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9E347" w14:textId="77777777" w:rsidR="00F04A05" w:rsidRPr="00A73537" w:rsidRDefault="00F04A05" w:rsidP="00871399">
      <w:pPr>
        <w:pStyle w:val="Title"/>
        <w:spacing w:line="480" w:lineRule="auto"/>
        <w:jc w:val="left"/>
        <w:rPr>
          <w:rFonts w:ascii="Times New Roman" w:hAnsi="Times New Roman" w:cs="Times New Roman"/>
          <w:sz w:val="24"/>
          <w:szCs w:val="24"/>
        </w:rPr>
      </w:pPr>
    </w:p>
    <w:p w14:paraId="619978E2" w14:textId="77777777" w:rsidR="00F04A05" w:rsidRPr="00A73537" w:rsidRDefault="00F04A05" w:rsidP="003B101C">
      <w:pPr>
        <w:pStyle w:val="Title"/>
        <w:spacing w:line="480" w:lineRule="auto"/>
        <w:jc w:val="left"/>
        <w:rPr>
          <w:rFonts w:ascii="Times New Roman" w:hAnsi="Times New Roman" w:cs="Times New Roman"/>
          <w:sz w:val="24"/>
          <w:szCs w:val="24"/>
        </w:rPr>
      </w:pPr>
    </w:p>
    <w:p w14:paraId="39AD1579" w14:textId="6B3A79B0" w:rsidR="00681769" w:rsidRPr="00A73537" w:rsidRDefault="004C3554" w:rsidP="003B101C">
      <w:pPr>
        <w:pStyle w:val="Title"/>
        <w:spacing w:line="480" w:lineRule="auto"/>
        <w:jc w:val="left"/>
        <w:rPr>
          <w:rFonts w:ascii="Times New Roman" w:hAnsi="Times New Roman" w:cs="Times New Roman"/>
          <w:sz w:val="24"/>
          <w:szCs w:val="24"/>
        </w:rPr>
      </w:pPr>
      <w:commentRangeStart w:id="0"/>
      <w:r w:rsidRPr="00A73537">
        <w:rPr>
          <w:rFonts w:ascii="Times New Roman" w:hAnsi="Times New Roman" w:cs="Times New Roman"/>
          <w:sz w:val="24"/>
          <w:szCs w:val="24"/>
        </w:rPr>
        <w:t>Working Title</w:t>
      </w:r>
      <w:commentRangeEnd w:id="0"/>
      <w:r w:rsidR="007F4CD2">
        <w:rPr>
          <w:rStyle w:val="CommentReference"/>
          <w:rFonts w:asciiTheme="minorHAnsi" w:eastAsiaTheme="minorEastAsia" w:hAnsiTheme="minorHAnsi" w:cstheme="minorBidi"/>
          <w:b w:val="0"/>
          <w:bCs w:val="0"/>
          <w:spacing w:val="0"/>
        </w:rPr>
        <w:commentReference w:id="0"/>
      </w:r>
      <w:r w:rsidRPr="00A73537">
        <w:rPr>
          <w:rFonts w:ascii="Times New Roman" w:hAnsi="Times New Roman" w:cs="Times New Roman"/>
          <w:sz w:val="24"/>
          <w:szCs w:val="24"/>
        </w:rPr>
        <w:t xml:space="preserve">: </w:t>
      </w:r>
      <w:r w:rsidR="007003CE">
        <w:rPr>
          <w:rFonts w:ascii="Times New Roman" w:hAnsi="Times New Roman" w:cs="Times New Roman"/>
          <w:sz w:val="24"/>
          <w:szCs w:val="24"/>
        </w:rPr>
        <w:t>Event-driven trends</w:t>
      </w:r>
      <w:r w:rsidRPr="00A73537">
        <w:rPr>
          <w:rFonts w:ascii="Times New Roman" w:hAnsi="Times New Roman" w:cs="Times New Roman"/>
          <w:sz w:val="24"/>
          <w:szCs w:val="24"/>
        </w:rPr>
        <w:t xml:space="preserve"> and variability in chlorophyll </w:t>
      </w:r>
      <w:r w:rsidRPr="00B1705B">
        <w:rPr>
          <w:rFonts w:ascii="Times New Roman" w:hAnsi="Times New Roman" w:cs="Times New Roman"/>
          <w:i/>
          <w:iCs/>
          <w:sz w:val="24"/>
          <w:szCs w:val="24"/>
        </w:rPr>
        <w:t>a</w:t>
      </w:r>
      <w:r w:rsidRPr="00A73537">
        <w:rPr>
          <w:rFonts w:ascii="Times New Roman" w:hAnsi="Times New Roman" w:cs="Times New Roman"/>
          <w:sz w:val="24"/>
          <w:szCs w:val="24"/>
        </w:rPr>
        <w:t xml:space="preserve"> in a back-barrier lagoonal estuary in the southeastern United States</w:t>
      </w:r>
    </w:p>
    <w:p w14:paraId="7C374F3B" w14:textId="77777777" w:rsidR="00F04A05" w:rsidRPr="00A73537" w:rsidRDefault="00F04A05" w:rsidP="003B101C">
      <w:pPr>
        <w:jc w:val="left"/>
        <w:rPr>
          <w:rFonts w:ascii="Times New Roman" w:hAnsi="Times New Roman" w:cs="Times New Roman"/>
          <w:sz w:val="24"/>
          <w:szCs w:val="24"/>
        </w:rPr>
      </w:pPr>
    </w:p>
    <w:p w14:paraId="29BDF3D1" w14:textId="77777777" w:rsidR="00F04A05" w:rsidRPr="00A73537" w:rsidRDefault="00F04A05" w:rsidP="003B101C">
      <w:pPr>
        <w:jc w:val="left"/>
        <w:rPr>
          <w:rFonts w:ascii="Times New Roman" w:hAnsi="Times New Roman" w:cs="Times New Roman"/>
          <w:sz w:val="24"/>
          <w:szCs w:val="24"/>
        </w:rPr>
      </w:pPr>
    </w:p>
    <w:p w14:paraId="1D8AA3EE" w14:textId="36A9DF5F"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Shannon D</w:t>
      </w:r>
      <w:r w:rsidR="00430758">
        <w:rPr>
          <w:rFonts w:ascii="Times New Roman" w:hAnsi="Times New Roman" w:cs="Times New Roman"/>
          <w:sz w:val="24"/>
          <w:szCs w:val="24"/>
        </w:rPr>
        <w:t>unnigan</w:t>
      </w:r>
      <w:r w:rsidRPr="00A73537">
        <w:rPr>
          <w:rFonts w:ascii="Times New Roman" w:hAnsi="Times New Roman" w:cs="Times New Roman"/>
          <w:sz w:val="24"/>
          <w:szCs w:val="24"/>
        </w:rPr>
        <w:t xml:space="preserve"> Kimmel*</w:t>
      </w:r>
      <w:r w:rsidR="0099256E">
        <w:rPr>
          <w:rFonts w:ascii="Times New Roman" w:hAnsi="Times New Roman" w:cs="Times New Roman"/>
          <w:sz w:val="24"/>
          <w:szCs w:val="24"/>
        </w:rPr>
        <w:t>, Kathryn Petrinec,</w:t>
      </w:r>
      <w:r w:rsidR="00BD66AB">
        <w:rPr>
          <w:rFonts w:ascii="Times New Roman" w:hAnsi="Times New Roman" w:cs="Times New Roman"/>
          <w:i/>
          <w:iCs/>
          <w:sz w:val="24"/>
          <w:szCs w:val="24"/>
        </w:rPr>
        <w:t xml:space="preserve"> </w:t>
      </w:r>
      <w:r w:rsidR="00BD66AB">
        <w:rPr>
          <w:rFonts w:ascii="Times New Roman" w:hAnsi="Times New Roman" w:cs="Times New Roman"/>
          <w:sz w:val="24"/>
          <w:szCs w:val="24"/>
        </w:rPr>
        <w:t xml:space="preserve">and </w:t>
      </w:r>
      <w:commentRangeStart w:id="1"/>
      <w:r w:rsidRPr="00A73537">
        <w:rPr>
          <w:rFonts w:ascii="Times New Roman" w:hAnsi="Times New Roman" w:cs="Times New Roman"/>
          <w:sz w:val="24"/>
          <w:szCs w:val="24"/>
        </w:rPr>
        <w:t>Nicole Dix</w:t>
      </w:r>
      <w:commentRangeEnd w:id="1"/>
      <w:r w:rsidR="007F4CD2">
        <w:rPr>
          <w:rStyle w:val="CommentReference"/>
        </w:rPr>
        <w:commentReference w:id="1"/>
      </w:r>
    </w:p>
    <w:p w14:paraId="5F524555" w14:textId="77777777" w:rsidR="00F04A05" w:rsidRPr="00A73537" w:rsidRDefault="00F04A05" w:rsidP="003B101C">
      <w:pPr>
        <w:jc w:val="left"/>
        <w:rPr>
          <w:rFonts w:ascii="Times New Roman" w:hAnsi="Times New Roman" w:cs="Times New Roman"/>
          <w:sz w:val="24"/>
          <w:szCs w:val="24"/>
        </w:rPr>
      </w:pPr>
    </w:p>
    <w:p w14:paraId="169CAD6D"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Guana Tolomato Matanzas National Estuarine Research Reserve, Ponte Vedra Beach, FL 32082</w:t>
      </w:r>
    </w:p>
    <w:p w14:paraId="45BABEFA" w14:textId="7F5632F9"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 xml:space="preserve">*Corresponding author: </w:t>
      </w:r>
      <w:hyperlink r:id="rId14" w:history="1">
        <w:r w:rsidRPr="00A73537">
          <w:rPr>
            <w:rStyle w:val="Hyperlink"/>
            <w:rFonts w:ascii="Times New Roman" w:hAnsi="Times New Roman" w:cs="Times New Roman"/>
            <w:sz w:val="24"/>
            <w:szCs w:val="24"/>
          </w:rPr>
          <w:t>Shannon.Dunnigan@dep.state.fl.us</w:t>
        </w:r>
      </w:hyperlink>
    </w:p>
    <w:p w14:paraId="680F613F" w14:textId="25BF6D54" w:rsidR="00F04A05"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ORCID:</w:t>
      </w:r>
      <w:r w:rsidR="00430758">
        <w:rPr>
          <w:rFonts w:ascii="Times New Roman" w:hAnsi="Times New Roman" w:cs="Times New Roman"/>
          <w:sz w:val="24"/>
          <w:szCs w:val="24"/>
        </w:rPr>
        <w:t xml:space="preserve"> Kimmel: </w:t>
      </w:r>
      <w:r w:rsidR="00430758" w:rsidRPr="00430758">
        <w:rPr>
          <w:rFonts w:ascii="Times New Roman" w:hAnsi="Times New Roman" w:cs="Times New Roman"/>
          <w:sz w:val="24"/>
          <w:szCs w:val="24"/>
        </w:rPr>
        <w:t>0009-0004-6404-7008</w:t>
      </w:r>
    </w:p>
    <w:p w14:paraId="6C989CDD" w14:textId="6E1CDBF8" w:rsidR="00115DFD" w:rsidRPr="00A73537" w:rsidRDefault="00115DFD" w:rsidP="003B101C">
      <w:pPr>
        <w:jc w:val="left"/>
        <w:rPr>
          <w:rFonts w:ascii="Times New Roman" w:hAnsi="Times New Roman" w:cs="Times New Roman"/>
          <w:sz w:val="24"/>
          <w:szCs w:val="24"/>
        </w:rPr>
      </w:pPr>
      <w:r>
        <w:rPr>
          <w:rFonts w:ascii="Times New Roman" w:hAnsi="Times New Roman" w:cs="Times New Roman"/>
          <w:sz w:val="24"/>
          <w:szCs w:val="24"/>
        </w:rPr>
        <w:t xml:space="preserve">ORCID: Dix: </w:t>
      </w:r>
      <w:r w:rsidRPr="00115DFD">
        <w:rPr>
          <w:rFonts w:ascii="Times New Roman" w:hAnsi="Times New Roman" w:cs="Times New Roman"/>
          <w:sz w:val="24"/>
          <w:szCs w:val="24"/>
        </w:rPr>
        <w:t>0000-0002-0063-5167</w:t>
      </w:r>
    </w:p>
    <w:p w14:paraId="2BC57AB4" w14:textId="77777777" w:rsidR="00F04A05" w:rsidRPr="00A73537" w:rsidRDefault="00F04A05" w:rsidP="003B101C">
      <w:pPr>
        <w:jc w:val="left"/>
        <w:rPr>
          <w:rFonts w:ascii="Times New Roman" w:hAnsi="Times New Roman" w:cs="Times New Roman"/>
          <w:sz w:val="24"/>
          <w:szCs w:val="24"/>
        </w:rPr>
      </w:pPr>
    </w:p>
    <w:p w14:paraId="7F9E171F" w14:textId="77777777" w:rsidR="00F04A05" w:rsidRPr="00A73537" w:rsidRDefault="00F04A05" w:rsidP="003B101C">
      <w:pPr>
        <w:jc w:val="left"/>
        <w:rPr>
          <w:rFonts w:ascii="Times New Roman" w:hAnsi="Times New Roman" w:cs="Times New Roman"/>
          <w:sz w:val="24"/>
          <w:szCs w:val="24"/>
        </w:rPr>
      </w:pPr>
    </w:p>
    <w:p w14:paraId="454440E9" w14:textId="5832F6DA" w:rsidR="00F04A05" w:rsidRPr="00A73537" w:rsidRDefault="00F04A05" w:rsidP="003B101C">
      <w:pPr>
        <w:jc w:val="left"/>
        <w:rPr>
          <w:rFonts w:ascii="Times New Roman" w:hAnsi="Times New Roman" w:cs="Times New Roman"/>
          <w:sz w:val="24"/>
          <w:szCs w:val="24"/>
        </w:rPr>
      </w:pPr>
      <w:commentRangeStart w:id="2"/>
      <w:r w:rsidRPr="00A73537">
        <w:rPr>
          <w:rFonts w:ascii="Times New Roman" w:hAnsi="Times New Roman" w:cs="Times New Roman"/>
          <w:sz w:val="24"/>
          <w:szCs w:val="24"/>
        </w:rPr>
        <w:t>Keywords</w:t>
      </w:r>
      <w:commentRangeEnd w:id="2"/>
      <w:r w:rsidR="00991212">
        <w:rPr>
          <w:rStyle w:val="CommentReference"/>
        </w:rPr>
        <w:commentReference w:id="2"/>
      </w:r>
      <w:r w:rsidRPr="00A73537">
        <w:rPr>
          <w:rFonts w:ascii="Times New Roman" w:hAnsi="Times New Roman" w:cs="Times New Roman"/>
          <w:sz w:val="24"/>
          <w:szCs w:val="24"/>
        </w:rPr>
        <w:t xml:space="preserve">: chlorophyll-a, Generalized Additive Model, Time Series, Phytoplankton variability, </w:t>
      </w:r>
      <w:proofErr w:type="gramStart"/>
      <w:r w:rsidRPr="00A73537">
        <w:rPr>
          <w:rFonts w:ascii="Times New Roman" w:hAnsi="Times New Roman" w:cs="Times New Roman"/>
          <w:sz w:val="24"/>
          <w:szCs w:val="24"/>
        </w:rPr>
        <w:t>Estuaries</w:t>
      </w:r>
      <w:proofErr w:type="gramEnd"/>
    </w:p>
    <w:p w14:paraId="70360150" w14:textId="77777777" w:rsidR="00F04A05" w:rsidRPr="00A73537" w:rsidRDefault="00F04A05" w:rsidP="003B101C">
      <w:pPr>
        <w:jc w:val="left"/>
        <w:rPr>
          <w:rFonts w:ascii="Times New Roman" w:hAnsi="Times New Roman" w:cs="Times New Roman"/>
          <w:sz w:val="24"/>
          <w:szCs w:val="24"/>
        </w:rPr>
      </w:pPr>
    </w:p>
    <w:p w14:paraId="0F3E5A53"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1B6BE277" w14:textId="77777777" w:rsidR="00F04A05" w:rsidRPr="00A73537" w:rsidRDefault="00F04A05" w:rsidP="003B101C">
      <w:pPr>
        <w:pStyle w:val="Heading1"/>
        <w:jc w:val="left"/>
        <w:rPr>
          <w:rFonts w:ascii="Times New Roman" w:hAnsi="Times New Roman" w:cs="Times New Roman"/>
          <w:sz w:val="24"/>
          <w:szCs w:val="24"/>
        </w:rPr>
      </w:pPr>
      <w:r w:rsidRPr="00A73537">
        <w:rPr>
          <w:rFonts w:ascii="Times New Roman" w:hAnsi="Times New Roman" w:cs="Times New Roman"/>
          <w:sz w:val="24"/>
          <w:szCs w:val="24"/>
        </w:rPr>
        <w:lastRenderedPageBreak/>
        <w:t>Abstract</w:t>
      </w:r>
    </w:p>
    <w:p w14:paraId="526BBA8E" w14:textId="77777777" w:rsidR="00B1705B" w:rsidRDefault="00B1705B" w:rsidP="003B101C">
      <w:pPr>
        <w:jc w:val="left"/>
        <w:rPr>
          <w:rFonts w:ascii="Times New Roman" w:hAnsi="Times New Roman" w:cs="Times New Roman"/>
          <w:sz w:val="24"/>
          <w:szCs w:val="24"/>
        </w:rPr>
      </w:pPr>
    </w:p>
    <w:p w14:paraId="6612D493" w14:textId="79768225"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[providing space here]</w:t>
      </w:r>
    </w:p>
    <w:p w14:paraId="2F3E65D6" w14:textId="622CA716"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181AF088" w14:textId="4A6F3A05" w:rsidR="00F04A05" w:rsidRPr="00A73537" w:rsidRDefault="00F04A05" w:rsidP="003B101C">
      <w:pPr>
        <w:pStyle w:val="Heading1"/>
        <w:jc w:val="left"/>
        <w:rPr>
          <w:rFonts w:ascii="Times New Roman" w:hAnsi="Times New Roman" w:cs="Times New Roman"/>
          <w:sz w:val="24"/>
          <w:szCs w:val="24"/>
        </w:rPr>
      </w:pPr>
      <w:r w:rsidRPr="00A73537">
        <w:rPr>
          <w:rFonts w:ascii="Times New Roman" w:hAnsi="Times New Roman" w:cs="Times New Roman"/>
          <w:sz w:val="24"/>
          <w:szCs w:val="24"/>
        </w:rPr>
        <w:lastRenderedPageBreak/>
        <w:t>Introduction</w:t>
      </w:r>
    </w:p>
    <w:p w14:paraId="742F0365" w14:textId="5D51D680" w:rsidR="00134E08" w:rsidRDefault="00134E08" w:rsidP="005C65AE">
      <w:pPr>
        <w:pStyle w:val="BodyText"/>
        <w:spacing w:after="0" w:line="480" w:lineRule="auto"/>
        <w:ind w:firstLine="720"/>
        <w:jc w:val="left"/>
        <w:rPr>
          <w:rFonts w:ascii="Times New Roman" w:hAnsi="Times New Roman" w:cs="Times New Roman"/>
          <w:sz w:val="24"/>
          <w:szCs w:val="24"/>
        </w:rPr>
      </w:pPr>
      <w:bookmarkStart w:id="3" w:name="methods"/>
      <w:r>
        <w:rPr>
          <w:rFonts w:ascii="Times New Roman" w:hAnsi="Times New Roman" w:cs="Times New Roman"/>
          <w:sz w:val="24"/>
          <w:szCs w:val="24"/>
        </w:rPr>
        <w:t>Estuaries are productive ecosystems that provide valuable functions like nutrient cycling, flood water absorption, fisheries, and recreation (</w:t>
      </w:r>
      <w:r w:rsidRPr="00134E08">
        <w:rPr>
          <w:rFonts w:ascii="Times New Roman" w:hAnsi="Times New Roman" w:cs="Times New Roman"/>
          <w:sz w:val="24"/>
          <w:szCs w:val="24"/>
          <w:highlight w:val="yellow"/>
        </w:rPr>
        <w:t>Day et al. 2023? …</w:t>
      </w:r>
      <w:r>
        <w:rPr>
          <w:rFonts w:ascii="Times New Roman" w:hAnsi="Times New Roman" w:cs="Times New Roman"/>
          <w:sz w:val="24"/>
          <w:szCs w:val="24"/>
        </w:rPr>
        <w:t>). Nutrient cycling and food web dynamics are driven largely by primary production carried out by autotrophic microalgae (</w:t>
      </w:r>
      <w:r w:rsidRPr="00134E08">
        <w:rPr>
          <w:rFonts w:ascii="Times New Roman" w:hAnsi="Times New Roman" w:cs="Times New Roman"/>
          <w:sz w:val="24"/>
          <w:szCs w:val="24"/>
          <w:highlight w:val="yellow"/>
        </w:rPr>
        <w:t>Baker et al. 2021?</w:t>
      </w:r>
      <w:r>
        <w:rPr>
          <w:rFonts w:ascii="Times New Roman" w:hAnsi="Times New Roman" w:cs="Times New Roman"/>
          <w:sz w:val="24"/>
          <w:szCs w:val="24"/>
        </w:rPr>
        <w:t xml:space="preserve">). Therefore, phytoplankton biomass, estimated by concentrations of chlorophyll </w:t>
      </w:r>
      <w:r w:rsidRPr="00FE0E77">
        <w:rPr>
          <w:rFonts w:ascii="Times New Roman" w:hAnsi="Times New Roman" w:cs="Times New Roman"/>
          <w:i/>
          <w:iCs/>
          <w:sz w:val="24"/>
          <w:szCs w:val="24"/>
        </w:rPr>
        <w:t>a</w:t>
      </w:r>
      <w:r>
        <w:rPr>
          <w:rFonts w:ascii="Times New Roman" w:hAnsi="Times New Roman" w:cs="Times New Roman"/>
          <w:sz w:val="24"/>
          <w:szCs w:val="24"/>
        </w:rPr>
        <w:t xml:space="preserve"> in the water column,</w:t>
      </w:r>
      <w:r w:rsidRPr="00D863F9">
        <w:rPr>
          <w:rFonts w:ascii="Times New Roman" w:hAnsi="Times New Roman" w:cs="Times New Roman"/>
          <w:sz w:val="24"/>
          <w:szCs w:val="24"/>
        </w:rPr>
        <w:t xml:space="preserve"> </w:t>
      </w:r>
      <w:r>
        <w:rPr>
          <w:rFonts w:ascii="Times New Roman" w:hAnsi="Times New Roman" w:cs="Times New Roman"/>
          <w:sz w:val="24"/>
          <w:szCs w:val="24"/>
        </w:rPr>
        <w:t>is a common indicator of ecosystem function (i.e., production and metabolism). This phytoplankton standing stock is the net result of various gain and loss processes (</w:t>
      </w:r>
      <w:r w:rsidR="005C65AE">
        <w:rPr>
          <w:rFonts w:ascii="Times New Roman" w:hAnsi="Times New Roman" w:cs="Times New Roman"/>
          <w:sz w:val="24"/>
          <w:szCs w:val="24"/>
        </w:rPr>
        <w:t xml:space="preserve">Cloern 2001, </w:t>
      </w:r>
      <w:r>
        <w:rPr>
          <w:rFonts w:ascii="Times New Roman" w:hAnsi="Times New Roman" w:cs="Times New Roman"/>
          <w:sz w:val="24"/>
          <w:szCs w:val="24"/>
        </w:rPr>
        <w:t xml:space="preserve">Dix et al. 2013), so chlorophyll </w:t>
      </w:r>
      <w:r w:rsidRPr="00FE0E77">
        <w:rPr>
          <w:rFonts w:ascii="Times New Roman" w:hAnsi="Times New Roman" w:cs="Times New Roman"/>
          <w:i/>
          <w:iCs/>
          <w:sz w:val="24"/>
          <w:szCs w:val="24"/>
        </w:rPr>
        <w:t>a</w:t>
      </w:r>
      <w:r>
        <w:rPr>
          <w:rFonts w:ascii="Times New Roman" w:hAnsi="Times New Roman" w:cs="Times New Roman"/>
          <w:sz w:val="24"/>
          <w:szCs w:val="24"/>
        </w:rPr>
        <w:t xml:space="preserve"> variability can be a helpful defining feature in estuaries (Cloern &amp; </w:t>
      </w:r>
      <w:proofErr w:type="spellStart"/>
      <w:r>
        <w:rPr>
          <w:rFonts w:ascii="Times New Roman" w:hAnsi="Times New Roman" w:cs="Times New Roman"/>
          <w:sz w:val="24"/>
          <w:szCs w:val="24"/>
        </w:rPr>
        <w:t>Jassby</w:t>
      </w:r>
      <w:proofErr w:type="spellEnd"/>
      <w:r>
        <w:rPr>
          <w:rFonts w:ascii="Times New Roman" w:hAnsi="Times New Roman" w:cs="Times New Roman"/>
          <w:sz w:val="24"/>
          <w:szCs w:val="24"/>
        </w:rPr>
        <w:t xml:space="preserve"> 2010</w:t>
      </w:r>
      <w:r w:rsidRPr="00134E08">
        <w:rPr>
          <w:rFonts w:ascii="Times New Roman" w:hAnsi="Times New Roman" w:cs="Times New Roman"/>
          <w:sz w:val="24"/>
          <w:szCs w:val="24"/>
          <w:highlight w:val="yellow"/>
        </w:rPr>
        <w:t>, others</w:t>
      </w:r>
      <w:r>
        <w:rPr>
          <w:rFonts w:ascii="Times New Roman" w:hAnsi="Times New Roman" w:cs="Times New Roman"/>
          <w:sz w:val="24"/>
          <w:szCs w:val="24"/>
        </w:rPr>
        <w:t>).</w:t>
      </w:r>
    </w:p>
    <w:p w14:paraId="4AA21E18" w14:textId="77777777" w:rsidR="00134E08" w:rsidRPr="00A73537" w:rsidRDefault="00134E08" w:rsidP="00134E08">
      <w:pPr>
        <w:pStyle w:val="BodyText"/>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Estuaries are increasingly threatened by human activities </w:t>
      </w:r>
      <w:r w:rsidRPr="00A73537">
        <w:rPr>
          <w:rFonts w:ascii="Times New Roman" w:hAnsi="Times New Roman" w:cs="Times New Roman"/>
          <w:sz w:val="24"/>
          <w:szCs w:val="24"/>
        </w:rPr>
        <w:t xml:space="preserve">and the response of these systems is quite variable over space and time (Cloern and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w:t>
      </w:r>
      <w:r>
        <w:rPr>
          <w:rFonts w:ascii="Times New Roman" w:hAnsi="Times New Roman" w:cs="Times New Roman"/>
          <w:sz w:val="24"/>
          <w:szCs w:val="24"/>
        </w:rPr>
        <w:t>, others</w:t>
      </w:r>
      <w:r w:rsidRPr="00A73537">
        <w:rPr>
          <w:rFonts w:ascii="Times New Roman" w:hAnsi="Times New Roman" w:cs="Times New Roman"/>
          <w:sz w:val="24"/>
          <w:szCs w:val="24"/>
        </w:rPr>
        <w:t>)</w:t>
      </w:r>
      <w:r>
        <w:rPr>
          <w:rFonts w:ascii="Times New Roman" w:hAnsi="Times New Roman" w:cs="Times New Roman"/>
          <w:sz w:val="24"/>
          <w:szCs w:val="24"/>
        </w:rPr>
        <w:t xml:space="preserve">. </w:t>
      </w:r>
      <w:r w:rsidRPr="00A73537">
        <w:rPr>
          <w:rFonts w:ascii="Times New Roman" w:hAnsi="Times New Roman" w:cs="Times New Roman"/>
          <w:sz w:val="24"/>
          <w:szCs w:val="24"/>
        </w:rPr>
        <w:t xml:space="preserve">Effective management of coastal ecosystems to sustain </w:t>
      </w:r>
      <w:proofErr w:type="gramStart"/>
      <w:r w:rsidRPr="00A73537">
        <w:rPr>
          <w:rFonts w:ascii="Times New Roman" w:hAnsi="Times New Roman" w:cs="Times New Roman"/>
          <w:sz w:val="24"/>
          <w:szCs w:val="24"/>
        </w:rPr>
        <w:t>current status</w:t>
      </w:r>
      <w:proofErr w:type="gramEnd"/>
      <w:r w:rsidRPr="00A73537">
        <w:rPr>
          <w:rFonts w:ascii="Times New Roman" w:hAnsi="Times New Roman" w:cs="Times New Roman"/>
          <w:sz w:val="24"/>
          <w:szCs w:val="24"/>
        </w:rPr>
        <w:t xml:space="preserve"> or to mitigate impacts requires information on how these systems have changed over time. </w:t>
      </w:r>
      <w:r>
        <w:rPr>
          <w:rFonts w:ascii="Times New Roman" w:hAnsi="Times New Roman" w:cs="Times New Roman"/>
          <w:sz w:val="24"/>
          <w:szCs w:val="24"/>
        </w:rPr>
        <w:t xml:space="preserve">Estuaries are naturally dynamic which can make discerning anthropogenic impacts difficult. </w:t>
      </w:r>
      <w:r w:rsidRPr="00A73537">
        <w:rPr>
          <w:rFonts w:ascii="Times New Roman" w:hAnsi="Times New Roman" w:cs="Times New Roman"/>
          <w:sz w:val="24"/>
          <w:szCs w:val="24"/>
        </w:rPr>
        <w:t>Therefore</w:t>
      </w:r>
      <w:r>
        <w:rPr>
          <w:rFonts w:ascii="Times New Roman" w:hAnsi="Times New Roman" w:cs="Times New Roman"/>
          <w:sz w:val="24"/>
          <w:szCs w:val="24"/>
        </w:rPr>
        <w:t>,</w:t>
      </w:r>
      <w:r w:rsidRPr="00A73537">
        <w:rPr>
          <w:rFonts w:ascii="Times New Roman" w:hAnsi="Times New Roman" w:cs="Times New Roman"/>
          <w:sz w:val="24"/>
          <w:szCs w:val="24"/>
        </w:rPr>
        <w:t xml:space="preserve"> the use of observational information from long-term research and monitoring programs provides valuable information for place-based and adaptive strategies in the management of coastal ecosystems.</w:t>
      </w:r>
    </w:p>
    <w:p w14:paraId="486967D8" w14:textId="77777777" w:rsidR="00134E08" w:rsidRPr="00A73537" w:rsidRDefault="00134E08" w:rsidP="00134E08">
      <w:pPr>
        <w:pStyle w:val="BodyText"/>
        <w:spacing w:before="0" w:after="0"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The System-Wide Monitoring Program (SWMP) of the National Estuarine Research Reserve System (NERRS) is an established long-term monitoring program that utilizes standardized protocols to collect water quality and meteorological data in a variety of estuarine environments across the United States and Puerto Rico. Due to the standardization of the program, and its well-developed and documented data management protocols for quality assurance and quality control, it serves as an excellent resource for helping to identify trends, patterns, and scales of variability in phytoplankton dynamics as well as their potential drivers within estuarine environments (</w:t>
      </w:r>
      <w:commentRangeStart w:id="4"/>
      <w:r w:rsidRPr="00A73537">
        <w:rPr>
          <w:rFonts w:ascii="Times New Roman" w:hAnsi="Times New Roman" w:cs="Times New Roman"/>
          <w:sz w:val="24"/>
          <w:szCs w:val="24"/>
        </w:rPr>
        <w:t>System 2022</w:t>
      </w:r>
      <w:commentRangeEnd w:id="4"/>
      <w:r>
        <w:rPr>
          <w:rStyle w:val="CommentReference"/>
        </w:rPr>
        <w:commentReference w:id="4"/>
      </w:r>
      <w:r w:rsidRPr="00A73537">
        <w:rPr>
          <w:rFonts w:ascii="Times New Roman" w:hAnsi="Times New Roman" w:cs="Times New Roman"/>
          <w:sz w:val="24"/>
          <w:szCs w:val="24"/>
        </w:rPr>
        <w:t>).</w:t>
      </w:r>
    </w:p>
    <w:p w14:paraId="0EC19D3E" w14:textId="77777777" w:rsidR="00134E08" w:rsidRDefault="00134E08" w:rsidP="00134E08">
      <w:pPr>
        <w:pStyle w:val="BodyText"/>
        <w:spacing w:before="0" w:after="0"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lastRenderedPageBreak/>
        <w:t>One of thirty NERRS nationwide, the Guana Tolomato Matanzas National Estuarine Research Reserve (GTMNERR) has collected long-term data on water quality and meteorological conditions in the Guana-Tolomato-Matanzas (GTM) estuary since 2002. The GTM is a bar-built estuary</w:t>
      </w:r>
      <w:r>
        <w:rPr>
          <w:rFonts w:ascii="Times New Roman" w:hAnsi="Times New Roman" w:cs="Times New Roman"/>
          <w:sz w:val="24"/>
          <w:szCs w:val="24"/>
        </w:rPr>
        <w:t xml:space="preserve"> within a temperate-subtropical ecotone. Bar-built estuaries are a</w:t>
      </w:r>
      <w:r w:rsidRPr="00A73537">
        <w:rPr>
          <w:rFonts w:ascii="Times New Roman" w:hAnsi="Times New Roman" w:cs="Times New Roman"/>
          <w:sz w:val="24"/>
          <w:szCs w:val="24"/>
        </w:rPr>
        <w:t xml:space="preserve"> </w:t>
      </w:r>
      <w:r w:rsidRPr="00CD7DB9">
        <w:rPr>
          <w:rFonts w:ascii="Times New Roman" w:hAnsi="Times New Roman" w:cs="Times New Roman"/>
          <w:sz w:val="24"/>
          <w:szCs w:val="24"/>
        </w:rPr>
        <w:t>relatively understudied</w:t>
      </w:r>
      <w:r>
        <w:rPr>
          <w:rFonts w:ascii="Times New Roman" w:hAnsi="Times New Roman" w:cs="Times New Roman"/>
          <w:sz w:val="24"/>
          <w:szCs w:val="24"/>
        </w:rPr>
        <w:t xml:space="preserve"> estuary form in ecology, especially in subtropical and tropical latitudes</w:t>
      </w:r>
      <w:r w:rsidRPr="00CD7DB9">
        <w:rPr>
          <w:rFonts w:ascii="Times New Roman" w:hAnsi="Times New Roman" w:cs="Times New Roman"/>
          <w:sz w:val="24"/>
          <w:szCs w:val="24"/>
        </w:rPr>
        <w:t xml:space="preserve">. </w:t>
      </w:r>
      <w:r>
        <w:rPr>
          <w:rFonts w:ascii="Times New Roman" w:hAnsi="Times New Roman" w:cs="Times New Roman"/>
          <w:sz w:val="24"/>
          <w:szCs w:val="24"/>
        </w:rPr>
        <w:t xml:space="preserve">Some exceptions are Lagoona Madre (major driver freshwater flows, brown tides) and IRL (nutrient pollution, HABS especially where water residence times are long). In contrast to those estuaries, the GTM has high rates of oceanic exchange with two inlets (Sheng, </w:t>
      </w:r>
      <w:proofErr w:type="spellStart"/>
      <w:r>
        <w:rPr>
          <w:rFonts w:ascii="Times New Roman" w:hAnsi="Times New Roman" w:cs="Times New Roman"/>
          <w:sz w:val="24"/>
          <w:szCs w:val="24"/>
        </w:rPr>
        <w:t>Phlips</w:t>
      </w:r>
      <w:proofErr w:type="spellEnd"/>
      <w:r>
        <w:rPr>
          <w:rFonts w:ascii="Times New Roman" w:hAnsi="Times New Roman" w:cs="Times New Roman"/>
          <w:sz w:val="24"/>
          <w:szCs w:val="24"/>
        </w:rPr>
        <w:t>, Dix), p</w:t>
      </w:r>
      <w:r w:rsidRPr="00CD7DB9">
        <w:rPr>
          <w:rFonts w:ascii="Times New Roman" w:hAnsi="Times New Roman" w:cs="Times New Roman"/>
          <w:sz w:val="24"/>
          <w:szCs w:val="24"/>
        </w:rPr>
        <w:t xml:space="preserve">otentially </w:t>
      </w:r>
      <w:r>
        <w:rPr>
          <w:rFonts w:ascii="Times New Roman" w:hAnsi="Times New Roman" w:cs="Times New Roman"/>
          <w:sz w:val="24"/>
          <w:szCs w:val="24"/>
        </w:rPr>
        <w:t xml:space="preserve">making it </w:t>
      </w:r>
      <w:r w:rsidRPr="00CD7DB9">
        <w:rPr>
          <w:rFonts w:ascii="Times New Roman" w:hAnsi="Times New Roman" w:cs="Times New Roman"/>
          <w:sz w:val="24"/>
          <w:szCs w:val="24"/>
        </w:rPr>
        <w:t xml:space="preserve">more resistant to external disturbances than systems subject to hydrologic restriction via landforms or stratification. Over the last 20 years, </w:t>
      </w:r>
      <w:r>
        <w:rPr>
          <w:rFonts w:ascii="Times New Roman" w:hAnsi="Times New Roman" w:cs="Times New Roman"/>
          <w:sz w:val="24"/>
          <w:szCs w:val="24"/>
        </w:rPr>
        <w:t>however, urbanization in the GTM estuary watershed has been increasing (Kyzar et al. 2021, compare LULC in management plans over time?)</w:t>
      </w:r>
      <w:r w:rsidRPr="00CD7DB9">
        <w:rPr>
          <w:rFonts w:ascii="Times New Roman" w:hAnsi="Times New Roman" w:cs="Times New Roman"/>
          <w:sz w:val="24"/>
          <w:szCs w:val="24"/>
        </w:rPr>
        <w:t>.</w:t>
      </w:r>
      <w:r>
        <w:rPr>
          <w:rFonts w:ascii="Times New Roman" w:hAnsi="Times New Roman" w:cs="Times New Roman"/>
          <w:sz w:val="24"/>
          <w:szCs w:val="24"/>
        </w:rPr>
        <w:t xml:space="preserve"> Temperatures have also been rising (cite </w:t>
      </w:r>
      <w:proofErr w:type="spellStart"/>
      <w:r>
        <w:rPr>
          <w:rFonts w:ascii="Times New Roman" w:hAnsi="Times New Roman" w:cs="Times New Roman"/>
          <w:sz w:val="24"/>
          <w:szCs w:val="24"/>
        </w:rPr>
        <w:t>SWMPrats</w:t>
      </w:r>
      <w:proofErr w:type="spellEnd"/>
      <w:r>
        <w:rPr>
          <w:rFonts w:ascii="Times New Roman" w:hAnsi="Times New Roman" w:cs="Times New Roman"/>
          <w:sz w:val="24"/>
          <w:szCs w:val="24"/>
        </w:rPr>
        <w:t>?).</w:t>
      </w:r>
      <w:r w:rsidRPr="00CD7DB9">
        <w:rPr>
          <w:rFonts w:ascii="Times New Roman" w:hAnsi="Times New Roman" w:cs="Times New Roman"/>
          <w:sz w:val="24"/>
          <w:szCs w:val="24"/>
        </w:rPr>
        <w:t xml:space="preserve"> In fact, </w:t>
      </w:r>
      <w:r>
        <w:rPr>
          <w:rFonts w:ascii="Times New Roman" w:hAnsi="Times New Roman" w:cs="Times New Roman"/>
          <w:sz w:val="24"/>
          <w:szCs w:val="24"/>
        </w:rPr>
        <w:t>a</w:t>
      </w:r>
      <w:r w:rsidRPr="00CD7DB9">
        <w:rPr>
          <w:rFonts w:ascii="Times New Roman" w:hAnsi="Times New Roman" w:cs="Times New Roman"/>
          <w:sz w:val="24"/>
          <w:szCs w:val="24"/>
        </w:rPr>
        <w:t xml:space="preserve"> lack of </w:t>
      </w:r>
      <w:r>
        <w:rPr>
          <w:rFonts w:ascii="Times New Roman" w:hAnsi="Times New Roman" w:cs="Times New Roman"/>
          <w:sz w:val="24"/>
          <w:szCs w:val="24"/>
        </w:rPr>
        <w:t>hard</w:t>
      </w:r>
      <w:r w:rsidRPr="00CD7DB9">
        <w:rPr>
          <w:rFonts w:ascii="Times New Roman" w:hAnsi="Times New Roman" w:cs="Times New Roman"/>
          <w:sz w:val="24"/>
          <w:szCs w:val="24"/>
        </w:rPr>
        <w:t xml:space="preserve"> freeze</w:t>
      </w:r>
      <w:r>
        <w:rPr>
          <w:rFonts w:ascii="Times New Roman" w:hAnsi="Times New Roman" w:cs="Times New Roman"/>
          <w:sz w:val="24"/>
          <w:szCs w:val="24"/>
        </w:rPr>
        <w:t xml:space="preserve"> event</w:t>
      </w:r>
      <w:r w:rsidRPr="00CD7DB9">
        <w:rPr>
          <w:rFonts w:ascii="Times New Roman" w:hAnsi="Times New Roman" w:cs="Times New Roman"/>
          <w:sz w:val="24"/>
          <w:szCs w:val="24"/>
        </w:rPr>
        <w:t xml:space="preserve">s </w:t>
      </w:r>
      <w:r>
        <w:rPr>
          <w:rFonts w:ascii="Times New Roman" w:hAnsi="Times New Roman" w:cs="Times New Roman"/>
          <w:sz w:val="24"/>
          <w:szCs w:val="24"/>
        </w:rPr>
        <w:t>in recent decades</w:t>
      </w:r>
      <w:r w:rsidRPr="00CD7DB9">
        <w:rPr>
          <w:rFonts w:ascii="Times New Roman" w:hAnsi="Times New Roman" w:cs="Times New Roman"/>
          <w:sz w:val="24"/>
          <w:szCs w:val="24"/>
        </w:rPr>
        <w:t xml:space="preserve"> has caused </w:t>
      </w:r>
      <w:r>
        <w:rPr>
          <w:rFonts w:ascii="Times New Roman" w:hAnsi="Times New Roman" w:cs="Times New Roman"/>
          <w:sz w:val="24"/>
          <w:szCs w:val="24"/>
        </w:rPr>
        <w:t xml:space="preserve">the distribution of cold-sensitive </w:t>
      </w:r>
      <w:r w:rsidRPr="00CD7DB9">
        <w:rPr>
          <w:rFonts w:ascii="Times New Roman" w:hAnsi="Times New Roman" w:cs="Times New Roman"/>
          <w:sz w:val="24"/>
          <w:szCs w:val="24"/>
        </w:rPr>
        <w:t>mangrove</w:t>
      </w:r>
      <w:r>
        <w:rPr>
          <w:rFonts w:ascii="Times New Roman" w:hAnsi="Times New Roman" w:cs="Times New Roman"/>
          <w:sz w:val="24"/>
          <w:szCs w:val="24"/>
        </w:rPr>
        <w:t>s</w:t>
      </w:r>
      <w:r w:rsidRPr="00CD7DB9">
        <w:rPr>
          <w:rFonts w:ascii="Times New Roman" w:hAnsi="Times New Roman" w:cs="Times New Roman"/>
          <w:sz w:val="24"/>
          <w:szCs w:val="24"/>
        </w:rPr>
        <w:t xml:space="preserve"> </w:t>
      </w:r>
      <w:r>
        <w:rPr>
          <w:rFonts w:ascii="Times New Roman" w:hAnsi="Times New Roman" w:cs="Times New Roman"/>
          <w:sz w:val="24"/>
          <w:szCs w:val="24"/>
        </w:rPr>
        <w:t xml:space="preserve">to expand and outcompete marsh grasses and </w:t>
      </w:r>
      <w:proofErr w:type="spellStart"/>
      <w:r>
        <w:rPr>
          <w:rFonts w:ascii="Times New Roman" w:hAnsi="Times New Roman" w:cs="Times New Roman"/>
          <w:sz w:val="24"/>
          <w:szCs w:val="24"/>
        </w:rPr>
        <w:t>forbes</w:t>
      </w:r>
      <w:proofErr w:type="spellEnd"/>
      <w:r>
        <w:rPr>
          <w:rFonts w:ascii="Times New Roman" w:hAnsi="Times New Roman" w:cs="Times New Roman"/>
          <w:sz w:val="24"/>
          <w:szCs w:val="24"/>
        </w:rPr>
        <w:t>, especially</w:t>
      </w:r>
      <w:r w:rsidRPr="00CD7DB9">
        <w:rPr>
          <w:rFonts w:ascii="Times New Roman" w:hAnsi="Times New Roman" w:cs="Times New Roman"/>
          <w:sz w:val="24"/>
          <w:szCs w:val="24"/>
        </w:rPr>
        <w:t xml:space="preserve"> in the Matanzas</w:t>
      </w:r>
      <w:r>
        <w:rPr>
          <w:rFonts w:ascii="Times New Roman" w:hAnsi="Times New Roman" w:cs="Times New Roman"/>
          <w:sz w:val="24"/>
          <w:szCs w:val="24"/>
        </w:rPr>
        <w:t xml:space="preserve"> River (Rodriguez et al. 2006, Cavanaugh et al. 2014, Chapman et al. 2021)</w:t>
      </w:r>
      <w:r w:rsidRPr="00CD7DB9">
        <w:rPr>
          <w:rFonts w:ascii="Times New Roman" w:hAnsi="Times New Roman" w:cs="Times New Roman"/>
          <w:sz w:val="24"/>
          <w:szCs w:val="24"/>
        </w:rPr>
        <w:t xml:space="preserve">. Given these changes, </w:t>
      </w:r>
      <w:r>
        <w:rPr>
          <w:rFonts w:ascii="Times New Roman" w:hAnsi="Times New Roman" w:cs="Times New Roman"/>
          <w:sz w:val="24"/>
          <w:szCs w:val="24"/>
        </w:rPr>
        <w:t>it is important to ask whether primary production in the water column has changed over time and whether climate and/or watershed influences may be driving those patterns.</w:t>
      </w:r>
    </w:p>
    <w:p w14:paraId="34BA09D9" w14:textId="77777777" w:rsidR="00134E08" w:rsidRDefault="00134E08" w:rsidP="00134E08">
      <w:pPr>
        <w:pStyle w:val="BodyText"/>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The first objective of this study was to t</w:t>
      </w:r>
      <w:r w:rsidRPr="00CD7DB9">
        <w:rPr>
          <w:rFonts w:ascii="Times New Roman" w:hAnsi="Times New Roman" w:cs="Times New Roman"/>
          <w:sz w:val="24"/>
          <w:szCs w:val="24"/>
        </w:rPr>
        <w:t xml:space="preserve">est for change over time in annual phytoplankton biomass (chlorophyll </w:t>
      </w:r>
      <w:r w:rsidRPr="00CD7DB9">
        <w:rPr>
          <w:rFonts w:ascii="Times New Roman" w:hAnsi="Times New Roman" w:cs="Times New Roman"/>
          <w:i/>
          <w:iCs/>
          <w:sz w:val="24"/>
          <w:szCs w:val="24"/>
        </w:rPr>
        <w:t>a</w:t>
      </w:r>
      <w:r w:rsidRPr="00CD7DB9">
        <w:rPr>
          <w:rFonts w:ascii="Times New Roman" w:hAnsi="Times New Roman" w:cs="Times New Roman"/>
          <w:sz w:val="24"/>
          <w:szCs w:val="24"/>
        </w:rPr>
        <w:t>) at stations varying in anthropogenic and oceanic influences.</w:t>
      </w:r>
      <w:r>
        <w:rPr>
          <w:rFonts w:ascii="Times New Roman" w:hAnsi="Times New Roman" w:cs="Times New Roman"/>
          <w:sz w:val="24"/>
          <w:szCs w:val="24"/>
        </w:rPr>
        <w:t xml:space="preserve"> Given the trends in watershed urbanization and temperature, and subsequent predicted increases in nutrient loading and algal growth rates, we expected to detect increasing trends in chlorophyll </w:t>
      </w:r>
      <w:proofErr w:type="spellStart"/>
      <w:r w:rsidRPr="00C452E0">
        <w:rPr>
          <w:rFonts w:ascii="Times New Roman" w:hAnsi="Times New Roman" w:cs="Times New Roman"/>
          <w:i/>
          <w:iCs/>
          <w:sz w:val="24"/>
          <w:szCs w:val="24"/>
        </w:rPr>
        <w: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over time</w:t>
      </w:r>
      <w:proofErr w:type="spellEnd"/>
      <w:r>
        <w:rPr>
          <w:rFonts w:ascii="Times New Roman" w:hAnsi="Times New Roman" w:cs="Times New Roman"/>
          <w:sz w:val="24"/>
          <w:szCs w:val="24"/>
        </w:rPr>
        <w:t>, especially at stations with most watershed influence.</w:t>
      </w:r>
    </w:p>
    <w:p w14:paraId="601897C1" w14:textId="39C439ED" w:rsidR="00134E08" w:rsidRPr="00CD7DB9" w:rsidRDefault="00134E08" w:rsidP="00134E08">
      <w:pPr>
        <w:pStyle w:val="BodyText"/>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lastRenderedPageBreak/>
        <w:t>The second objective of this study was to u</w:t>
      </w:r>
      <w:r w:rsidRPr="00CD7DB9">
        <w:rPr>
          <w:rFonts w:ascii="Times New Roman" w:hAnsi="Times New Roman" w:cs="Times New Roman"/>
          <w:sz w:val="24"/>
          <w:szCs w:val="24"/>
        </w:rPr>
        <w:t xml:space="preserve">se variability in phytoplankton biomass (chlorophyll </w:t>
      </w:r>
      <w:r w:rsidRPr="00CD7DB9">
        <w:rPr>
          <w:rFonts w:ascii="Times New Roman" w:hAnsi="Times New Roman" w:cs="Times New Roman"/>
          <w:i/>
          <w:iCs/>
          <w:sz w:val="24"/>
          <w:szCs w:val="24"/>
        </w:rPr>
        <w:t>a</w:t>
      </w:r>
      <w:r w:rsidRPr="00CD7DB9">
        <w:rPr>
          <w:rFonts w:ascii="Times New Roman" w:hAnsi="Times New Roman" w:cs="Times New Roman"/>
          <w:sz w:val="24"/>
          <w:szCs w:val="24"/>
        </w:rPr>
        <w:t xml:space="preserve">) to investigate primary production dynamics and drivers of change </w:t>
      </w:r>
      <w:r>
        <w:rPr>
          <w:rFonts w:ascii="Times New Roman" w:hAnsi="Times New Roman" w:cs="Times New Roman"/>
          <w:sz w:val="24"/>
          <w:szCs w:val="24"/>
        </w:rPr>
        <w:t>in the GTMNERR</w:t>
      </w:r>
      <w:r w:rsidRPr="00CD7DB9">
        <w:rPr>
          <w:rFonts w:ascii="Times New Roman" w:hAnsi="Times New Roman" w:cs="Times New Roman"/>
          <w:sz w:val="24"/>
          <w:szCs w:val="24"/>
        </w:rPr>
        <w:t xml:space="preserve">. </w:t>
      </w:r>
      <w:r>
        <w:rPr>
          <w:rFonts w:ascii="Times New Roman" w:hAnsi="Times New Roman" w:cs="Times New Roman"/>
          <w:sz w:val="24"/>
          <w:szCs w:val="24"/>
        </w:rPr>
        <w:t xml:space="preserve">We used </w:t>
      </w:r>
      <w:r w:rsidR="00D53F1B">
        <w:rPr>
          <w:rFonts w:ascii="Times New Roman" w:hAnsi="Times New Roman" w:cs="Times New Roman"/>
          <w:sz w:val="24"/>
          <w:szCs w:val="24"/>
        </w:rPr>
        <w:t>multiple methods</w:t>
      </w:r>
      <w:r>
        <w:rPr>
          <w:rFonts w:ascii="Times New Roman" w:hAnsi="Times New Roman" w:cs="Times New Roman"/>
          <w:sz w:val="24"/>
          <w:szCs w:val="24"/>
        </w:rPr>
        <w:t xml:space="preserve"> to c</w:t>
      </w:r>
      <w:r w:rsidRPr="00CD7DB9">
        <w:rPr>
          <w:rFonts w:ascii="Times New Roman" w:hAnsi="Times New Roman" w:cs="Times New Roman"/>
          <w:sz w:val="24"/>
          <w:szCs w:val="24"/>
        </w:rPr>
        <w:t xml:space="preserve">haracterize </w:t>
      </w:r>
      <w:r>
        <w:rPr>
          <w:rFonts w:ascii="Times New Roman" w:hAnsi="Times New Roman" w:cs="Times New Roman"/>
          <w:sz w:val="24"/>
          <w:szCs w:val="24"/>
        </w:rPr>
        <w:t xml:space="preserve">annual, seasonal, and residual variability in chlorophyll </w:t>
      </w:r>
      <w:proofErr w:type="spellStart"/>
      <w:proofErr w:type="gramStart"/>
      <w:r w:rsidRPr="005B647D">
        <w:rPr>
          <w:rFonts w:ascii="Times New Roman" w:hAnsi="Times New Roman" w:cs="Times New Roman"/>
          <w:i/>
          <w:iCs/>
          <w:sz w:val="24"/>
          <w:szCs w:val="24"/>
        </w:rPr>
        <w:t>a</w:t>
      </w:r>
      <w:proofErr w:type="spellEnd"/>
      <w:r>
        <w:rPr>
          <w:rFonts w:ascii="Times New Roman" w:hAnsi="Times New Roman" w:cs="Times New Roman"/>
          <w:sz w:val="24"/>
          <w:szCs w:val="24"/>
        </w:rPr>
        <w:t xml:space="preserve"> over</w:t>
      </w:r>
      <w:proofErr w:type="gramEnd"/>
      <w:r>
        <w:rPr>
          <w:rFonts w:ascii="Times New Roman" w:hAnsi="Times New Roman" w:cs="Times New Roman"/>
          <w:sz w:val="24"/>
          <w:szCs w:val="24"/>
        </w:rPr>
        <w:t xml:space="preserve"> </w:t>
      </w:r>
      <w:r w:rsidRPr="00A73537">
        <w:rPr>
          <w:rFonts w:ascii="Times New Roman" w:hAnsi="Times New Roman" w:cs="Times New Roman"/>
          <w:sz w:val="24"/>
          <w:szCs w:val="24"/>
        </w:rPr>
        <w:t>20</w:t>
      </w:r>
      <w:r>
        <w:rPr>
          <w:rFonts w:ascii="Times New Roman" w:hAnsi="Times New Roman" w:cs="Times New Roman"/>
          <w:sz w:val="24"/>
          <w:szCs w:val="24"/>
        </w:rPr>
        <w:t xml:space="preserve"> </w:t>
      </w:r>
      <w:r w:rsidRPr="00A73537">
        <w:rPr>
          <w:rFonts w:ascii="Times New Roman" w:hAnsi="Times New Roman" w:cs="Times New Roman"/>
          <w:sz w:val="24"/>
          <w:szCs w:val="24"/>
        </w:rPr>
        <w:t>year</w:t>
      </w:r>
      <w:r>
        <w:rPr>
          <w:rFonts w:ascii="Times New Roman" w:hAnsi="Times New Roman" w:cs="Times New Roman"/>
          <w:sz w:val="24"/>
          <w:szCs w:val="24"/>
        </w:rPr>
        <w:t>s</w:t>
      </w:r>
      <w:r w:rsidRPr="00A73537">
        <w:rPr>
          <w:rFonts w:ascii="Times New Roman" w:hAnsi="Times New Roman" w:cs="Times New Roman"/>
          <w:sz w:val="24"/>
          <w:szCs w:val="24"/>
        </w:rPr>
        <w:t xml:space="preserve"> (2003-2022)</w:t>
      </w:r>
      <w:r>
        <w:rPr>
          <w:rFonts w:ascii="Times New Roman" w:hAnsi="Times New Roman" w:cs="Times New Roman"/>
          <w:sz w:val="24"/>
          <w:szCs w:val="24"/>
        </w:rPr>
        <w:t xml:space="preserve"> at the four GTMNERR monitoring stations. We also investigated drivers of </w:t>
      </w:r>
      <w:r w:rsidRPr="00CD7DB9">
        <w:rPr>
          <w:rFonts w:ascii="Times New Roman" w:hAnsi="Times New Roman" w:cs="Times New Roman"/>
          <w:sz w:val="24"/>
          <w:szCs w:val="24"/>
        </w:rPr>
        <w:t xml:space="preserve">variability in phytoplankton biomass </w:t>
      </w:r>
      <w:r>
        <w:rPr>
          <w:rFonts w:ascii="Times New Roman" w:hAnsi="Times New Roman" w:cs="Times New Roman"/>
          <w:sz w:val="24"/>
          <w:szCs w:val="24"/>
        </w:rPr>
        <w:t>by comparing</w:t>
      </w:r>
      <w:r w:rsidRPr="00CD7DB9">
        <w:rPr>
          <w:rFonts w:ascii="Times New Roman" w:hAnsi="Times New Roman" w:cs="Times New Roman"/>
          <w:sz w:val="24"/>
          <w:szCs w:val="24"/>
        </w:rPr>
        <w:t xml:space="preserve"> </w:t>
      </w:r>
      <w:r>
        <w:rPr>
          <w:rFonts w:ascii="Times New Roman" w:hAnsi="Times New Roman" w:cs="Times New Roman"/>
          <w:sz w:val="24"/>
          <w:szCs w:val="24"/>
        </w:rPr>
        <w:t>years</w:t>
      </w:r>
      <w:r w:rsidRPr="00CD7DB9">
        <w:rPr>
          <w:rFonts w:ascii="Times New Roman" w:hAnsi="Times New Roman" w:cs="Times New Roman"/>
          <w:sz w:val="24"/>
          <w:szCs w:val="24"/>
        </w:rPr>
        <w:t xml:space="preserve"> of significant change in chlorophyll </w:t>
      </w:r>
      <w:r w:rsidRPr="00CD7DB9">
        <w:rPr>
          <w:rFonts w:ascii="Times New Roman" w:hAnsi="Times New Roman" w:cs="Times New Roman"/>
          <w:i/>
          <w:iCs/>
          <w:sz w:val="24"/>
          <w:szCs w:val="24"/>
        </w:rPr>
        <w:t>a</w:t>
      </w:r>
      <w:r w:rsidRPr="00CD7DB9">
        <w:rPr>
          <w:rFonts w:ascii="Times New Roman" w:hAnsi="Times New Roman" w:cs="Times New Roman"/>
          <w:sz w:val="24"/>
          <w:szCs w:val="24"/>
        </w:rPr>
        <w:t xml:space="preserve"> to </w:t>
      </w:r>
      <w:r>
        <w:rPr>
          <w:rFonts w:ascii="Times New Roman" w:hAnsi="Times New Roman" w:cs="Times New Roman"/>
          <w:sz w:val="24"/>
          <w:szCs w:val="24"/>
        </w:rPr>
        <w:t>anomalies in climate patterns and examining correlations</w:t>
      </w:r>
      <w:r w:rsidRPr="00CD7DB9">
        <w:rPr>
          <w:rFonts w:ascii="Times New Roman" w:hAnsi="Times New Roman" w:cs="Times New Roman"/>
          <w:sz w:val="24"/>
          <w:szCs w:val="24"/>
        </w:rPr>
        <w:t xml:space="preserve"> between chlorophyll </w:t>
      </w:r>
      <w:proofErr w:type="gramStart"/>
      <w:r w:rsidRPr="00CD7DB9">
        <w:rPr>
          <w:rFonts w:ascii="Times New Roman" w:hAnsi="Times New Roman" w:cs="Times New Roman"/>
          <w:i/>
          <w:iCs/>
          <w:sz w:val="24"/>
          <w:szCs w:val="24"/>
        </w:rPr>
        <w:t>a</w:t>
      </w:r>
      <w:r w:rsidRPr="00CD7DB9">
        <w:rPr>
          <w:rFonts w:ascii="Times New Roman" w:hAnsi="Times New Roman" w:cs="Times New Roman"/>
          <w:sz w:val="24"/>
          <w:szCs w:val="24"/>
        </w:rPr>
        <w:t xml:space="preserve"> and</w:t>
      </w:r>
      <w:proofErr w:type="gramEnd"/>
      <w:r w:rsidRPr="00CD7DB9">
        <w:rPr>
          <w:rFonts w:ascii="Times New Roman" w:hAnsi="Times New Roman" w:cs="Times New Roman"/>
          <w:sz w:val="24"/>
          <w:szCs w:val="24"/>
        </w:rPr>
        <w:t xml:space="preserve"> </w:t>
      </w:r>
      <w:r>
        <w:rPr>
          <w:rFonts w:ascii="Times New Roman" w:hAnsi="Times New Roman" w:cs="Times New Roman"/>
          <w:sz w:val="24"/>
          <w:szCs w:val="24"/>
        </w:rPr>
        <w:t>climate-related variables such as rainfall, salinity, and temperature</w:t>
      </w:r>
      <w:r w:rsidRPr="00CD7DB9">
        <w:rPr>
          <w:rFonts w:ascii="Times New Roman" w:hAnsi="Times New Roman" w:cs="Times New Roman"/>
          <w:sz w:val="24"/>
          <w:szCs w:val="24"/>
        </w:rPr>
        <w:t>.</w:t>
      </w:r>
    </w:p>
    <w:p w14:paraId="2A82C3B8" w14:textId="77777777" w:rsidR="00134E08" w:rsidRDefault="00134E08" w:rsidP="00134E08">
      <w:pPr>
        <w:pStyle w:val="BodyText"/>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Dix et al. (2013) found </w:t>
      </w:r>
      <w:r w:rsidRPr="004370C5">
        <w:rPr>
          <w:rFonts w:ascii="Times New Roman" w:hAnsi="Times New Roman" w:cs="Times New Roman"/>
          <w:sz w:val="24"/>
          <w:szCs w:val="24"/>
          <w:highlight w:val="yellow"/>
        </w:rPr>
        <w:t>relatively low inter- and intra-annual variability</w:t>
      </w:r>
      <w:r>
        <w:rPr>
          <w:rFonts w:ascii="Times New Roman" w:hAnsi="Times New Roman" w:cs="Times New Roman"/>
          <w:sz w:val="24"/>
          <w:szCs w:val="24"/>
        </w:rPr>
        <w:t xml:space="preserve"> in phytoplankton biomass at stations in the Matanzas River using eight years of GTMNERR SWMP data. </w:t>
      </w:r>
      <w:r w:rsidRPr="00A73537">
        <w:rPr>
          <w:rFonts w:ascii="Times New Roman" w:hAnsi="Times New Roman" w:cs="Times New Roman"/>
          <w:sz w:val="24"/>
          <w:szCs w:val="24"/>
        </w:rPr>
        <w:t xml:space="preserve">Therefore, </w:t>
      </w:r>
      <w:r>
        <w:rPr>
          <w:rFonts w:ascii="Times New Roman" w:hAnsi="Times New Roman" w:cs="Times New Roman"/>
          <w:sz w:val="24"/>
          <w:szCs w:val="24"/>
        </w:rPr>
        <w:t>we</w:t>
      </w:r>
      <w:r w:rsidRPr="00A73537">
        <w:rPr>
          <w:rFonts w:ascii="Times New Roman" w:hAnsi="Times New Roman" w:cs="Times New Roman"/>
          <w:sz w:val="24"/>
          <w:szCs w:val="24"/>
        </w:rPr>
        <w:t xml:space="preserve"> hypothesized that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proofErr w:type="gramStart"/>
      <w:r w:rsidRPr="00A73537">
        <w:rPr>
          <w:rFonts w:ascii="Times New Roman" w:hAnsi="Times New Roman" w:cs="Times New Roman"/>
          <w:sz w:val="24"/>
          <w:szCs w:val="24"/>
        </w:rPr>
        <w:t>patterns</w:t>
      </w:r>
      <w:proofErr w:type="gramEnd"/>
      <w:r w:rsidRPr="00A73537">
        <w:rPr>
          <w:rFonts w:ascii="Times New Roman" w:hAnsi="Times New Roman" w:cs="Times New Roman"/>
          <w:sz w:val="24"/>
          <w:szCs w:val="24"/>
        </w:rPr>
        <w:t xml:space="preserve"> in the GTM estuary over two decades would exhibit </w:t>
      </w:r>
      <w:r w:rsidRPr="004370C5">
        <w:rPr>
          <w:rFonts w:ascii="Times New Roman" w:hAnsi="Times New Roman" w:cs="Times New Roman"/>
          <w:sz w:val="24"/>
          <w:szCs w:val="24"/>
          <w:highlight w:val="yellow"/>
        </w:rPr>
        <w:t>relatively low inter- and intra-annual variability</w:t>
      </w:r>
      <w:r w:rsidRPr="00A73537">
        <w:rPr>
          <w:rFonts w:ascii="Times New Roman" w:hAnsi="Times New Roman" w:cs="Times New Roman"/>
          <w:sz w:val="24"/>
          <w:szCs w:val="24"/>
        </w:rPr>
        <w:t>.</w:t>
      </w:r>
    </w:p>
    <w:p w14:paraId="759B464D" w14:textId="77777777" w:rsidR="00134E08" w:rsidRDefault="00134E08" w:rsidP="00134E08">
      <w:pPr>
        <w:pStyle w:val="BodyText"/>
        <w:numPr>
          <w:ilvl w:val="0"/>
          <w:numId w:val="5"/>
        </w:numPr>
        <w:spacing w:before="0" w:after="0" w:line="480" w:lineRule="auto"/>
        <w:jc w:val="left"/>
        <w:rPr>
          <w:rFonts w:ascii="Times New Roman" w:hAnsi="Times New Roman" w:cs="Times New Roman"/>
          <w:sz w:val="24"/>
          <w:szCs w:val="24"/>
        </w:rPr>
      </w:pPr>
      <w:proofErr w:type="spellStart"/>
      <w:r>
        <w:rPr>
          <w:rFonts w:ascii="Times New Roman" w:hAnsi="Times New Roman" w:cs="Times New Roman"/>
          <w:sz w:val="24"/>
          <w:szCs w:val="24"/>
        </w:rPr>
        <w:t>Phlips</w:t>
      </w:r>
      <w:proofErr w:type="spellEnd"/>
      <w:r>
        <w:rPr>
          <w:rFonts w:ascii="Times New Roman" w:hAnsi="Times New Roman" w:cs="Times New Roman"/>
          <w:sz w:val="24"/>
          <w:szCs w:val="24"/>
        </w:rPr>
        <w:t xml:space="preserve"> et al. 2004, Hart et al. 2015</w:t>
      </w:r>
    </w:p>
    <w:p w14:paraId="60E4FDB8" w14:textId="77777777" w:rsidR="00134E08" w:rsidRDefault="00134E08" w:rsidP="00134E08">
      <w:pPr>
        <w:pStyle w:val="BodyText"/>
        <w:numPr>
          <w:ilvl w:val="1"/>
          <w:numId w:val="5"/>
        </w:numPr>
        <w:spacing w:before="0" w:after="0" w:line="480" w:lineRule="auto"/>
        <w:jc w:val="left"/>
        <w:rPr>
          <w:rFonts w:ascii="Times New Roman" w:hAnsi="Times New Roman" w:cs="Times New Roman"/>
          <w:sz w:val="24"/>
          <w:szCs w:val="24"/>
        </w:rPr>
      </w:pPr>
      <w:r>
        <w:rPr>
          <w:rFonts w:ascii="Times New Roman" w:hAnsi="Times New Roman" w:cs="Times New Roman"/>
          <w:sz w:val="24"/>
          <w:szCs w:val="24"/>
        </w:rPr>
        <w:t>Differences in stations</w:t>
      </w:r>
    </w:p>
    <w:p w14:paraId="4BE65E86" w14:textId="77777777" w:rsidR="00134E08" w:rsidRPr="00CD7DB9" w:rsidRDefault="00134E08" w:rsidP="00134E08">
      <w:pPr>
        <w:pStyle w:val="BodyText"/>
        <w:numPr>
          <w:ilvl w:val="1"/>
          <w:numId w:val="5"/>
        </w:numPr>
        <w:spacing w:before="0" w:after="0" w:line="480" w:lineRule="auto"/>
        <w:jc w:val="left"/>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expected…</w:t>
      </w:r>
    </w:p>
    <w:p w14:paraId="758E60BC" w14:textId="77777777" w:rsidR="00681769" w:rsidRPr="00A73537" w:rsidRDefault="004C3554" w:rsidP="003B101C">
      <w:pPr>
        <w:pStyle w:val="Heading1"/>
        <w:spacing w:line="480" w:lineRule="auto"/>
        <w:jc w:val="left"/>
        <w:rPr>
          <w:rFonts w:ascii="Times New Roman" w:hAnsi="Times New Roman" w:cs="Times New Roman"/>
          <w:sz w:val="24"/>
          <w:szCs w:val="24"/>
        </w:rPr>
      </w:pPr>
      <w:commentRangeStart w:id="5"/>
      <w:commentRangeStart w:id="6"/>
      <w:r w:rsidRPr="00A73537">
        <w:rPr>
          <w:rFonts w:ascii="Times New Roman" w:hAnsi="Times New Roman" w:cs="Times New Roman"/>
          <w:sz w:val="24"/>
          <w:szCs w:val="24"/>
        </w:rPr>
        <w:t>Methods</w:t>
      </w:r>
      <w:commentRangeEnd w:id="5"/>
      <w:r w:rsidR="00B81085">
        <w:rPr>
          <w:rStyle w:val="CommentReference"/>
          <w:rFonts w:asciiTheme="minorHAnsi" w:eastAsiaTheme="minorEastAsia" w:hAnsiTheme="minorHAnsi" w:cstheme="minorBidi"/>
          <w:b w:val="0"/>
          <w:bCs w:val="0"/>
          <w:caps w:val="0"/>
          <w:spacing w:val="0"/>
        </w:rPr>
        <w:commentReference w:id="5"/>
      </w:r>
      <w:commentRangeEnd w:id="6"/>
      <w:r w:rsidR="005E4F31">
        <w:rPr>
          <w:rStyle w:val="CommentReference"/>
          <w:rFonts w:asciiTheme="minorHAnsi" w:eastAsiaTheme="minorEastAsia" w:hAnsiTheme="minorHAnsi" w:cstheme="minorBidi"/>
          <w:b w:val="0"/>
          <w:bCs w:val="0"/>
          <w:caps w:val="0"/>
          <w:spacing w:val="0"/>
        </w:rPr>
        <w:commentReference w:id="6"/>
      </w:r>
    </w:p>
    <w:p w14:paraId="722204C7" w14:textId="77777777" w:rsidR="00681769" w:rsidRPr="00A73537" w:rsidRDefault="004C3554" w:rsidP="003B101C">
      <w:pPr>
        <w:pStyle w:val="Heading2"/>
        <w:spacing w:line="480" w:lineRule="auto"/>
        <w:jc w:val="left"/>
        <w:rPr>
          <w:rFonts w:ascii="Times New Roman" w:hAnsi="Times New Roman" w:cs="Times New Roman"/>
          <w:sz w:val="24"/>
          <w:szCs w:val="24"/>
        </w:rPr>
      </w:pPr>
      <w:bookmarkStart w:id="7" w:name="study-area"/>
      <w:r w:rsidRPr="00A73537">
        <w:rPr>
          <w:rFonts w:ascii="Times New Roman" w:hAnsi="Times New Roman" w:cs="Times New Roman"/>
          <w:sz w:val="24"/>
          <w:szCs w:val="24"/>
        </w:rPr>
        <w:t>Study Area</w:t>
      </w:r>
    </w:p>
    <w:p w14:paraId="6EE657AB" w14:textId="636B5402" w:rsidR="004C4F79" w:rsidRDefault="004C4F79" w:rsidP="00ED57E2">
      <w:pPr>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The </w:t>
      </w:r>
      <w:r w:rsidRPr="00A73537">
        <w:rPr>
          <w:rFonts w:ascii="Times New Roman" w:hAnsi="Times New Roman" w:cs="Times New Roman"/>
          <w:sz w:val="24"/>
          <w:szCs w:val="24"/>
        </w:rPr>
        <w:t>Guana, Tolomato, and Matanzas</w:t>
      </w:r>
      <w:r w:rsidR="00ED57E2">
        <w:rPr>
          <w:rFonts w:ascii="Times New Roman" w:hAnsi="Times New Roman" w:cs="Times New Roman"/>
          <w:sz w:val="24"/>
          <w:szCs w:val="24"/>
        </w:rPr>
        <w:t xml:space="preserve"> </w:t>
      </w:r>
      <w:r w:rsidR="00ED57E2" w:rsidRPr="00A73537">
        <w:rPr>
          <w:rFonts w:ascii="Times New Roman" w:hAnsi="Times New Roman" w:cs="Times New Roman"/>
          <w:sz w:val="24"/>
          <w:szCs w:val="24"/>
        </w:rPr>
        <w:t xml:space="preserve">“rivers” </w:t>
      </w:r>
      <w:r w:rsidR="00ED57E2">
        <w:rPr>
          <w:rFonts w:ascii="Times New Roman" w:hAnsi="Times New Roman" w:cs="Times New Roman"/>
          <w:sz w:val="24"/>
          <w:szCs w:val="24"/>
        </w:rPr>
        <w:t>are</w:t>
      </w:r>
      <w:r w:rsidRPr="00A73537">
        <w:rPr>
          <w:rFonts w:ascii="Times New Roman" w:hAnsi="Times New Roman" w:cs="Times New Roman"/>
          <w:sz w:val="24"/>
          <w:szCs w:val="24"/>
        </w:rPr>
        <w:t xml:space="preserve"> </w:t>
      </w:r>
      <w:r w:rsidR="00ED57E2">
        <w:rPr>
          <w:rFonts w:ascii="Times New Roman" w:hAnsi="Times New Roman" w:cs="Times New Roman"/>
          <w:sz w:val="24"/>
          <w:szCs w:val="24"/>
        </w:rPr>
        <w:t>back-barrier</w:t>
      </w:r>
      <w:r w:rsidR="00C86399">
        <w:rPr>
          <w:rFonts w:ascii="Times New Roman" w:hAnsi="Times New Roman" w:cs="Times New Roman"/>
          <w:sz w:val="24"/>
          <w:szCs w:val="24"/>
        </w:rPr>
        <w:t>, estuarine</w:t>
      </w:r>
      <w:r w:rsidR="00ED57E2">
        <w:rPr>
          <w:rFonts w:ascii="Times New Roman" w:hAnsi="Times New Roman" w:cs="Times New Roman"/>
          <w:sz w:val="24"/>
          <w:szCs w:val="24"/>
        </w:rPr>
        <w:t xml:space="preserve"> </w:t>
      </w:r>
      <w:r w:rsidR="00ED57E2" w:rsidRPr="00A73537">
        <w:rPr>
          <w:rFonts w:ascii="Times New Roman" w:hAnsi="Times New Roman" w:cs="Times New Roman"/>
          <w:sz w:val="24"/>
          <w:szCs w:val="24"/>
        </w:rPr>
        <w:t xml:space="preserve">lagoons </w:t>
      </w:r>
      <w:r w:rsidRPr="00A73537">
        <w:rPr>
          <w:rFonts w:ascii="Times New Roman" w:hAnsi="Times New Roman" w:cs="Times New Roman"/>
          <w:sz w:val="24"/>
          <w:szCs w:val="24"/>
        </w:rPr>
        <w:t>that trifurcate at the St. Augustine Inlet (</w:t>
      </w:r>
      <w:r w:rsidRPr="00E4772F">
        <w:rPr>
          <w:rFonts w:ascii="Times New Roman" w:hAnsi="Times New Roman" w:cs="Times New Roman"/>
          <w:sz w:val="24"/>
          <w:szCs w:val="24"/>
          <w:highlight w:val="yellow"/>
        </w:rPr>
        <w:t>Figure 1</w:t>
      </w:r>
      <w:r w:rsidRPr="00A73537">
        <w:rPr>
          <w:rFonts w:ascii="Times New Roman" w:hAnsi="Times New Roman" w:cs="Times New Roman"/>
          <w:sz w:val="24"/>
          <w:szCs w:val="24"/>
        </w:rPr>
        <w:t xml:space="preserve">). The St. Augustine Inlet is one of two inlets in this </w:t>
      </w:r>
      <w:proofErr w:type="gramStart"/>
      <w:r w:rsidRPr="00A73537">
        <w:rPr>
          <w:rFonts w:ascii="Times New Roman" w:hAnsi="Times New Roman" w:cs="Times New Roman"/>
          <w:sz w:val="24"/>
          <w:szCs w:val="24"/>
        </w:rPr>
        <w:t>system</w:t>
      </w:r>
      <w:proofErr w:type="gramEnd"/>
      <w:r w:rsidRPr="00A73537">
        <w:rPr>
          <w:rFonts w:ascii="Times New Roman" w:hAnsi="Times New Roman" w:cs="Times New Roman"/>
          <w:sz w:val="24"/>
          <w:szCs w:val="24"/>
        </w:rPr>
        <w:t xml:space="preserve"> and it is stabilized with a jetty and maintained by the US Army Corps of Engineers to a depth of 5-m and the other, the Matanzas Inlet, is one of Florida’s few remaining unstructured inlets on the Atlantic Coast (Dean and O’Brien 1987). Overall, the GTM estuary is a well-mixed and well-flushed estuary with an absence of a freshwater river and a short residence time of approximately 12.6 days (</w:t>
      </w:r>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et al. 2004; Sheng et al. 2008; Gray et al. 2021). The estuary is </w:t>
      </w:r>
      <w:r w:rsidRPr="00A73537">
        <w:rPr>
          <w:rFonts w:ascii="Times New Roman" w:hAnsi="Times New Roman" w:cs="Times New Roman"/>
          <w:sz w:val="24"/>
          <w:szCs w:val="24"/>
        </w:rPr>
        <w:lastRenderedPageBreak/>
        <w:t>within a temperate-subtropical climatic ecotone dominated by salt marsh and mangrove habitats, intertidal oyster reefs, tidal creeks, mud flats, and open water (Williams et al. 2014; Bacopoulos et al. 2019). The GTM estuary hosts exceptionally intact and robust populations of eastern oysters (</w:t>
      </w:r>
      <w:r w:rsidRPr="00A73537">
        <w:rPr>
          <w:rFonts w:ascii="Times New Roman" w:hAnsi="Times New Roman" w:cs="Times New Roman"/>
          <w:i/>
          <w:iCs/>
          <w:sz w:val="24"/>
          <w:szCs w:val="24"/>
        </w:rPr>
        <w:t>Crassostrea virginica</w:t>
      </w:r>
      <w:r w:rsidRPr="00A73537">
        <w:rPr>
          <w:rFonts w:ascii="Times New Roman" w:hAnsi="Times New Roman" w:cs="Times New Roman"/>
          <w:sz w:val="24"/>
          <w:szCs w:val="24"/>
        </w:rPr>
        <w:t>) that filter ~60% of the estuary’s volume within a single residence time (Gray et al. 2021). It is likely these filtration services coupled with the short residence times keep phytoplankton biomass low (Dix et al. 2013; Hart et al. 2015).</w:t>
      </w:r>
    </w:p>
    <w:p w14:paraId="0AF642B7" w14:textId="32ED36CE" w:rsidR="00681769" w:rsidRPr="00A73537" w:rsidRDefault="004C3554" w:rsidP="00ED57E2">
      <w:pPr>
        <w:pStyle w:val="FirstParagraph"/>
        <w:spacing w:before="0" w:after="0"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The SWMP of the GTMNERR operates and maintains four water quality </w:t>
      </w:r>
      <w:commentRangeStart w:id="8"/>
      <w:r w:rsidRPr="00A73537">
        <w:rPr>
          <w:rFonts w:ascii="Times New Roman" w:hAnsi="Times New Roman" w:cs="Times New Roman"/>
          <w:sz w:val="24"/>
          <w:szCs w:val="24"/>
        </w:rPr>
        <w:t>stations</w:t>
      </w:r>
      <w:commentRangeEnd w:id="8"/>
      <w:r w:rsidR="00FA10C2">
        <w:rPr>
          <w:rStyle w:val="CommentReference"/>
        </w:rPr>
        <w:commentReference w:id="8"/>
      </w:r>
      <w:r w:rsidRPr="00A73537">
        <w:rPr>
          <w:rFonts w:ascii="Times New Roman" w:hAnsi="Times New Roman" w:cs="Times New Roman"/>
          <w:sz w:val="24"/>
          <w:szCs w:val="24"/>
        </w:rPr>
        <w:t xml:space="preserve"> </w:t>
      </w:r>
      <w:r w:rsidR="00991212">
        <w:rPr>
          <w:rFonts w:ascii="Times New Roman" w:hAnsi="Times New Roman" w:cs="Times New Roman"/>
          <w:sz w:val="24"/>
          <w:szCs w:val="24"/>
        </w:rPr>
        <w:t>where instruments</w:t>
      </w:r>
      <w:r w:rsidRPr="00A73537">
        <w:rPr>
          <w:rFonts w:ascii="Times New Roman" w:hAnsi="Times New Roman" w:cs="Times New Roman"/>
          <w:sz w:val="24"/>
          <w:szCs w:val="24"/>
        </w:rPr>
        <w:t xml:space="preserve"> record </w:t>
      </w:r>
      <w:r w:rsidR="00991212">
        <w:rPr>
          <w:rFonts w:ascii="Times New Roman" w:hAnsi="Times New Roman" w:cs="Times New Roman"/>
          <w:sz w:val="24"/>
          <w:szCs w:val="24"/>
        </w:rPr>
        <w:t>continuous conditions</w:t>
      </w:r>
      <w:r w:rsidRPr="00A73537">
        <w:rPr>
          <w:rFonts w:ascii="Times New Roman" w:hAnsi="Times New Roman" w:cs="Times New Roman"/>
          <w:sz w:val="24"/>
          <w:szCs w:val="24"/>
        </w:rPr>
        <w:t xml:space="preserve"> </w:t>
      </w:r>
      <w:r w:rsidR="00991212">
        <w:rPr>
          <w:rFonts w:ascii="Times New Roman" w:hAnsi="Times New Roman" w:cs="Times New Roman"/>
          <w:sz w:val="24"/>
          <w:szCs w:val="24"/>
        </w:rPr>
        <w:t>and discrete water samples are collected monthly</w:t>
      </w:r>
      <w:r w:rsidRPr="00A73537">
        <w:rPr>
          <w:rFonts w:ascii="Times New Roman" w:hAnsi="Times New Roman" w:cs="Times New Roman"/>
          <w:sz w:val="24"/>
          <w:szCs w:val="24"/>
        </w:rPr>
        <w:t>. Established in 2002, the station locations were selected to represent the influence of watersheds with varying degrees of urban development and reflect a diversity of physical processes (e.g., tidal exchange, freshwater input) and climatic conditions</w:t>
      </w:r>
      <w:r w:rsidR="00DB2C5E">
        <w:rPr>
          <w:rFonts w:ascii="Times New Roman" w:hAnsi="Times New Roman" w:cs="Times New Roman"/>
          <w:sz w:val="24"/>
          <w:szCs w:val="24"/>
        </w:rPr>
        <w:t xml:space="preserve"> (</w:t>
      </w:r>
      <w:r w:rsidR="00DB2C5E" w:rsidRPr="00DB2C5E">
        <w:rPr>
          <w:rFonts w:ascii="Times New Roman" w:hAnsi="Times New Roman" w:cs="Times New Roman"/>
          <w:sz w:val="24"/>
          <w:szCs w:val="24"/>
          <w:highlight w:val="yellow"/>
        </w:rPr>
        <w:t>Figure 1</w:t>
      </w:r>
      <w:r w:rsidR="00DB2C5E">
        <w:rPr>
          <w:rFonts w:ascii="Times New Roman" w:hAnsi="Times New Roman" w:cs="Times New Roman"/>
          <w:sz w:val="24"/>
          <w:szCs w:val="24"/>
        </w:rPr>
        <w:t>)</w:t>
      </w:r>
      <w:r w:rsidRPr="00A73537">
        <w:rPr>
          <w:rFonts w:ascii="Times New Roman" w:hAnsi="Times New Roman" w:cs="Times New Roman"/>
          <w:sz w:val="24"/>
          <w:szCs w:val="24"/>
        </w:rPr>
        <w:t xml:space="preserve">. Pine Island (PI) is located </w:t>
      </w:r>
      <w:proofErr w:type="gramStart"/>
      <w:r w:rsidRPr="00A73537">
        <w:rPr>
          <w:rFonts w:ascii="Times New Roman" w:hAnsi="Times New Roman" w:cs="Times New Roman"/>
          <w:sz w:val="24"/>
          <w:szCs w:val="24"/>
        </w:rPr>
        <w:t>off of</w:t>
      </w:r>
      <w:proofErr w:type="gramEnd"/>
      <w:r w:rsidRPr="00A73537">
        <w:rPr>
          <w:rFonts w:ascii="Times New Roman" w:hAnsi="Times New Roman" w:cs="Times New Roman"/>
          <w:sz w:val="24"/>
          <w:szCs w:val="24"/>
        </w:rPr>
        <w:t xml:space="preserve"> channel marker 25 in the Tolomato River surrounded by silviculture-dominated uplands in the northern portion of the GTM estuary. The Guana River runs parallel to the Tolomato on the seaward side, with the two lagoons joining </w:t>
      </w:r>
      <w:del w:id="9" w:author="Petrinec, Kathryn" w:date="2024-02-21T12:07:00Z">
        <w:r w:rsidRPr="00A73537" w:rsidDel="00DF2EF8">
          <w:rPr>
            <w:rFonts w:ascii="Times New Roman" w:hAnsi="Times New Roman" w:cs="Times New Roman"/>
            <w:sz w:val="24"/>
            <w:szCs w:val="24"/>
          </w:rPr>
          <w:delText>11.3</w:delText>
        </w:r>
      </w:del>
      <w:ins w:id="10" w:author="Petrinec, Kathryn" w:date="2024-02-21T12:07:00Z">
        <w:r w:rsidR="00DF2EF8">
          <w:rPr>
            <w:rFonts w:ascii="Times New Roman" w:hAnsi="Times New Roman" w:cs="Times New Roman"/>
            <w:sz w:val="24"/>
            <w:szCs w:val="24"/>
          </w:rPr>
          <w:t>9.0</w:t>
        </w:r>
      </w:ins>
      <w:del w:id="11" w:author="Petrinec, Kathryn" w:date="2024-02-15T10:51:00Z">
        <w:r w:rsidRPr="00A73537" w:rsidDel="004C2502">
          <w:rPr>
            <w:rFonts w:ascii="Times New Roman" w:hAnsi="Times New Roman" w:cs="Times New Roman"/>
            <w:sz w:val="24"/>
            <w:szCs w:val="24"/>
          </w:rPr>
          <w:delText>-</w:delText>
        </w:r>
      </w:del>
      <w:ins w:id="12" w:author="Petrinec, Kathryn" w:date="2024-02-15T10:51:00Z">
        <w:r w:rsidR="004C2502">
          <w:rPr>
            <w:rFonts w:ascii="Times New Roman" w:hAnsi="Times New Roman" w:cs="Times New Roman"/>
            <w:sz w:val="24"/>
            <w:szCs w:val="24"/>
          </w:rPr>
          <w:t xml:space="preserve"> </w:t>
        </w:r>
      </w:ins>
      <w:r w:rsidRPr="00A73537">
        <w:rPr>
          <w:rFonts w:ascii="Times New Roman" w:hAnsi="Times New Roman" w:cs="Times New Roman"/>
          <w:sz w:val="24"/>
          <w:szCs w:val="24"/>
        </w:rPr>
        <w:t xml:space="preserve">km north of the St. Augustine Inlet, approximately </w:t>
      </w:r>
      <w:del w:id="13" w:author="Petrinec, Kathryn" w:date="2024-02-15T10:41:00Z">
        <w:r w:rsidRPr="00991212" w:rsidDel="009A594D">
          <w:rPr>
            <w:rFonts w:ascii="Times New Roman" w:hAnsi="Times New Roman" w:cs="Times New Roman"/>
            <w:sz w:val="24"/>
            <w:szCs w:val="24"/>
            <w:highlight w:val="yellow"/>
          </w:rPr>
          <w:delText>X</w:delText>
        </w:r>
      </w:del>
      <w:ins w:id="14" w:author="Petrinec, Kathryn" w:date="2024-02-15T10:41:00Z">
        <w:r w:rsidR="009A594D">
          <w:rPr>
            <w:rFonts w:ascii="Times New Roman" w:hAnsi="Times New Roman" w:cs="Times New Roman"/>
            <w:sz w:val="24"/>
            <w:szCs w:val="24"/>
          </w:rPr>
          <w:t>8</w:t>
        </w:r>
      </w:ins>
      <w:ins w:id="15" w:author="Petrinec, Kathryn" w:date="2024-02-15T10:47:00Z">
        <w:r w:rsidR="009A594D">
          <w:rPr>
            <w:rFonts w:ascii="Times New Roman" w:hAnsi="Times New Roman" w:cs="Times New Roman"/>
            <w:sz w:val="24"/>
            <w:szCs w:val="24"/>
          </w:rPr>
          <w:t>.</w:t>
        </w:r>
      </w:ins>
      <w:ins w:id="16" w:author="Petrinec, Kathryn" w:date="2024-02-21T12:08:00Z">
        <w:r w:rsidR="00DF2EF8">
          <w:rPr>
            <w:rFonts w:ascii="Times New Roman" w:hAnsi="Times New Roman" w:cs="Times New Roman"/>
            <w:sz w:val="24"/>
            <w:szCs w:val="24"/>
          </w:rPr>
          <w:t>4</w:t>
        </w:r>
      </w:ins>
      <w:ins w:id="17" w:author="Petrinec, Kathryn" w:date="2024-02-15T10:51:00Z">
        <w:r w:rsidR="004C2502">
          <w:rPr>
            <w:rFonts w:ascii="Times New Roman" w:hAnsi="Times New Roman" w:cs="Times New Roman"/>
            <w:sz w:val="24"/>
            <w:szCs w:val="24"/>
          </w:rPr>
          <w:t xml:space="preserve"> </w:t>
        </w:r>
      </w:ins>
      <w:del w:id="18" w:author="Petrinec, Kathryn" w:date="2024-02-15T10:51:00Z">
        <w:r w:rsidRPr="00A73537" w:rsidDel="004C2502">
          <w:rPr>
            <w:rFonts w:ascii="Times New Roman" w:hAnsi="Times New Roman" w:cs="Times New Roman"/>
            <w:sz w:val="24"/>
            <w:szCs w:val="24"/>
          </w:rPr>
          <w:delText>-</w:delText>
        </w:r>
      </w:del>
      <w:r w:rsidRPr="00A73537">
        <w:rPr>
          <w:rFonts w:ascii="Times New Roman" w:hAnsi="Times New Roman" w:cs="Times New Roman"/>
          <w:sz w:val="24"/>
          <w:szCs w:val="24"/>
        </w:rPr>
        <w:t>km south of the PI station. The Tolomato River Basin converges with the Matanzas River and Salt Run from the south before flowing into the Atlantic Ocean at the St. Augustine Inlet.</w:t>
      </w:r>
    </w:p>
    <w:p w14:paraId="246A1516" w14:textId="78DD4BDA" w:rsidR="00681769" w:rsidRPr="00A73537" w:rsidRDefault="004C3554" w:rsidP="00C86399">
      <w:pPr>
        <w:pStyle w:val="BodyText"/>
        <w:spacing w:before="0" w:after="0"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San Sebastian (SS) is located at the confluence of the San Sebastian and Matanzas Rivers. The San Sebastian River drains an urbanized watershed in the western portion of St. Augustine. The Matanzas River estuary is approximately 32 km in length and extends 13 km south of the Matanzas Inlet. The tidal node within the Matanzas is located around the </w:t>
      </w:r>
      <w:del w:id="19" w:author="Petrinec, Kathryn" w:date="2024-02-15T10:52:00Z">
        <w:r w:rsidRPr="00A73537" w:rsidDel="004C2502">
          <w:rPr>
            <w:rFonts w:ascii="Times New Roman" w:hAnsi="Times New Roman" w:cs="Times New Roman"/>
            <w:sz w:val="24"/>
            <w:szCs w:val="24"/>
          </w:rPr>
          <w:delText>CR</w:delText>
        </w:r>
      </w:del>
      <w:ins w:id="20" w:author="Petrinec, Kathryn" w:date="2024-02-15T10:52:00Z">
        <w:r w:rsidR="004C2502">
          <w:rPr>
            <w:rFonts w:ascii="Times New Roman" w:hAnsi="Times New Roman" w:cs="Times New Roman"/>
            <w:sz w:val="24"/>
            <w:szCs w:val="24"/>
          </w:rPr>
          <w:t>SR</w:t>
        </w:r>
      </w:ins>
      <w:r w:rsidRPr="00A73537">
        <w:rPr>
          <w:rFonts w:ascii="Times New Roman" w:hAnsi="Times New Roman" w:cs="Times New Roman"/>
          <w:sz w:val="24"/>
          <w:szCs w:val="24"/>
        </w:rPr>
        <w:t xml:space="preserve">-206 bridge with waters flowing northward of the bridge and southward of the bridge at outgoing </w:t>
      </w:r>
      <w:r w:rsidRPr="00A73537">
        <w:rPr>
          <w:rFonts w:ascii="Times New Roman" w:hAnsi="Times New Roman" w:cs="Times New Roman"/>
          <w:sz w:val="24"/>
          <w:szCs w:val="24"/>
        </w:rPr>
        <w:lastRenderedPageBreak/>
        <w:t xml:space="preserve">tides. Fort Matanzas (FM) is located at Channel Marker 75 approximately </w:t>
      </w:r>
      <w:del w:id="21" w:author="Petrinec, Kathryn" w:date="2024-02-21T12:10:00Z">
        <w:r w:rsidRPr="00A73537" w:rsidDel="00DF2EF8">
          <w:rPr>
            <w:rFonts w:ascii="Times New Roman" w:hAnsi="Times New Roman" w:cs="Times New Roman"/>
            <w:sz w:val="24"/>
            <w:szCs w:val="24"/>
          </w:rPr>
          <w:delText>4</w:delText>
        </w:r>
      </w:del>
      <w:ins w:id="22" w:author="Petrinec, Kathryn" w:date="2024-02-21T12:10:00Z">
        <w:r w:rsidR="00DF2EF8">
          <w:rPr>
            <w:rFonts w:ascii="Times New Roman" w:hAnsi="Times New Roman" w:cs="Times New Roman"/>
            <w:sz w:val="24"/>
            <w:szCs w:val="24"/>
          </w:rPr>
          <w:t xml:space="preserve">3.8 </w:t>
        </w:r>
      </w:ins>
      <w:del w:id="23" w:author="Petrinec, Kathryn" w:date="2024-02-15T10:54:00Z">
        <w:r w:rsidRPr="00A73537" w:rsidDel="004C2502">
          <w:rPr>
            <w:rFonts w:ascii="Times New Roman" w:hAnsi="Times New Roman" w:cs="Times New Roman"/>
            <w:sz w:val="24"/>
            <w:szCs w:val="24"/>
          </w:rPr>
          <w:delText>-</w:delText>
        </w:r>
      </w:del>
      <w:r w:rsidRPr="00A73537">
        <w:rPr>
          <w:rFonts w:ascii="Times New Roman" w:hAnsi="Times New Roman" w:cs="Times New Roman"/>
          <w:sz w:val="24"/>
          <w:szCs w:val="24"/>
        </w:rPr>
        <w:t>km north of the Matanzas Inlet.</w:t>
      </w:r>
    </w:p>
    <w:p w14:paraId="14B7C616" w14:textId="5F5AFB29" w:rsidR="00681769" w:rsidRPr="00A73537" w:rsidRDefault="004C3554" w:rsidP="00C86399">
      <w:pPr>
        <w:pStyle w:val="BodyText"/>
        <w:spacing w:before="0"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Pellicer Creek </w:t>
      </w:r>
      <w:proofErr w:type="gramStart"/>
      <w:r w:rsidRPr="00A73537">
        <w:rPr>
          <w:rFonts w:ascii="Times New Roman" w:hAnsi="Times New Roman" w:cs="Times New Roman"/>
          <w:sz w:val="24"/>
          <w:szCs w:val="24"/>
        </w:rPr>
        <w:t>is located in</w:t>
      </w:r>
      <w:proofErr w:type="gramEnd"/>
      <w:r w:rsidRPr="00A73537">
        <w:rPr>
          <w:rFonts w:ascii="Times New Roman" w:hAnsi="Times New Roman" w:cs="Times New Roman"/>
          <w:sz w:val="24"/>
          <w:szCs w:val="24"/>
        </w:rPr>
        <w:t xml:space="preserve"> the southern part of the Matanzas River Basin, serves as a border between St. Johns and Flagler counties, and is surrounded by public conservation lands. Pellicer Creek is a tidal creek and is the primary source of natural freshwater drainage into the Matanzas River. </w:t>
      </w:r>
      <w:commentRangeStart w:id="24"/>
      <w:del w:id="25" w:author="Petrinec, Kathryn" w:date="2024-02-15T10:55:00Z">
        <w:r w:rsidRPr="00A73537" w:rsidDel="004C2502">
          <w:rPr>
            <w:rFonts w:ascii="Times New Roman" w:hAnsi="Times New Roman" w:cs="Times New Roman"/>
            <w:sz w:val="24"/>
            <w:szCs w:val="24"/>
          </w:rPr>
          <w:delText>SJRWMD</w:delText>
        </w:r>
        <w:commentRangeEnd w:id="24"/>
        <w:r w:rsidR="004C2502" w:rsidDel="004C2502">
          <w:rPr>
            <w:rStyle w:val="CommentReference"/>
          </w:rPr>
          <w:commentReference w:id="24"/>
        </w:r>
        <w:r w:rsidRPr="00A73537" w:rsidDel="004C2502">
          <w:rPr>
            <w:rFonts w:ascii="Times New Roman" w:hAnsi="Times New Roman" w:cs="Times New Roman"/>
            <w:sz w:val="24"/>
            <w:szCs w:val="24"/>
          </w:rPr>
          <w:delText xml:space="preserve"> collects in the mouth of Pellicer Creek near Marineland, Florida. </w:delText>
        </w:r>
      </w:del>
      <w:r w:rsidRPr="00A73537">
        <w:rPr>
          <w:rFonts w:ascii="Times New Roman" w:hAnsi="Times New Roman" w:cs="Times New Roman"/>
          <w:sz w:val="24"/>
          <w:szCs w:val="24"/>
        </w:rPr>
        <w:t xml:space="preserve">The Pellicer Creek water quality station (PC) is at the end of a recreational dock in </w:t>
      </w:r>
      <w:proofErr w:type="gramStart"/>
      <w:r w:rsidRPr="00A73537">
        <w:rPr>
          <w:rFonts w:ascii="Times New Roman" w:hAnsi="Times New Roman" w:cs="Times New Roman"/>
          <w:sz w:val="24"/>
          <w:szCs w:val="24"/>
        </w:rPr>
        <w:t>Faver-Dykes</w:t>
      </w:r>
      <w:proofErr w:type="gramEnd"/>
      <w:r w:rsidRPr="00A73537">
        <w:rPr>
          <w:rFonts w:ascii="Times New Roman" w:hAnsi="Times New Roman" w:cs="Times New Roman"/>
          <w:sz w:val="24"/>
          <w:szCs w:val="24"/>
        </w:rPr>
        <w:t xml:space="preserve"> State Park located within the Pellicer Creek Aquatic Preserve.</w:t>
      </w:r>
    </w:p>
    <w:p w14:paraId="6936EC58" w14:textId="1DA27141" w:rsidR="00681769" w:rsidRPr="00A73537" w:rsidRDefault="00C93F3E" w:rsidP="003B101C">
      <w:pPr>
        <w:pStyle w:val="Heading2"/>
        <w:spacing w:line="480" w:lineRule="auto"/>
        <w:jc w:val="left"/>
        <w:rPr>
          <w:rFonts w:ascii="Times New Roman" w:hAnsi="Times New Roman" w:cs="Times New Roman"/>
          <w:sz w:val="24"/>
          <w:szCs w:val="24"/>
        </w:rPr>
      </w:pPr>
      <w:bookmarkStart w:id="26" w:name="field-and-laboratory-procedures"/>
      <w:bookmarkEnd w:id="7"/>
      <w:r>
        <w:rPr>
          <w:rFonts w:ascii="Times New Roman" w:hAnsi="Times New Roman" w:cs="Times New Roman"/>
          <w:sz w:val="24"/>
          <w:szCs w:val="24"/>
        </w:rPr>
        <w:t>Water Quality Data</w:t>
      </w:r>
    </w:p>
    <w:p w14:paraId="345B06C6" w14:textId="7FF153C4" w:rsidR="00B45FDD" w:rsidRDefault="00991212" w:rsidP="00985A41">
      <w:pPr>
        <w:pStyle w:val="FirstParagraph"/>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The </w:t>
      </w:r>
      <w:r w:rsidRPr="00A73537">
        <w:rPr>
          <w:rFonts w:ascii="Times New Roman" w:hAnsi="Times New Roman" w:cs="Times New Roman"/>
          <w:sz w:val="24"/>
          <w:szCs w:val="24"/>
        </w:rPr>
        <w:t>four water quality stations equipped with YSI EXO2 sondes deployed within one meter of the bottom record</w:t>
      </w:r>
      <w:r w:rsidR="00074F98">
        <w:rPr>
          <w:rFonts w:ascii="Times New Roman" w:hAnsi="Times New Roman" w:cs="Times New Roman"/>
          <w:sz w:val="24"/>
          <w:szCs w:val="24"/>
        </w:rPr>
        <w:t>ed</w:t>
      </w:r>
      <w:r w:rsidRPr="00A73537">
        <w:rPr>
          <w:rFonts w:ascii="Times New Roman" w:hAnsi="Times New Roman" w:cs="Times New Roman"/>
          <w:sz w:val="24"/>
          <w:szCs w:val="24"/>
        </w:rPr>
        <w:t xml:space="preserve"> environmental parameters (e.g. temperature, salinity) every </w:t>
      </w:r>
      <w:commentRangeStart w:id="27"/>
      <w:r w:rsidRPr="00A73537">
        <w:rPr>
          <w:rFonts w:ascii="Times New Roman" w:hAnsi="Times New Roman" w:cs="Times New Roman"/>
          <w:sz w:val="24"/>
          <w:szCs w:val="24"/>
        </w:rPr>
        <w:t>15</w:t>
      </w:r>
      <w:ins w:id="28" w:author="Petrinec, Kathryn" w:date="2024-02-20T11:48:00Z">
        <w:r w:rsidR="00170FF4">
          <w:rPr>
            <w:rFonts w:ascii="Times New Roman" w:hAnsi="Times New Roman" w:cs="Times New Roman"/>
            <w:sz w:val="24"/>
            <w:szCs w:val="24"/>
          </w:rPr>
          <w:t>-</w:t>
        </w:r>
      </w:ins>
      <w:del w:id="29" w:author="Petrinec, Kathryn" w:date="2024-02-20T11:49:00Z">
        <w:r w:rsidR="00F604A6" w:rsidDel="00170FF4">
          <w:rPr>
            <w:rFonts w:ascii="Times New Roman" w:hAnsi="Times New Roman" w:cs="Times New Roman"/>
            <w:sz w:val="24"/>
            <w:szCs w:val="24"/>
          </w:rPr>
          <w:delText xml:space="preserve"> </w:delText>
        </w:r>
      </w:del>
      <w:r w:rsidRPr="00A73537">
        <w:rPr>
          <w:rFonts w:ascii="Times New Roman" w:hAnsi="Times New Roman" w:cs="Times New Roman"/>
          <w:sz w:val="24"/>
          <w:szCs w:val="24"/>
        </w:rPr>
        <w:t>minutes</w:t>
      </w:r>
      <w:commentRangeEnd w:id="27"/>
      <w:r w:rsidR="00694AB8">
        <w:rPr>
          <w:rStyle w:val="CommentReference"/>
        </w:rPr>
        <w:commentReference w:id="27"/>
      </w:r>
      <w:r w:rsidRPr="00A73537">
        <w:rPr>
          <w:rFonts w:ascii="Times New Roman" w:hAnsi="Times New Roman" w:cs="Times New Roman"/>
          <w:sz w:val="24"/>
          <w:szCs w:val="24"/>
        </w:rPr>
        <w:t xml:space="preserve">. </w:t>
      </w:r>
      <w:r w:rsidR="00916500">
        <w:rPr>
          <w:rFonts w:ascii="Times New Roman" w:hAnsi="Times New Roman" w:cs="Times New Roman"/>
          <w:sz w:val="24"/>
          <w:szCs w:val="24"/>
        </w:rPr>
        <w:t>Sondes were calibrated and maintained in accordance with the NERRS Centralized Data Management Office Standard Operating Procedures active at the time (NERRS 2022b)</w:t>
      </w:r>
      <w:r w:rsidR="00F604A6">
        <w:rPr>
          <w:rFonts w:ascii="Times New Roman" w:hAnsi="Times New Roman" w:cs="Times New Roman"/>
          <w:sz w:val="24"/>
          <w:szCs w:val="24"/>
        </w:rPr>
        <w:t xml:space="preserve">. </w:t>
      </w:r>
      <w:r w:rsidR="00B45FDD" w:rsidRPr="00A73537">
        <w:rPr>
          <w:rFonts w:ascii="Times New Roman" w:hAnsi="Times New Roman" w:cs="Times New Roman"/>
          <w:sz w:val="24"/>
          <w:szCs w:val="24"/>
        </w:rPr>
        <w:t xml:space="preserve">Temperature (°C) and salinity (practical salinity units, </w:t>
      </w:r>
      <w:proofErr w:type="spellStart"/>
      <w:r w:rsidR="00B45FDD" w:rsidRPr="00A73537">
        <w:rPr>
          <w:rFonts w:ascii="Times New Roman" w:hAnsi="Times New Roman" w:cs="Times New Roman"/>
          <w:sz w:val="24"/>
          <w:szCs w:val="24"/>
        </w:rPr>
        <w:t>psu</w:t>
      </w:r>
      <w:proofErr w:type="spellEnd"/>
      <w:r w:rsidR="00B45FDD" w:rsidRPr="00A73537">
        <w:rPr>
          <w:rFonts w:ascii="Times New Roman" w:hAnsi="Times New Roman" w:cs="Times New Roman"/>
          <w:sz w:val="24"/>
          <w:szCs w:val="24"/>
        </w:rPr>
        <w:t xml:space="preserve">) data from each site was averaged </w:t>
      </w:r>
      <w:r w:rsidR="00B45FDD">
        <w:rPr>
          <w:rFonts w:ascii="Times New Roman" w:hAnsi="Times New Roman" w:cs="Times New Roman"/>
          <w:sz w:val="24"/>
          <w:szCs w:val="24"/>
        </w:rPr>
        <w:t>by</w:t>
      </w:r>
      <w:r w:rsidR="00B45FDD" w:rsidRPr="00A73537">
        <w:rPr>
          <w:rFonts w:ascii="Times New Roman" w:hAnsi="Times New Roman" w:cs="Times New Roman"/>
          <w:sz w:val="24"/>
          <w:szCs w:val="24"/>
        </w:rPr>
        <w:t xml:space="preserve"> month. </w:t>
      </w:r>
      <w:commentRangeStart w:id="30"/>
      <w:r w:rsidR="00A724D3">
        <w:rPr>
          <w:rFonts w:ascii="Times New Roman" w:hAnsi="Times New Roman" w:cs="Times New Roman"/>
          <w:sz w:val="24"/>
          <w:szCs w:val="24"/>
        </w:rPr>
        <w:t xml:space="preserve">Data </w:t>
      </w:r>
      <w:r w:rsidR="00273370">
        <w:rPr>
          <w:rFonts w:ascii="Times New Roman" w:hAnsi="Times New Roman" w:cs="Times New Roman"/>
          <w:sz w:val="24"/>
          <w:szCs w:val="24"/>
        </w:rPr>
        <w:t xml:space="preserve">that failed to meet quality assurance and quality control check and that were </w:t>
      </w:r>
      <w:r w:rsidR="00A724D3">
        <w:rPr>
          <w:rFonts w:ascii="Times New Roman" w:hAnsi="Times New Roman" w:cs="Times New Roman"/>
          <w:sz w:val="24"/>
          <w:szCs w:val="24"/>
        </w:rPr>
        <w:t xml:space="preserve">flagged as </w:t>
      </w:r>
      <w:commentRangeStart w:id="31"/>
      <w:r w:rsidR="007F56EB">
        <w:rPr>
          <w:rFonts w:ascii="Times New Roman" w:hAnsi="Times New Roman" w:cs="Times New Roman"/>
          <w:sz w:val="24"/>
          <w:szCs w:val="24"/>
        </w:rPr>
        <w:t xml:space="preserve">“rejected” or “suspect” </w:t>
      </w:r>
      <w:commentRangeEnd w:id="31"/>
      <w:r w:rsidR="007F56EB">
        <w:rPr>
          <w:rStyle w:val="CommentReference"/>
        </w:rPr>
        <w:commentReference w:id="31"/>
      </w:r>
      <w:r w:rsidR="007F56EB">
        <w:rPr>
          <w:rFonts w:ascii="Times New Roman" w:hAnsi="Times New Roman" w:cs="Times New Roman"/>
          <w:sz w:val="24"/>
          <w:szCs w:val="24"/>
        </w:rPr>
        <w:t>were removed</w:t>
      </w:r>
      <w:r w:rsidR="00273370">
        <w:rPr>
          <w:rFonts w:ascii="Times New Roman" w:hAnsi="Times New Roman" w:cs="Times New Roman"/>
          <w:sz w:val="24"/>
          <w:szCs w:val="24"/>
        </w:rPr>
        <w:t xml:space="preserve"> for analysis</w:t>
      </w:r>
      <w:commentRangeEnd w:id="30"/>
      <w:r w:rsidR="002336FB">
        <w:rPr>
          <w:rStyle w:val="CommentReference"/>
        </w:rPr>
        <w:commentReference w:id="30"/>
      </w:r>
      <w:r w:rsidR="007F56EB">
        <w:rPr>
          <w:rFonts w:ascii="Times New Roman" w:hAnsi="Times New Roman" w:cs="Times New Roman"/>
          <w:sz w:val="24"/>
          <w:szCs w:val="24"/>
        </w:rPr>
        <w:t>.</w:t>
      </w:r>
    </w:p>
    <w:p w14:paraId="7B15C834" w14:textId="35D8C999" w:rsidR="00681769" w:rsidRPr="00A73537" w:rsidRDefault="00B45FDD" w:rsidP="00273370">
      <w:pPr>
        <w:pStyle w:val="FirstParagraph"/>
        <w:spacing w:line="480" w:lineRule="auto"/>
        <w:ind w:firstLine="720"/>
        <w:jc w:val="left"/>
        <w:rPr>
          <w:rFonts w:ascii="Times New Roman" w:hAnsi="Times New Roman" w:cs="Times New Roman"/>
          <w:sz w:val="24"/>
          <w:szCs w:val="24"/>
        </w:rPr>
      </w:pPr>
      <w:bookmarkStart w:id="32" w:name="_Hlk159322501"/>
      <w:r>
        <w:rPr>
          <w:rFonts w:ascii="Times New Roman" w:hAnsi="Times New Roman" w:cs="Times New Roman"/>
          <w:sz w:val="24"/>
          <w:szCs w:val="24"/>
        </w:rPr>
        <w:t>Discrete w</w:t>
      </w:r>
      <w:r w:rsidR="00991212" w:rsidRPr="00A73537">
        <w:rPr>
          <w:rFonts w:ascii="Times New Roman" w:hAnsi="Times New Roman" w:cs="Times New Roman"/>
          <w:sz w:val="24"/>
          <w:szCs w:val="24"/>
        </w:rPr>
        <w:t xml:space="preserve">ater samples </w:t>
      </w:r>
      <w:r w:rsidR="00F604A6">
        <w:rPr>
          <w:rFonts w:ascii="Times New Roman" w:hAnsi="Times New Roman" w:cs="Times New Roman"/>
          <w:sz w:val="24"/>
          <w:szCs w:val="24"/>
        </w:rPr>
        <w:t>we</w:t>
      </w:r>
      <w:r w:rsidR="00991212" w:rsidRPr="00A73537">
        <w:rPr>
          <w:rFonts w:ascii="Times New Roman" w:hAnsi="Times New Roman" w:cs="Times New Roman"/>
          <w:sz w:val="24"/>
          <w:szCs w:val="24"/>
        </w:rPr>
        <w:t xml:space="preserve">re collected </w:t>
      </w:r>
      <w:r w:rsidR="00E21CC4" w:rsidRPr="00A73537">
        <w:rPr>
          <w:rFonts w:ascii="Times New Roman" w:hAnsi="Times New Roman" w:cs="Times New Roman"/>
          <w:sz w:val="24"/>
          <w:szCs w:val="24"/>
        </w:rPr>
        <w:t xml:space="preserve">in duplicate </w:t>
      </w:r>
      <w:r w:rsidR="00F604A6" w:rsidRPr="00A73537">
        <w:rPr>
          <w:rFonts w:ascii="Times New Roman" w:hAnsi="Times New Roman" w:cs="Times New Roman"/>
          <w:sz w:val="24"/>
          <w:szCs w:val="24"/>
        </w:rPr>
        <w:t>monthly</w:t>
      </w:r>
      <w:r w:rsidR="00F604A6" w:rsidRPr="00F604A6">
        <w:rPr>
          <w:rFonts w:ascii="Times New Roman" w:hAnsi="Times New Roman" w:cs="Times New Roman"/>
          <w:sz w:val="24"/>
          <w:szCs w:val="24"/>
        </w:rPr>
        <w:t xml:space="preserve"> </w:t>
      </w:r>
      <w:r w:rsidR="00F604A6" w:rsidRPr="00A73537">
        <w:rPr>
          <w:rFonts w:ascii="Times New Roman" w:hAnsi="Times New Roman" w:cs="Times New Roman"/>
          <w:sz w:val="24"/>
          <w:szCs w:val="24"/>
        </w:rPr>
        <w:t>during ebb tide</w:t>
      </w:r>
      <w:r w:rsidR="00F604A6">
        <w:rPr>
          <w:rFonts w:ascii="Times New Roman" w:hAnsi="Times New Roman" w:cs="Times New Roman"/>
          <w:sz w:val="24"/>
          <w:szCs w:val="24"/>
        </w:rPr>
        <w:t>s</w:t>
      </w:r>
      <w:r w:rsidR="00F604A6" w:rsidRPr="00A73537">
        <w:rPr>
          <w:rFonts w:ascii="Times New Roman" w:hAnsi="Times New Roman" w:cs="Times New Roman"/>
          <w:sz w:val="24"/>
          <w:szCs w:val="24"/>
        </w:rPr>
        <w:t xml:space="preserve"> from as close to sonde depth as possible (no deeper than 3 meters). </w:t>
      </w:r>
      <w:del w:id="33" w:author="Petrinec, Kathryn" w:date="2024-02-20T12:59:00Z">
        <w:r w:rsidR="00F604A6" w:rsidRPr="00A73537" w:rsidDel="003406F0">
          <w:rPr>
            <w:rFonts w:ascii="Times New Roman" w:hAnsi="Times New Roman" w:cs="Times New Roman"/>
            <w:sz w:val="24"/>
            <w:szCs w:val="24"/>
          </w:rPr>
          <w:delText xml:space="preserve">Samples were </w:delText>
        </w:r>
        <w:commentRangeStart w:id="34"/>
        <w:commentRangeStart w:id="35"/>
        <w:r w:rsidR="00F604A6" w:rsidRPr="00A73537" w:rsidDel="003406F0">
          <w:rPr>
            <w:rFonts w:ascii="Times New Roman" w:hAnsi="Times New Roman" w:cs="Times New Roman"/>
            <w:sz w:val="24"/>
            <w:szCs w:val="24"/>
          </w:rPr>
          <w:delText>filtered</w:delText>
        </w:r>
        <w:commentRangeEnd w:id="34"/>
        <w:r w:rsidR="001C215F" w:rsidDel="003406F0">
          <w:rPr>
            <w:rStyle w:val="CommentReference"/>
          </w:rPr>
          <w:commentReference w:id="34"/>
        </w:r>
      </w:del>
      <w:commentRangeEnd w:id="35"/>
      <w:r w:rsidR="00DF2EF8">
        <w:rPr>
          <w:rStyle w:val="CommentReference"/>
        </w:rPr>
        <w:commentReference w:id="35"/>
      </w:r>
      <w:del w:id="36" w:author="Petrinec, Kathryn" w:date="2024-02-20T12:59:00Z">
        <w:r w:rsidR="00F604A6" w:rsidRPr="00A73537" w:rsidDel="003406F0">
          <w:rPr>
            <w:rFonts w:ascii="Times New Roman" w:hAnsi="Times New Roman" w:cs="Times New Roman"/>
            <w:sz w:val="24"/>
            <w:szCs w:val="24"/>
          </w:rPr>
          <w:delText xml:space="preserve"> in the field whenever feasible; otherwise, they were placed on ice in the dark and filtered immediately upon returning to the laboratory. </w:delText>
        </w:r>
      </w:del>
      <w:ins w:id="37" w:author="Petrinec, Kathryn" w:date="2024-02-20T12:59:00Z">
        <w:r w:rsidR="003406F0" w:rsidRPr="00FF377E">
          <w:rPr>
            <w:rFonts w:ascii="Times New Roman" w:hAnsi="Times New Roman"/>
            <w:sz w:val="24"/>
            <w:szCs w:val="24"/>
          </w:rPr>
          <w:t xml:space="preserve">Samples collected prior to December 2012 were filtered in the field onto a 0.7 µm pore size glass fiber filter immediately after collection. Samples collected beginning in December 2012 were collected as whole water samples in a dark brown, opaque, sampling </w:t>
        </w:r>
        <w:r w:rsidR="003406F0" w:rsidRPr="00FF377E">
          <w:t>bottle</w:t>
        </w:r>
        <w:r w:rsidR="003406F0" w:rsidRPr="00FF377E">
          <w:rPr>
            <w:rFonts w:ascii="Times New Roman" w:hAnsi="Times New Roman"/>
            <w:sz w:val="24"/>
            <w:szCs w:val="24"/>
          </w:rPr>
          <w:t xml:space="preserve"> and stored in ice and shipped to the laboratory. Samples were </w:t>
        </w:r>
        <w:r w:rsidR="003406F0">
          <w:rPr>
            <w:rFonts w:ascii="Times New Roman" w:hAnsi="Times New Roman"/>
            <w:sz w:val="24"/>
            <w:szCs w:val="24"/>
          </w:rPr>
          <w:t xml:space="preserve">then </w:t>
        </w:r>
        <w:r w:rsidR="003406F0" w:rsidRPr="00FF377E">
          <w:rPr>
            <w:rFonts w:ascii="Times New Roman" w:hAnsi="Times New Roman"/>
            <w:sz w:val="24"/>
            <w:szCs w:val="24"/>
          </w:rPr>
          <w:t xml:space="preserve">filtered onto a </w:t>
        </w:r>
        <w:r w:rsidR="003406F0" w:rsidRPr="00FF377E">
          <w:rPr>
            <w:rFonts w:ascii="Times New Roman" w:hAnsi="Times New Roman"/>
            <w:sz w:val="24"/>
            <w:szCs w:val="24"/>
          </w:rPr>
          <w:lastRenderedPageBreak/>
          <w:t xml:space="preserve">1.2 µm or 0.7 µm (January 2002 – February 2019, March 2019 – December 2022, respectively) pore size glass-fiber filters in the laboratory immediately upon receiving samples. All samples were wrapped in foil and stored in the freezer </w:t>
        </w:r>
      </w:ins>
      <w:ins w:id="38" w:author="Petrinec, Kathryn" w:date="2024-02-20T13:58:00Z">
        <w:r w:rsidR="00F92290">
          <w:rPr>
            <w:rFonts w:ascii="Times New Roman" w:hAnsi="Times New Roman"/>
            <w:sz w:val="24"/>
            <w:szCs w:val="24"/>
          </w:rPr>
          <w:t>(</w:t>
        </w:r>
        <w:r w:rsidR="00F92290" w:rsidRPr="00F92290">
          <w:rPr>
            <w:rFonts w:ascii="Times New Roman" w:hAnsi="Times New Roman"/>
            <w:sz w:val="24"/>
            <w:szCs w:val="24"/>
            <w:rPrChange w:id="39" w:author="Petrinec, Kathryn" w:date="2024-02-20T13:59:00Z">
              <w:rPr/>
            </w:rPrChange>
          </w:rPr>
          <w:t>-20</w:t>
        </w:r>
      </w:ins>
      <w:ins w:id="40" w:author="Petrinec, Kathryn" w:date="2024-02-21T12:05:00Z">
        <w:r w:rsidR="00DF2EF8">
          <w:rPr>
            <w:rFonts w:ascii="Times New Roman" w:hAnsi="Times New Roman"/>
            <w:sz w:val="24"/>
            <w:szCs w:val="24"/>
          </w:rPr>
          <w:t xml:space="preserve"> </w:t>
        </w:r>
      </w:ins>
      <w:ins w:id="41" w:author="Petrinec, Kathryn" w:date="2024-02-20T13:58:00Z">
        <w:r w:rsidR="00F92290" w:rsidRPr="00F92290">
          <w:rPr>
            <w:rFonts w:ascii="Times New Roman" w:hAnsi="Times New Roman"/>
            <w:sz w:val="24"/>
            <w:szCs w:val="24"/>
            <w:rPrChange w:id="42" w:author="Petrinec, Kathryn" w:date="2024-02-20T13:59:00Z">
              <w:rPr/>
            </w:rPrChange>
          </w:rPr>
          <w:t>°C)</w:t>
        </w:r>
        <w:r w:rsidR="00F92290">
          <w:t xml:space="preserve"> </w:t>
        </w:r>
      </w:ins>
      <w:ins w:id="43" w:author="Petrinec, Kathryn" w:date="2024-02-20T12:59:00Z">
        <w:r w:rsidR="003406F0" w:rsidRPr="00FF377E">
          <w:rPr>
            <w:rFonts w:ascii="Times New Roman" w:hAnsi="Times New Roman"/>
            <w:sz w:val="24"/>
            <w:szCs w:val="24"/>
          </w:rPr>
          <w:t>after filtration.</w:t>
        </w:r>
      </w:ins>
      <w:ins w:id="44" w:author="Petrinec, Kathryn" w:date="2024-02-20T13:00:00Z">
        <w:r w:rsidR="003406F0">
          <w:rPr>
            <w:rFonts w:ascii="Times New Roman" w:hAnsi="Times New Roman"/>
            <w:sz w:val="24"/>
            <w:szCs w:val="24"/>
          </w:rPr>
          <w:t xml:space="preserve"> </w:t>
        </w:r>
      </w:ins>
      <w:r w:rsidR="00F604A6">
        <w:rPr>
          <w:rFonts w:ascii="Times New Roman" w:hAnsi="Times New Roman" w:cs="Times New Roman"/>
          <w:sz w:val="24"/>
          <w:szCs w:val="24"/>
        </w:rPr>
        <w:t>C</w:t>
      </w:r>
      <w:r w:rsidR="00F604A6" w:rsidRPr="00A73537">
        <w:rPr>
          <w:rFonts w:ascii="Times New Roman" w:hAnsi="Times New Roman" w:cs="Times New Roman"/>
          <w:sz w:val="24"/>
          <w:szCs w:val="24"/>
        </w:rPr>
        <w:t xml:space="preserve">hlorophyll </w:t>
      </w:r>
      <w:r w:rsidR="00F604A6" w:rsidRPr="00A73537">
        <w:rPr>
          <w:rFonts w:ascii="Times New Roman" w:hAnsi="Times New Roman" w:cs="Times New Roman"/>
          <w:i/>
          <w:iCs/>
          <w:sz w:val="24"/>
          <w:szCs w:val="24"/>
        </w:rPr>
        <w:t>a</w:t>
      </w:r>
      <w:r w:rsidR="00F604A6" w:rsidRPr="00A73537">
        <w:rPr>
          <w:rFonts w:ascii="Times New Roman" w:hAnsi="Times New Roman" w:cs="Times New Roman"/>
          <w:sz w:val="24"/>
          <w:szCs w:val="24"/>
        </w:rPr>
        <w:t xml:space="preserve"> </w:t>
      </w:r>
      <w:r w:rsidR="00F604A6">
        <w:rPr>
          <w:rFonts w:ascii="Times New Roman" w:hAnsi="Times New Roman" w:cs="Times New Roman"/>
          <w:sz w:val="24"/>
          <w:szCs w:val="24"/>
        </w:rPr>
        <w:t xml:space="preserve">was extracted from frozen filters within 28 days and analyzed </w:t>
      </w:r>
      <w:r w:rsidR="00F604A6" w:rsidRPr="00A73537">
        <w:rPr>
          <w:rFonts w:ascii="Times New Roman" w:hAnsi="Times New Roman" w:cs="Times New Roman"/>
          <w:sz w:val="24"/>
          <w:szCs w:val="24"/>
        </w:rPr>
        <w:t>using Standard Methods (SM10200H</w:t>
      </w:r>
      <w:r w:rsidR="00F604A6">
        <w:rPr>
          <w:rFonts w:ascii="Times New Roman" w:hAnsi="Times New Roman" w:cs="Times New Roman"/>
          <w:sz w:val="24"/>
          <w:szCs w:val="24"/>
        </w:rPr>
        <w:t xml:space="preserve">; </w:t>
      </w:r>
      <w:commentRangeStart w:id="45"/>
      <w:r w:rsidR="00F604A6" w:rsidRPr="00F604A6">
        <w:rPr>
          <w:rFonts w:ascii="Times New Roman" w:hAnsi="Times New Roman" w:cs="Times New Roman"/>
          <w:sz w:val="24"/>
          <w:szCs w:val="24"/>
          <w:highlight w:val="yellow"/>
        </w:rPr>
        <w:t>citation</w:t>
      </w:r>
      <w:commentRangeEnd w:id="45"/>
      <w:r w:rsidR="0099256E">
        <w:rPr>
          <w:rStyle w:val="CommentReference"/>
        </w:rPr>
        <w:commentReference w:id="45"/>
      </w:r>
      <w:r w:rsidR="00F604A6" w:rsidRPr="00A73537">
        <w:rPr>
          <w:rFonts w:ascii="Times New Roman" w:hAnsi="Times New Roman" w:cs="Times New Roman"/>
          <w:sz w:val="24"/>
          <w:szCs w:val="24"/>
        </w:rPr>
        <w:t>).</w:t>
      </w:r>
      <w:r w:rsidR="002A0E93">
        <w:rPr>
          <w:rFonts w:ascii="Times New Roman" w:hAnsi="Times New Roman" w:cs="Times New Roman"/>
          <w:sz w:val="24"/>
          <w:szCs w:val="24"/>
        </w:rPr>
        <w:t xml:space="preserve"> </w:t>
      </w:r>
      <w:bookmarkEnd w:id="32"/>
      <w:r w:rsidR="002A0E93">
        <w:rPr>
          <w:rFonts w:ascii="Times New Roman" w:hAnsi="Times New Roman" w:cs="Times New Roman"/>
          <w:sz w:val="24"/>
          <w:szCs w:val="24"/>
        </w:rPr>
        <w:t>D</w:t>
      </w:r>
      <w:r w:rsidR="00703D0D" w:rsidRPr="00A73537">
        <w:rPr>
          <w:rFonts w:ascii="Times New Roman" w:hAnsi="Times New Roman" w:cs="Times New Roman"/>
          <w:sz w:val="24"/>
          <w:szCs w:val="24"/>
        </w:rPr>
        <w:t xml:space="preserve">uplicate </w:t>
      </w:r>
      <w:r w:rsidR="000F4559">
        <w:rPr>
          <w:rFonts w:ascii="Times New Roman" w:hAnsi="Times New Roman" w:cs="Times New Roman"/>
          <w:sz w:val="24"/>
          <w:szCs w:val="24"/>
        </w:rPr>
        <w:t>samples</w:t>
      </w:r>
      <w:r w:rsidR="00703D0D" w:rsidRPr="00A73537">
        <w:rPr>
          <w:rFonts w:ascii="Times New Roman" w:hAnsi="Times New Roman" w:cs="Times New Roman"/>
          <w:sz w:val="24"/>
          <w:szCs w:val="24"/>
        </w:rPr>
        <w:t xml:space="preserve"> were averaged </w:t>
      </w:r>
      <w:r w:rsidR="00A82846">
        <w:rPr>
          <w:rFonts w:ascii="Times New Roman" w:hAnsi="Times New Roman" w:cs="Times New Roman"/>
          <w:sz w:val="24"/>
          <w:szCs w:val="24"/>
        </w:rPr>
        <w:t>by month</w:t>
      </w:r>
      <w:r w:rsidR="00703D0D" w:rsidRPr="00A73537">
        <w:rPr>
          <w:rFonts w:ascii="Times New Roman" w:hAnsi="Times New Roman" w:cs="Times New Roman"/>
          <w:sz w:val="24"/>
          <w:szCs w:val="24"/>
        </w:rPr>
        <w:t xml:space="preserve">. </w:t>
      </w:r>
      <w:r w:rsidR="000F4559">
        <w:rPr>
          <w:rFonts w:ascii="Times New Roman" w:hAnsi="Times New Roman" w:cs="Times New Roman"/>
          <w:sz w:val="24"/>
          <w:szCs w:val="24"/>
        </w:rPr>
        <w:t>V</w:t>
      </w:r>
      <w:r w:rsidR="000F4559" w:rsidRPr="00A73537">
        <w:rPr>
          <w:rFonts w:ascii="Times New Roman" w:hAnsi="Times New Roman" w:cs="Times New Roman"/>
          <w:sz w:val="24"/>
          <w:szCs w:val="24"/>
        </w:rPr>
        <w:t>alues below the minimum detection limit of 0.55 µg</w:t>
      </w:r>
      <w:r w:rsidR="000F4559">
        <w:rPr>
          <w:rFonts w:ascii="Times New Roman" w:hAnsi="Times New Roman" w:cs="Times New Roman"/>
          <w:sz w:val="24"/>
          <w:szCs w:val="24"/>
        </w:rPr>
        <w:t>/</w:t>
      </w:r>
      <w:r w:rsidR="000F4559" w:rsidRPr="00A73537">
        <w:rPr>
          <w:rFonts w:ascii="Times New Roman" w:hAnsi="Times New Roman" w:cs="Times New Roman"/>
          <w:sz w:val="24"/>
          <w:szCs w:val="24"/>
        </w:rPr>
        <w:t>L were replaced with this nominal base to standardize across the dataset.</w:t>
      </w:r>
      <w:r w:rsidR="00E004B8">
        <w:rPr>
          <w:rFonts w:ascii="Times New Roman" w:hAnsi="Times New Roman" w:cs="Times New Roman"/>
          <w:sz w:val="24"/>
          <w:szCs w:val="24"/>
        </w:rPr>
        <w:t xml:space="preserve"> </w:t>
      </w:r>
      <w:bookmarkStart w:id="46" w:name="_Hlk159326505"/>
      <w:r w:rsidR="00E004B8">
        <w:rPr>
          <w:rFonts w:ascii="Times New Roman" w:hAnsi="Times New Roman" w:cs="Times New Roman"/>
          <w:sz w:val="24"/>
          <w:szCs w:val="24"/>
        </w:rPr>
        <w:t xml:space="preserve">As with the continuous data, chlorophyll </w:t>
      </w:r>
      <w:r w:rsidR="00E004B8" w:rsidRPr="00E52463">
        <w:rPr>
          <w:rFonts w:ascii="Times New Roman" w:hAnsi="Times New Roman" w:cs="Times New Roman"/>
          <w:i/>
          <w:iCs/>
          <w:sz w:val="24"/>
          <w:szCs w:val="24"/>
        </w:rPr>
        <w:t>a</w:t>
      </w:r>
      <w:r w:rsidR="00E004B8">
        <w:rPr>
          <w:rFonts w:ascii="Times New Roman" w:hAnsi="Times New Roman" w:cs="Times New Roman"/>
          <w:sz w:val="24"/>
          <w:szCs w:val="24"/>
        </w:rPr>
        <w:t xml:space="preserve"> data</w:t>
      </w:r>
      <w:r w:rsidR="00273370">
        <w:rPr>
          <w:rFonts w:ascii="Times New Roman" w:hAnsi="Times New Roman" w:cs="Times New Roman"/>
          <w:sz w:val="24"/>
          <w:szCs w:val="24"/>
        </w:rPr>
        <w:t xml:space="preserve"> that failed to meet quality assurance and quality control checks and were</w:t>
      </w:r>
      <w:r w:rsidR="00E004B8">
        <w:rPr>
          <w:rFonts w:ascii="Times New Roman" w:hAnsi="Times New Roman" w:cs="Times New Roman"/>
          <w:sz w:val="24"/>
          <w:szCs w:val="24"/>
        </w:rPr>
        <w:t xml:space="preserve"> flagged as </w:t>
      </w:r>
      <w:commentRangeStart w:id="47"/>
      <w:commentRangeStart w:id="48"/>
      <w:r w:rsidR="00E004B8">
        <w:rPr>
          <w:rFonts w:ascii="Times New Roman" w:hAnsi="Times New Roman" w:cs="Times New Roman"/>
          <w:sz w:val="24"/>
          <w:szCs w:val="24"/>
        </w:rPr>
        <w:t xml:space="preserve">“rejected” or “suspect” </w:t>
      </w:r>
      <w:commentRangeEnd w:id="47"/>
      <w:r w:rsidR="00E004B8">
        <w:rPr>
          <w:rStyle w:val="CommentReference"/>
        </w:rPr>
        <w:commentReference w:id="47"/>
      </w:r>
      <w:commentRangeEnd w:id="48"/>
      <w:r w:rsidR="0099256E">
        <w:rPr>
          <w:rStyle w:val="CommentReference"/>
        </w:rPr>
        <w:commentReference w:id="48"/>
      </w:r>
      <w:r w:rsidR="00E004B8">
        <w:rPr>
          <w:rFonts w:ascii="Times New Roman" w:hAnsi="Times New Roman" w:cs="Times New Roman"/>
          <w:sz w:val="24"/>
          <w:szCs w:val="24"/>
        </w:rPr>
        <w:t>were removed</w:t>
      </w:r>
      <w:r w:rsidR="00273370">
        <w:rPr>
          <w:rFonts w:ascii="Times New Roman" w:hAnsi="Times New Roman" w:cs="Times New Roman"/>
          <w:sz w:val="24"/>
          <w:szCs w:val="24"/>
        </w:rPr>
        <w:t xml:space="preserve"> prior to analysis</w:t>
      </w:r>
      <w:r w:rsidR="00E004B8">
        <w:rPr>
          <w:rFonts w:ascii="Times New Roman" w:hAnsi="Times New Roman" w:cs="Times New Roman"/>
          <w:sz w:val="24"/>
          <w:szCs w:val="24"/>
        </w:rPr>
        <w:t>.</w:t>
      </w:r>
      <w:r w:rsidR="00F25F20">
        <w:rPr>
          <w:rFonts w:ascii="Times New Roman" w:hAnsi="Times New Roman" w:cs="Times New Roman"/>
          <w:sz w:val="24"/>
          <w:szCs w:val="24"/>
        </w:rPr>
        <w:t xml:space="preserve"> </w:t>
      </w:r>
      <w:commentRangeStart w:id="49"/>
      <w:commentRangeStart w:id="50"/>
      <w:r w:rsidR="00B7180D">
        <w:rPr>
          <w:rFonts w:ascii="Times New Roman" w:hAnsi="Times New Roman" w:cs="Times New Roman"/>
          <w:sz w:val="24"/>
          <w:szCs w:val="24"/>
        </w:rPr>
        <w:t xml:space="preserve">Data flagged as “suspect” typically meant that the replicate values differed substantially, the lab analyzed an unpreserved sample, or that the laboratory reported that the result did not meet quality control measures. </w:t>
      </w:r>
      <w:commentRangeEnd w:id="49"/>
      <w:r w:rsidR="00273370">
        <w:rPr>
          <w:rStyle w:val="CommentReference"/>
        </w:rPr>
        <w:commentReference w:id="49"/>
      </w:r>
      <w:bookmarkEnd w:id="46"/>
      <w:commentRangeEnd w:id="50"/>
      <w:r w:rsidR="008851B2">
        <w:rPr>
          <w:rStyle w:val="CommentReference"/>
        </w:rPr>
        <w:commentReference w:id="50"/>
      </w:r>
      <w:r w:rsidR="00F25F20">
        <w:rPr>
          <w:rFonts w:ascii="Times New Roman" w:hAnsi="Times New Roman" w:cs="Times New Roman"/>
          <w:sz w:val="24"/>
          <w:szCs w:val="24"/>
        </w:rPr>
        <w:t xml:space="preserve">At PC, an automatic water sampler </w:t>
      </w:r>
      <w:r w:rsidR="00773366">
        <w:rPr>
          <w:rFonts w:ascii="Times New Roman" w:hAnsi="Times New Roman" w:cs="Times New Roman"/>
          <w:sz w:val="24"/>
          <w:szCs w:val="24"/>
        </w:rPr>
        <w:t>was usually deployed in addition to the discrete sample collection</w:t>
      </w:r>
      <w:r w:rsidR="00CE1430">
        <w:rPr>
          <w:rFonts w:ascii="Times New Roman" w:hAnsi="Times New Roman" w:cs="Times New Roman"/>
          <w:sz w:val="24"/>
          <w:szCs w:val="24"/>
        </w:rPr>
        <w:t xml:space="preserve"> and set to collect from </w:t>
      </w:r>
      <w:r w:rsidR="00D1784A">
        <w:rPr>
          <w:rFonts w:ascii="Times New Roman" w:hAnsi="Times New Roman" w:cs="Times New Roman"/>
          <w:sz w:val="24"/>
          <w:szCs w:val="24"/>
        </w:rPr>
        <w:t>the same water depth</w:t>
      </w:r>
      <w:r w:rsidR="00773366">
        <w:rPr>
          <w:rFonts w:ascii="Times New Roman" w:hAnsi="Times New Roman" w:cs="Times New Roman"/>
          <w:sz w:val="24"/>
          <w:szCs w:val="24"/>
        </w:rPr>
        <w:t xml:space="preserve">. </w:t>
      </w:r>
      <w:r w:rsidR="00971001">
        <w:rPr>
          <w:rFonts w:ascii="Times New Roman" w:hAnsi="Times New Roman" w:cs="Times New Roman"/>
          <w:sz w:val="24"/>
          <w:szCs w:val="24"/>
        </w:rPr>
        <w:t xml:space="preserve">In some cases where PC was missing chlorophyll data, </w:t>
      </w:r>
      <w:r w:rsidR="00971001" w:rsidRPr="00A73537">
        <w:rPr>
          <w:rFonts w:ascii="Times New Roman" w:hAnsi="Times New Roman" w:cs="Times New Roman"/>
          <w:sz w:val="24"/>
          <w:szCs w:val="24"/>
        </w:rPr>
        <w:t xml:space="preserve">values were filled in with data collected at </w:t>
      </w:r>
      <w:r w:rsidR="00CE1430">
        <w:rPr>
          <w:rFonts w:ascii="Times New Roman" w:hAnsi="Times New Roman" w:cs="Times New Roman"/>
          <w:sz w:val="24"/>
          <w:szCs w:val="24"/>
        </w:rPr>
        <w:t xml:space="preserve">a </w:t>
      </w:r>
      <w:r w:rsidR="00971001" w:rsidRPr="00A73537">
        <w:rPr>
          <w:rFonts w:ascii="Times New Roman" w:hAnsi="Times New Roman" w:cs="Times New Roman"/>
          <w:sz w:val="24"/>
          <w:szCs w:val="24"/>
        </w:rPr>
        <w:t xml:space="preserve">similar time using </w:t>
      </w:r>
      <w:r w:rsidR="00CE1430">
        <w:rPr>
          <w:rFonts w:ascii="Times New Roman" w:hAnsi="Times New Roman" w:cs="Times New Roman"/>
          <w:sz w:val="24"/>
          <w:szCs w:val="24"/>
        </w:rPr>
        <w:t>the</w:t>
      </w:r>
      <w:r w:rsidR="00971001" w:rsidRPr="00A73537">
        <w:rPr>
          <w:rFonts w:ascii="Times New Roman" w:hAnsi="Times New Roman" w:cs="Times New Roman"/>
          <w:sz w:val="24"/>
          <w:szCs w:val="24"/>
        </w:rPr>
        <w:t xml:space="preserve"> automat</w:t>
      </w:r>
      <w:r w:rsidR="00CE1430">
        <w:rPr>
          <w:rFonts w:ascii="Times New Roman" w:hAnsi="Times New Roman" w:cs="Times New Roman"/>
          <w:sz w:val="24"/>
          <w:szCs w:val="24"/>
        </w:rPr>
        <w:t>ic</w:t>
      </w:r>
      <w:r w:rsidR="00971001" w:rsidRPr="00A73537">
        <w:rPr>
          <w:rFonts w:ascii="Times New Roman" w:hAnsi="Times New Roman" w:cs="Times New Roman"/>
          <w:sz w:val="24"/>
          <w:szCs w:val="24"/>
        </w:rPr>
        <w:t xml:space="preserve"> sampler</w:t>
      </w:r>
      <w:r w:rsidR="00D1784A">
        <w:rPr>
          <w:rFonts w:ascii="Times New Roman" w:hAnsi="Times New Roman" w:cs="Times New Roman"/>
          <w:sz w:val="24"/>
          <w:szCs w:val="24"/>
        </w:rPr>
        <w:t>.</w:t>
      </w:r>
    </w:p>
    <w:p w14:paraId="0DAE63BC" w14:textId="77777777" w:rsidR="00681769" w:rsidRPr="00A73537" w:rsidRDefault="004C3554" w:rsidP="003B101C">
      <w:pPr>
        <w:pStyle w:val="Heading2"/>
        <w:spacing w:line="480" w:lineRule="auto"/>
        <w:jc w:val="left"/>
        <w:rPr>
          <w:rFonts w:ascii="Times New Roman" w:hAnsi="Times New Roman" w:cs="Times New Roman"/>
          <w:sz w:val="24"/>
          <w:szCs w:val="24"/>
        </w:rPr>
      </w:pPr>
      <w:bookmarkStart w:id="51" w:name="climate-data"/>
      <w:bookmarkEnd w:id="26"/>
      <w:r w:rsidRPr="00A73537">
        <w:rPr>
          <w:rFonts w:ascii="Times New Roman" w:hAnsi="Times New Roman" w:cs="Times New Roman"/>
          <w:sz w:val="24"/>
          <w:szCs w:val="24"/>
        </w:rPr>
        <w:t>Climate Data</w:t>
      </w:r>
    </w:p>
    <w:p w14:paraId="7634EC0D" w14:textId="73D0BD74" w:rsidR="00681769" w:rsidRPr="00A73537" w:rsidRDefault="004C3554" w:rsidP="00985A41">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Continuous meteorological data </w:t>
      </w:r>
      <w:r w:rsidR="001E686F">
        <w:rPr>
          <w:rFonts w:ascii="Times New Roman" w:hAnsi="Times New Roman" w:cs="Times New Roman"/>
          <w:sz w:val="24"/>
          <w:szCs w:val="24"/>
        </w:rPr>
        <w:t>was</w:t>
      </w:r>
      <w:r w:rsidRPr="00A73537">
        <w:rPr>
          <w:rFonts w:ascii="Times New Roman" w:hAnsi="Times New Roman" w:cs="Times New Roman"/>
          <w:sz w:val="24"/>
          <w:szCs w:val="24"/>
        </w:rPr>
        <w:t xml:space="preserve"> collected at the Pellicer Creek weather station, approximately </w:t>
      </w:r>
      <w:del w:id="52" w:author="Petrinec, Kathryn" w:date="2024-02-21T12:03:00Z">
        <w:r w:rsidRPr="00A73537" w:rsidDel="00DF2EF8">
          <w:rPr>
            <w:rFonts w:ascii="Times New Roman" w:hAnsi="Times New Roman" w:cs="Times New Roman"/>
            <w:sz w:val="24"/>
            <w:szCs w:val="24"/>
          </w:rPr>
          <w:delText xml:space="preserve">4 </w:delText>
        </w:r>
      </w:del>
      <w:ins w:id="53" w:author="Petrinec, Kathryn" w:date="2024-02-21T12:03:00Z">
        <w:r w:rsidR="00DF2EF8">
          <w:rPr>
            <w:rFonts w:ascii="Times New Roman" w:hAnsi="Times New Roman" w:cs="Times New Roman"/>
            <w:sz w:val="24"/>
            <w:szCs w:val="24"/>
          </w:rPr>
          <w:t>2.6</w:t>
        </w:r>
        <w:r w:rsidR="00DF2EF8" w:rsidRPr="00A73537">
          <w:rPr>
            <w:rFonts w:ascii="Times New Roman" w:hAnsi="Times New Roman" w:cs="Times New Roman"/>
            <w:sz w:val="24"/>
            <w:szCs w:val="24"/>
          </w:rPr>
          <w:t xml:space="preserve"> </w:t>
        </w:r>
      </w:ins>
      <w:r w:rsidRPr="00A73537">
        <w:rPr>
          <w:rFonts w:ascii="Times New Roman" w:hAnsi="Times New Roman" w:cs="Times New Roman"/>
          <w:sz w:val="24"/>
          <w:szCs w:val="24"/>
        </w:rPr>
        <w:t xml:space="preserve">km southeast of the Pellicer Creek water quality station. Rainfall data were </w:t>
      </w:r>
      <w:r w:rsidR="00FA5700" w:rsidRPr="00A73537">
        <w:rPr>
          <w:rFonts w:ascii="Times New Roman" w:hAnsi="Times New Roman" w:cs="Times New Roman"/>
          <w:sz w:val="24"/>
          <w:szCs w:val="24"/>
        </w:rPr>
        <w:t>totaled</w:t>
      </w:r>
      <w:r w:rsidRPr="00A73537">
        <w:rPr>
          <w:rFonts w:ascii="Times New Roman" w:hAnsi="Times New Roman" w:cs="Times New Roman"/>
          <w:sz w:val="24"/>
          <w:szCs w:val="24"/>
        </w:rPr>
        <w:t xml:space="preserve"> for each month and year after removing data that failed to meet quality standards. Information on El Niño/Southern Oscillation (ENSO) was downloaded from the National Oceanic and Atmospheric Administration’s Pacific Coast Laboratory (https://psl.noaa.gov/enso/mei/). The Multivariate ENSO Index (MEI) is based on multiple variables that are used to describe conditions in the tropical Pacific during ENSO events. This index is computed for 12 bimonthly rolling windows per year. This rolling window </w:t>
      </w:r>
      <w:r w:rsidR="0099256E">
        <w:rPr>
          <w:rFonts w:ascii="Times New Roman" w:hAnsi="Times New Roman" w:cs="Times New Roman"/>
          <w:sz w:val="24"/>
          <w:szCs w:val="24"/>
        </w:rPr>
        <w:t xml:space="preserve">represented </w:t>
      </w:r>
      <w:r w:rsidR="0099256E">
        <w:rPr>
          <w:rFonts w:ascii="Times New Roman" w:hAnsi="Times New Roman" w:cs="Times New Roman"/>
          <w:sz w:val="24"/>
          <w:szCs w:val="24"/>
        </w:rPr>
        <w:lastRenderedPageBreak/>
        <w:t>the sampling month and the one preceding it</w:t>
      </w:r>
      <w:r w:rsidRPr="00A73537">
        <w:rPr>
          <w:rFonts w:ascii="Times New Roman" w:hAnsi="Times New Roman" w:cs="Times New Roman"/>
          <w:sz w:val="24"/>
          <w:szCs w:val="24"/>
        </w:rPr>
        <w:t xml:space="preserve"> and was used to examine climate patterns during this study period.</w:t>
      </w:r>
    </w:p>
    <w:p w14:paraId="675096DF" w14:textId="77777777" w:rsidR="00681769" w:rsidRPr="00A73537" w:rsidRDefault="004C3554" w:rsidP="003B101C">
      <w:pPr>
        <w:pStyle w:val="Heading2"/>
        <w:spacing w:line="480" w:lineRule="auto"/>
        <w:jc w:val="left"/>
        <w:rPr>
          <w:rFonts w:ascii="Times New Roman" w:hAnsi="Times New Roman" w:cs="Times New Roman"/>
          <w:sz w:val="24"/>
          <w:szCs w:val="24"/>
        </w:rPr>
      </w:pPr>
      <w:bookmarkStart w:id="54" w:name="data-analysis"/>
      <w:bookmarkEnd w:id="51"/>
      <w:r w:rsidRPr="00A73537">
        <w:rPr>
          <w:rFonts w:ascii="Times New Roman" w:hAnsi="Times New Roman" w:cs="Times New Roman"/>
          <w:sz w:val="24"/>
          <w:szCs w:val="24"/>
        </w:rPr>
        <w:t>Data analysis</w:t>
      </w:r>
    </w:p>
    <w:p w14:paraId="1B895237" w14:textId="18B76BEB" w:rsidR="00985A41" w:rsidRDefault="004C3554" w:rsidP="008F5A00">
      <w:pPr>
        <w:pStyle w:val="FirstParagraph"/>
        <w:spacing w:before="0" w:after="0"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All statistical analyses and data visualizations were carried out using R v4.3.0 (R Core Team 2023). Generalized additive models on log10-transformed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data were performed for each station using the </w:t>
      </w:r>
      <w:proofErr w:type="spellStart"/>
      <w:r w:rsidRPr="00A73537">
        <w:rPr>
          <w:rStyle w:val="VerbatimChar"/>
          <w:rFonts w:ascii="Times New Roman" w:hAnsi="Times New Roman" w:cs="Times New Roman"/>
          <w:sz w:val="24"/>
          <w:szCs w:val="24"/>
        </w:rPr>
        <w:t>wqtrends</w:t>
      </w:r>
      <w:proofErr w:type="spellEnd"/>
      <w:r w:rsidRPr="00A73537">
        <w:rPr>
          <w:rFonts w:ascii="Times New Roman" w:hAnsi="Times New Roman" w:cs="Times New Roman"/>
          <w:sz w:val="24"/>
          <w:szCs w:val="24"/>
        </w:rPr>
        <w:t xml:space="preserve"> package with </w:t>
      </w:r>
      <w:r w:rsidR="00923AA7">
        <w:rPr>
          <w:rFonts w:ascii="Times New Roman" w:hAnsi="Times New Roman" w:cs="Times New Roman"/>
          <w:sz w:val="24"/>
          <w:szCs w:val="24"/>
        </w:rPr>
        <w:t xml:space="preserve">the </w:t>
      </w:r>
      <w:r w:rsidRPr="00A73537">
        <w:rPr>
          <w:rFonts w:ascii="Times New Roman" w:hAnsi="Times New Roman" w:cs="Times New Roman"/>
          <w:sz w:val="24"/>
          <w:szCs w:val="24"/>
        </w:rPr>
        <w:t xml:space="preserve">term </w:t>
      </w:r>
      <w:r w:rsidRPr="00A73537">
        <w:rPr>
          <w:rFonts w:ascii="Times New Roman" w:hAnsi="Times New Roman" w:cs="Times New Roman"/>
          <w:i/>
          <w:iCs/>
          <w:sz w:val="24"/>
          <w:szCs w:val="24"/>
        </w:rPr>
        <w:t>s</w:t>
      </w:r>
      <w:r w:rsidRPr="00A73537">
        <w:rPr>
          <w:rFonts w:ascii="Times New Roman" w:hAnsi="Times New Roman" w:cs="Times New Roman"/>
          <w:sz w:val="24"/>
          <w:szCs w:val="24"/>
        </w:rPr>
        <w:t>(“</w:t>
      </w:r>
      <w:proofErr w:type="spellStart"/>
      <w:r w:rsidRPr="00A73537">
        <w:rPr>
          <w:rFonts w:ascii="Times New Roman" w:hAnsi="Times New Roman" w:cs="Times New Roman"/>
          <w:sz w:val="24"/>
          <w:szCs w:val="24"/>
        </w:rPr>
        <w:t>cont_year</w:t>
      </w:r>
      <w:proofErr w:type="spellEnd"/>
      <w:r w:rsidRPr="00A73537">
        <w:rPr>
          <w:rFonts w:ascii="Times New Roman" w:hAnsi="Times New Roman" w:cs="Times New Roman"/>
          <w:sz w:val="24"/>
          <w:szCs w:val="24"/>
        </w:rPr>
        <w:t xml:space="preserve">”), </w:t>
      </w:r>
      <w:r w:rsidR="00923AA7">
        <w:rPr>
          <w:rFonts w:ascii="Times New Roman" w:hAnsi="Times New Roman" w:cs="Times New Roman"/>
          <w:sz w:val="24"/>
          <w:szCs w:val="24"/>
        </w:rPr>
        <w:t xml:space="preserve">which was the </w:t>
      </w:r>
      <w:r w:rsidRPr="00A73537">
        <w:rPr>
          <w:rFonts w:ascii="Times New Roman" w:hAnsi="Times New Roman" w:cs="Times New Roman"/>
          <w:sz w:val="24"/>
          <w:szCs w:val="24"/>
        </w:rPr>
        <w:t>day of the year converted into a continuous numeric variable and the upper limit of the basis complexity (</w:t>
      </w:r>
      <w:r w:rsidRPr="00A73537">
        <w:rPr>
          <w:rFonts w:ascii="Times New Roman" w:hAnsi="Times New Roman" w:cs="Times New Roman"/>
          <w:i/>
          <w:iCs/>
          <w:sz w:val="24"/>
          <w:szCs w:val="24"/>
        </w:rPr>
        <w:t>k</w:t>
      </w:r>
      <w:r w:rsidRPr="00A73537">
        <w:rPr>
          <w:rFonts w:ascii="Times New Roman" w:hAnsi="Times New Roman" w:cs="Times New Roman"/>
          <w:sz w:val="24"/>
          <w:szCs w:val="24"/>
        </w:rPr>
        <w:t xml:space="preserve">) was set to 11 times the number of years for the input data (11 * 20 = 220) (M. Beck et al. 2022; M. W. Beck et al. 2022). Diagnostic information of the model </w:t>
      </w:r>
      <w:proofErr w:type="gramStart"/>
      <w:r w:rsidRPr="00A73537">
        <w:rPr>
          <w:rFonts w:ascii="Times New Roman" w:hAnsi="Times New Roman" w:cs="Times New Roman"/>
          <w:sz w:val="24"/>
          <w:szCs w:val="24"/>
        </w:rPr>
        <w:t>fit</w:t>
      </w:r>
      <w:proofErr w:type="gramEnd"/>
      <w:r w:rsidRPr="00A73537">
        <w:rPr>
          <w:rFonts w:ascii="Times New Roman" w:hAnsi="Times New Roman" w:cs="Times New Roman"/>
          <w:sz w:val="24"/>
          <w:szCs w:val="24"/>
        </w:rPr>
        <w:t xml:space="preserve"> and procedure were checked using the </w:t>
      </w:r>
      <w:proofErr w:type="spellStart"/>
      <w:r w:rsidRPr="00A73537">
        <w:rPr>
          <w:rStyle w:val="VerbatimChar"/>
          <w:rFonts w:ascii="Times New Roman" w:hAnsi="Times New Roman" w:cs="Times New Roman"/>
          <w:sz w:val="24"/>
          <w:szCs w:val="24"/>
        </w:rPr>
        <w:t>mgcv</w:t>
      </w:r>
      <w:proofErr w:type="spellEnd"/>
      <w:r w:rsidRPr="00A73537">
        <w:rPr>
          <w:rFonts w:ascii="Times New Roman" w:hAnsi="Times New Roman" w:cs="Times New Roman"/>
          <w:sz w:val="24"/>
          <w:szCs w:val="24"/>
        </w:rPr>
        <w:t xml:space="preserve"> package (Wood 2011). </w:t>
      </w:r>
      <w:r w:rsidR="00923AA7" w:rsidRPr="00A73537">
        <w:rPr>
          <w:rFonts w:ascii="Times New Roman" w:hAnsi="Times New Roman" w:cs="Times New Roman"/>
          <w:sz w:val="24"/>
          <w:szCs w:val="24"/>
        </w:rPr>
        <w:t>Th</w:t>
      </w:r>
      <w:r w:rsidR="00923AA7">
        <w:rPr>
          <w:rFonts w:ascii="Times New Roman" w:hAnsi="Times New Roman" w:cs="Times New Roman"/>
          <w:sz w:val="24"/>
          <w:szCs w:val="24"/>
        </w:rPr>
        <w:t>is</w:t>
      </w:r>
      <w:r w:rsidR="00923AA7" w:rsidRPr="00A73537">
        <w:rPr>
          <w:rFonts w:ascii="Times New Roman" w:hAnsi="Times New Roman" w:cs="Times New Roman"/>
          <w:sz w:val="24"/>
          <w:szCs w:val="24"/>
        </w:rPr>
        <w:t xml:space="preserve"> </w:t>
      </w:r>
      <w:r w:rsidRPr="00A73537">
        <w:rPr>
          <w:rFonts w:ascii="Times New Roman" w:hAnsi="Times New Roman" w:cs="Times New Roman"/>
          <w:sz w:val="24"/>
          <w:szCs w:val="24"/>
        </w:rPr>
        <w:t>model computed a smooth temporal pattern in the raw data with an uncertainty of the smoother</w:t>
      </w:r>
      <w:r w:rsidR="00923AA7">
        <w:rPr>
          <w:rFonts w:ascii="Times New Roman" w:hAnsi="Times New Roman" w:cs="Times New Roman"/>
          <w:sz w:val="24"/>
          <w:szCs w:val="24"/>
        </w:rPr>
        <w:t xml:space="preserve"> for each station</w:t>
      </w:r>
      <w:r w:rsidRPr="00A73537">
        <w:rPr>
          <w:rFonts w:ascii="Times New Roman" w:hAnsi="Times New Roman" w:cs="Times New Roman"/>
          <w:sz w:val="24"/>
          <w:szCs w:val="24"/>
        </w:rPr>
        <w:t>. The model results were then used to calculate</w:t>
      </w:r>
      <w:commentRangeStart w:id="55"/>
      <w:r w:rsidRPr="00A73537">
        <w:rPr>
          <w:rFonts w:ascii="Times New Roman" w:hAnsi="Times New Roman" w:cs="Times New Roman"/>
          <w:sz w:val="24"/>
          <w:szCs w:val="24"/>
        </w:rPr>
        <w:t xml:space="preserve"> trends</w:t>
      </w:r>
      <w:commentRangeEnd w:id="55"/>
      <w:r w:rsidR="00C51EAA">
        <w:rPr>
          <w:rStyle w:val="CommentReference"/>
        </w:rPr>
        <w:commentReference w:id="55"/>
      </w:r>
      <w:r w:rsidR="00923AA7">
        <w:rPr>
          <w:rFonts w:ascii="Times New Roman" w:hAnsi="Times New Roman" w:cs="Times New Roman"/>
          <w:sz w:val="24"/>
          <w:szCs w:val="24"/>
        </w:rPr>
        <w:t xml:space="preserve"> in </w:t>
      </w:r>
      <w:r w:rsidR="005B1127">
        <w:rPr>
          <w:rFonts w:ascii="Times New Roman" w:hAnsi="Times New Roman" w:cs="Times New Roman"/>
          <w:sz w:val="24"/>
          <w:szCs w:val="24"/>
        </w:rPr>
        <w:t xml:space="preserve">annual average </w:t>
      </w:r>
      <w:del w:id="56" w:author="Petrinec, Kathryn" w:date="2024-02-21T12:21:00Z">
        <w:r w:rsidR="005B1127" w:rsidRPr="00D7670D" w:rsidDel="002336FB">
          <w:rPr>
            <w:rFonts w:ascii="Times New Roman" w:hAnsi="Times New Roman" w:cs="Times New Roman"/>
            <w:sz w:val="24"/>
            <w:szCs w:val="24"/>
            <w:highlight w:val="yellow"/>
            <w:rPrChange w:id="57" w:author="Petrinec, Kathryn" w:date="2024-02-15T11:27:00Z">
              <w:rPr>
                <w:rFonts w:ascii="Times New Roman" w:hAnsi="Times New Roman" w:cs="Times New Roman"/>
                <w:sz w:val="24"/>
                <w:szCs w:val="24"/>
              </w:rPr>
            </w:rPrChange>
          </w:rPr>
          <w:delText>chl-a</w:delText>
        </w:r>
        <w:r w:rsidR="005B1127" w:rsidDel="002336FB">
          <w:rPr>
            <w:rFonts w:ascii="Times New Roman" w:hAnsi="Times New Roman" w:cs="Times New Roman"/>
            <w:sz w:val="24"/>
            <w:szCs w:val="24"/>
          </w:rPr>
          <w:delText xml:space="preserve"> </w:delText>
        </w:r>
      </w:del>
      <w:ins w:id="58" w:author="Petrinec, Kathryn" w:date="2024-02-21T12:22:00Z">
        <w:r w:rsidR="002336FB" w:rsidRPr="00A73537">
          <w:rPr>
            <w:rFonts w:ascii="Times New Roman" w:hAnsi="Times New Roman" w:cs="Times New Roman"/>
            <w:sz w:val="24"/>
            <w:szCs w:val="24"/>
          </w:rPr>
          <w:t xml:space="preserve">chlorophyll </w:t>
        </w:r>
        <w:proofErr w:type="gramStart"/>
        <w:r w:rsidR="002336FB" w:rsidRPr="00A73537">
          <w:rPr>
            <w:rFonts w:ascii="Times New Roman" w:hAnsi="Times New Roman" w:cs="Times New Roman"/>
            <w:i/>
            <w:iCs/>
            <w:sz w:val="24"/>
            <w:szCs w:val="24"/>
          </w:rPr>
          <w:t>a</w:t>
        </w:r>
        <w:r w:rsidR="002336FB">
          <w:rPr>
            <w:rFonts w:ascii="Times New Roman" w:hAnsi="Times New Roman" w:cs="Times New Roman"/>
            <w:sz w:val="24"/>
            <w:szCs w:val="24"/>
          </w:rPr>
          <w:t xml:space="preserve"> </w:t>
        </w:r>
      </w:ins>
      <w:r w:rsidR="005B1127">
        <w:rPr>
          <w:rFonts w:ascii="Times New Roman" w:hAnsi="Times New Roman" w:cs="Times New Roman"/>
          <w:sz w:val="24"/>
          <w:szCs w:val="24"/>
        </w:rPr>
        <w:t>for</w:t>
      </w:r>
      <w:proofErr w:type="gramEnd"/>
      <w:r w:rsidR="005B1127">
        <w:rPr>
          <w:rFonts w:ascii="Times New Roman" w:hAnsi="Times New Roman" w:cs="Times New Roman"/>
          <w:sz w:val="24"/>
          <w:szCs w:val="24"/>
        </w:rPr>
        <w:t xml:space="preserve"> the</w:t>
      </w:r>
      <w:r w:rsidR="00923AA7">
        <w:rPr>
          <w:rFonts w:ascii="Times New Roman" w:hAnsi="Times New Roman" w:cs="Times New Roman"/>
          <w:sz w:val="24"/>
          <w:szCs w:val="24"/>
        </w:rPr>
        <w:t xml:space="preserve"> 20-year time period using meta-analysis where the season was set for January 1 to December 31 of each year</w:t>
      </w:r>
      <w:r w:rsidRPr="00A73537">
        <w:rPr>
          <w:rFonts w:ascii="Times New Roman" w:hAnsi="Times New Roman" w:cs="Times New Roman"/>
          <w:sz w:val="24"/>
          <w:szCs w:val="24"/>
        </w:rPr>
        <w:t>.</w:t>
      </w:r>
      <w:r w:rsidR="00ED5192">
        <w:rPr>
          <w:rFonts w:ascii="Times New Roman" w:hAnsi="Times New Roman" w:cs="Times New Roman"/>
          <w:sz w:val="24"/>
          <w:szCs w:val="24"/>
        </w:rPr>
        <w:t xml:space="preserve"> </w:t>
      </w:r>
      <w:commentRangeStart w:id="59"/>
      <w:commentRangeStart w:id="60"/>
      <w:r w:rsidR="00D3364B">
        <w:rPr>
          <w:rFonts w:ascii="Times New Roman" w:hAnsi="Times New Roman" w:cs="Times New Roman"/>
          <w:sz w:val="24"/>
          <w:szCs w:val="24"/>
        </w:rPr>
        <w:t xml:space="preserve">Changes in annual chlorophyll </w:t>
      </w:r>
      <w:r w:rsidR="00D3364B">
        <w:rPr>
          <w:rFonts w:ascii="Times New Roman" w:hAnsi="Times New Roman" w:cs="Times New Roman"/>
          <w:i/>
          <w:iCs/>
          <w:sz w:val="24"/>
          <w:szCs w:val="24"/>
        </w:rPr>
        <w:t xml:space="preserve">a </w:t>
      </w:r>
      <w:r w:rsidR="00D3364B">
        <w:rPr>
          <w:rFonts w:ascii="Times New Roman" w:hAnsi="Times New Roman" w:cs="Times New Roman"/>
          <w:sz w:val="24"/>
          <w:szCs w:val="24"/>
        </w:rPr>
        <w:t>were evaluated using a five-year moving window from 2003-2022. The slope is representative for the central year within each block (two years before and after)</w:t>
      </w:r>
      <w:r w:rsidR="00273370">
        <w:rPr>
          <w:rFonts w:ascii="Times New Roman" w:hAnsi="Times New Roman" w:cs="Times New Roman"/>
          <w:sz w:val="24"/>
          <w:szCs w:val="24"/>
        </w:rPr>
        <w:t xml:space="preserve"> and thus the changes in slope and its significance were used to identify change points in the timeseries as well as years of significant interest</w:t>
      </w:r>
      <w:r w:rsidR="00D3364B">
        <w:rPr>
          <w:rFonts w:ascii="Times New Roman" w:hAnsi="Times New Roman" w:cs="Times New Roman"/>
          <w:sz w:val="24"/>
          <w:szCs w:val="24"/>
        </w:rPr>
        <w:t xml:space="preserve">. </w:t>
      </w:r>
      <w:commentRangeEnd w:id="59"/>
      <w:r w:rsidR="00702672">
        <w:rPr>
          <w:rStyle w:val="CommentReference"/>
        </w:rPr>
        <w:commentReference w:id="59"/>
      </w:r>
      <w:commentRangeEnd w:id="60"/>
      <w:r w:rsidR="000A0C43">
        <w:rPr>
          <w:rStyle w:val="CommentReference"/>
        </w:rPr>
        <w:commentReference w:id="60"/>
      </w:r>
    </w:p>
    <w:p w14:paraId="4CEE9B84" w14:textId="4C73075B" w:rsidR="00871197" w:rsidRDefault="00D3646A" w:rsidP="00871197">
      <w:pPr>
        <w:pStyle w:val="FirstParagraph"/>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We </w:t>
      </w:r>
      <w:r w:rsidR="008F5A00">
        <w:rPr>
          <w:rFonts w:ascii="Times New Roman" w:hAnsi="Times New Roman" w:cs="Times New Roman"/>
          <w:sz w:val="24"/>
          <w:szCs w:val="24"/>
        </w:rPr>
        <w:t>employed</w:t>
      </w:r>
      <w:r>
        <w:rPr>
          <w:rFonts w:ascii="Times New Roman" w:hAnsi="Times New Roman" w:cs="Times New Roman"/>
          <w:sz w:val="24"/>
          <w:szCs w:val="24"/>
        </w:rPr>
        <w:t xml:space="preserve"> the </w:t>
      </w:r>
      <w:r w:rsidRPr="00A73537">
        <w:rPr>
          <w:rFonts w:ascii="Times New Roman" w:hAnsi="Times New Roman" w:cs="Times New Roman"/>
          <w:sz w:val="24"/>
          <w:szCs w:val="24"/>
        </w:rPr>
        <w:t>conceptual framework</w:t>
      </w:r>
      <w:r w:rsidR="008F5A00">
        <w:rPr>
          <w:rFonts w:ascii="Times New Roman" w:hAnsi="Times New Roman" w:cs="Times New Roman"/>
          <w:sz w:val="24"/>
          <w:szCs w:val="24"/>
        </w:rPr>
        <w:t xml:space="preserve"> of</w:t>
      </w:r>
      <w:r w:rsidRPr="00A73537">
        <w:rPr>
          <w:rFonts w:ascii="Times New Roman" w:hAnsi="Times New Roman" w:cs="Times New Roman"/>
          <w:sz w:val="24"/>
          <w:szCs w:val="24"/>
        </w:rPr>
        <w:t xml:space="preserve"> </w:t>
      </w:r>
      <w:r w:rsidR="0065292F" w:rsidRPr="00A73537">
        <w:rPr>
          <w:rFonts w:ascii="Times New Roman" w:hAnsi="Times New Roman" w:cs="Times New Roman"/>
          <w:sz w:val="24"/>
          <w:szCs w:val="24"/>
        </w:rPr>
        <w:t xml:space="preserve">Cloern and </w:t>
      </w:r>
      <w:proofErr w:type="spellStart"/>
      <w:r w:rsidR="0065292F" w:rsidRPr="00A73537">
        <w:rPr>
          <w:rFonts w:ascii="Times New Roman" w:hAnsi="Times New Roman" w:cs="Times New Roman"/>
          <w:sz w:val="24"/>
          <w:szCs w:val="24"/>
        </w:rPr>
        <w:t>Jassby</w:t>
      </w:r>
      <w:proofErr w:type="spellEnd"/>
      <w:r w:rsidR="0065292F" w:rsidRPr="00A73537">
        <w:rPr>
          <w:rFonts w:ascii="Times New Roman" w:hAnsi="Times New Roman" w:cs="Times New Roman"/>
          <w:sz w:val="24"/>
          <w:szCs w:val="24"/>
        </w:rPr>
        <w:t xml:space="preserve"> (2010) </w:t>
      </w:r>
      <w:r w:rsidR="0065292F">
        <w:rPr>
          <w:rFonts w:ascii="Times New Roman" w:hAnsi="Times New Roman" w:cs="Times New Roman"/>
          <w:sz w:val="24"/>
          <w:szCs w:val="24"/>
        </w:rPr>
        <w:t xml:space="preserve">to characterize </w:t>
      </w:r>
      <w:r w:rsidR="008F5A00">
        <w:rPr>
          <w:rFonts w:ascii="Times New Roman" w:hAnsi="Times New Roman" w:cs="Times New Roman"/>
          <w:sz w:val="24"/>
          <w:szCs w:val="24"/>
        </w:rPr>
        <w:t>stations</w:t>
      </w:r>
      <w:r w:rsidR="0065292F">
        <w:rPr>
          <w:rFonts w:ascii="Times New Roman" w:hAnsi="Times New Roman" w:cs="Times New Roman"/>
          <w:sz w:val="24"/>
          <w:szCs w:val="24"/>
        </w:rPr>
        <w:t xml:space="preserve"> with respect to </w:t>
      </w:r>
      <w:r w:rsidR="00AC1318">
        <w:rPr>
          <w:rFonts w:ascii="Times New Roman" w:hAnsi="Times New Roman" w:cs="Times New Roman"/>
          <w:sz w:val="24"/>
          <w:szCs w:val="24"/>
        </w:rPr>
        <w:t xml:space="preserve">patterns and scales of </w:t>
      </w:r>
      <w:r w:rsidR="008F5A00" w:rsidRPr="00A73537">
        <w:rPr>
          <w:rFonts w:ascii="Times New Roman" w:hAnsi="Times New Roman" w:cs="Times New Roman"/>
          <w:sz w:val="24"/>
          <w:szCs w:val="24"/>
        </w:rPr>
        <w:t xml:space="preserve">variability in chlorophyll </w:t>
      </w:r>
      <w:r w:rsidR="008F5A00" w:rsidRPr="00A73537">
        <w:rPr>
          <w:rFonts w:ascii="Times New Roman" w:hAnsi="Times New Roman" w:cs="Times New Roman"/>
          <w:i/>
          <w:iCs/>
          <w:sz w:val="24"/>
          <w:szCs w:val="24"/>
        </w:rPr>
        <w:t>a</w:t>
      </w:r>
      <w:r w:rsidR="0065292F" w:rsidRPr="00A73537">
        <w:rPr>
          <w:rFonts w:ascii="Times New Roman" w:hAnsi="Times New Roman" w:cs="Times New Roman"/>
          <w:sz w:val="24"/>
          <w:szCs w:val="24"/>
        </w:rPr>
        <w:t>.</w:t>
      </w:r>
      <w:r w:rsidR="00871197">
        <w:rPr>
          <w:rFonts w:ascii="Times New Roman" w:hAnsi="Times New Roman" w:cs="Times New Roman"/>
          <w:sz w:val="24"/>
          <w:szCs w:val="24"/>
        </w:rPr>
        <w:t xml:space="preserve"> Equation 4</w:t>
      </w:r>
      <w:r w:rsidR="00871197" w:rsidRPr="00A73537">
        <w:rPr>
          <w:rFonts w:ascii="Times New Roman" w:hAnsi="Times New Roman" w:cs="Times New Roman"/>
          <w:sz w:val="24"/>
          <w:szCs w:val="24"/>
        </w:rPr>
        <w:t xml:space="preserve"> from Cloern and </w:t>
      </w:r>
      <w:proofErr w:type="spellStart"/>
      <w:r w:rsidR="00871197" w:rsidRPr="00A73537">
        <w:rPr>
          <w:rFonts w:ascii="Times New Roman" w:hAnsi="Times New Roman" w:cs="Times New Roman"/>
          <w:sz w:val="24"/>
          <w:szCs w:val="24"/>
        </w:rPr>
        <w:t>Jassby</w:t>
      </w:r>
      <w:proofErr w:type="spellEnd"/>
      <w:r w:rsidR="00871197" w:rsidRPr="00A73537">
        <w:rPr>
          <w:rFonts w:ascii="Times New Roman" w:hAnsi="Times New Roman" w:cs="Times New Roman"/>
          <w:sz w:val="24"/>
          <w:szCs w:val="24"/>
        </w:rPr>
        <w:t xml:space="preserve"> </w:t>
      </w:r>
      <w:r w:rsidR="00871197">
        <w:rPr>
          <w:rFonts w:ascii="Times New Roman" w:hAnsi="Times New Roman" w:cs="Times New Roman"/>
          <w:sz w:val="24"/>
          <w:szCs w:val="24"/>
        </w:rPr>
        <w:t xml:space="preserve">(2010) was applied to the monthly chlorophyll </w:t>
      </w:r>
      <w:r w:rsidR="00871197" w:rsidRPr="00DA387E">
        <w:rPr>
          <w:rFonts w:ascii="Times New Roman" w:hAnsi="Times New Roman" w:cs="Times New Roman"/>
          <w:i/>
          <w:iCs/>
          <w:sz w:val="24"/>
          <w:szCs w:val="24"/>
        </w:rPr>
        <w:t>a</w:t>
      </w:r>
      <w:r w:rsidR="00871197">
        <w:rPr>
          <w:rFonts w:ascii="Times New Roman" w:hAnsi="Times New Roman" w:cs="Times New Roman"/>
          <w:sz w:val="24"/>
          <w:szCs w:val="24"/>
        </w:rPr>
        <w:t xml:space="preserve"> data series (Equation 1</w:t>
      </w:r>
      <w:r w:rsidR="00871197" w:rsidRPr="00A73537">
        <w:rPr>
          <w:rFonts w:ascii="Times New Roman" w:hAnsi="Times New Roman" w:cs="Times New Roman"/>
          <w:sz w:val="24"/>
          <w:szCs w:val="24"/>
        </w:rPr>
        <w:t>).</w:t>
      </w:r>
    </w:p>
    <w:p w14:paraId="78D10312" w14:textId="77777777" w:rsidR="00871197" w:rsidRDefault="00871197" w:rsidP="009E30E6">
      <w:pPr>
        <w:pStyle w:val="BodyText"/>
        <w:spacing w:before="0"/>
        <w:jc w:val="center"/>
        <w:rPr>
          <w:sz w:val="24"/>
          <w:szCs w:val="24"/>
        </w:rPr>
      </w:pPr>
      <w:r>
        <w:t>Equation 1:</w:t>
      </w:r>
      <w:r>
        <w:tab/>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p>
    <w:p w14:paraId="056FCDDE" w14:textId="77777777" w:rsidR="00871197" w:rsidRPr="001E5E1D" w:rsidRDefault="00871197" w:rsidP="00871197">
      <w:pPr>
        <w:pStyle w:val="BodyText"/>
        <w:spacing w:line="480" w:lineRule="auto"/>
        <w:jc w:val="left"/>
        <w:rPr>
          <w:rFonts w:ascii="Times New Roman" w:hAnsi="Times New Roman" w:cs="Times New Roman"/>
          <w:sz w:val="24"/>
          <w:szCs w:val="24"/>
        </w:rPr>
      </w:pPr>
      <w:commentRangeStart w:id="61"/>
      <w:commentRangeStart w:id="62"/>
      <w:r w:rsidRPr="00985A41">
        <w:rPr>
          <w:rFonts w:ascii="Times New Roman" w:hAnsi="Times New Roman" w:cs="Times New Roman"/>
          <w:sz w:val="24"/>
          <w:szCs w:val="24"/>
        </w:rPr>
        <w:t>This multiplicative model partitions variability into three components in addition to the long-term mean</w:t>
      </w:r>
      <w:r>
        <w:rPr>
          <w:rFonts w:ascii="Times New Roman" w:hAnsi="Times New Roman" w:cs="Times New Roman"/>
          <w:sz w:val="24"/>
          <w:szCs w:val="24"/>
        </w:rPr>
        <w:t xml:space="preserve"> (</w:t>
      </w:r>
      <w:r w:rsidRPr="00985A41">
        <w:rPr>
          <w:rFonts w:ascii="Times New Roman" w:hAnsi="Times New Roman" w:cs="Times New Roman"/>
          <w:i/>
          <w:iCs/>
          <w:sz w:val="24"/>
          <w:szCs w:val="24"/>
        </w:rPr>
        <w:t>C</w:t>
      </w:r>
      <w:r>
        <w:rPr>
          <w:rFonts w:ascii="Times New Roman" w:hAnsi="Times New Roman" w:cs="Times New Roman"/>
          <w:sz w:val="24"/>
          <w:szCs w:val="24"/>
        </w:rPr>
        <w:t>)</w:t>
      </w:r>
      <w:r w:rsidRPr="00985A41">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sidRPr="00985A41">
        <w:rPr>
          <w:rFonts w:ascii="Times New Roman" w:hAnsi="Times New Roman" w:cs="Times New Roman"/>
          <w:sz w:val="24"/>
          <w:szCs w:val="24"/>
        </w:rPr>
        <w:t xml:space="preserve"> is the chlorophyll concentration in year </w:t>
      </w:r>
      <w:proofErr w:type="spellStart"/>
      <w:r w:rsidRPr="00985A41">
        <w:rPr>
          <w:rFonts w:ascii="Times New Roman" w:hAnsi="Times New Roman" w:cs="Times New Roman"/>
          <w:i/>
          <w:iCs/>
          <w:sz w:val="24"/>
          <w:szCs w:val="24"/>
        </w:rPr>
        <w:t>i</w:t>
      </w:r>
      <w:proofErr w:type="spellEnd"/>
      <w:r w:rsidRPr="00985A41">
        <w:rPr>
          <w:rFonts w:ascii="Times New Roman" w:hAnsi="Times New Roman" w:cs="Times New Roman"/>
          <w:i/>
          <w:iCs/>
          <w:sz w:val="24"/>
          <w:szCs w:val="24"/>
        </w:rPr>
        <w:t xml:space="preserve"> </w:t>
      </w:r>
      <w:r w:rsidRPr="00985A41">
        <w:rPr>
          <w:rFonts w:ascii="Times New Roman" w:hAnsi="Times New Roman" w:cs="Times New Roman"/>
          <w:sz w:val="24"/>
          <w:szCs w:val="24"/>
        </w:rPr>
        <w:t>(</w:t>
      </w:r>
      <w:proofErr w:type="spellStart"/>
      <w:r w:rsidRPr="00985A41">
        <w:rPr>
          <w:rFonts w:ascii="Times New Roman" w:hAnsi="Times New Roman" w:cs="Times New Roman"/>
          <w:i/>
          <w:iCs/>
          <w:sz w:val="24"/>
          <w:szCs w:val="24"/>
        </w:rPr>
        <w:t>i</w:t>
      </w:r>
      <w:proofErr w:type="spellEnd"/>
      <w:r w:rsidRPr="00985A41">
        <w:rPr>
          <w:rFonts w:ascii="Times New Roman" w:hAnsi="Times New Roman" w:cs="Times New Roman"/>
          <w:sz w:val="24"/>
          <w:szCs w:val="24"/>
        </w:rPr>
        <w:t xml:space="preserve">=1,…,N) and month </w:t>
      </w:r>
      <w:r w:rsidRPr="00985A41">
        <w:rPr>
          <w:rFonts w:ascii="Times New Roman" w:hAnsi="Times New Roman" w:cs="Times New Roman"/>
          <w:i/>
          <w:iCs/>
          <w:sz w:val="24"/>
          <w:szCs w:val="24"/>
        </w:rPr>
        <w:t>j</w:t>
      </w:r>
      <w:r w:rsidRPr="00985A41">
        <w:rPr>
          <w:rFonts w:ascii="Times New Roman" w:hAnsi="Times New Roman" w:cs="Times New Roman"/>
          <w:sz w:val="24"/>
          <w:szCs w:val="24"/>
        </w:rPr>
        <w:t xml:space="preserve"> (</w:t>
      </w:r>
      <w:r w:rsidRPr="00985A41">
        <w:rPr>
          <w:rFonts w:ascii="Times New Roman" w:hAnsi="Times New Roman" w:cs="Times New Roman"/>
          <w:i/>
          <w:iCs/>
          <w:sz w:val="24"/>
          <w:szCs w:val="24"/>
        </w:rPr>
        <w:t>j</w:t>
      </w:r>
      <w:r w:rsidRPr="00985A41">
        <w:rPr>
          <w:rFonts w:ascii="Times New Roman" w:hAnsi="Times New Roman" w:cs="Times New Roman"/>
          <w:sz w:val="24"/>
          <w:szCs w:val="24"/>
        </w:rPr>
        <w:t xml:space="preserve"> = </w:t>
      </w:r>
      <w:r w:rsidRPr="00985A41">
        <w:rPr>
          <w:rFonts w:ascii="Times New Roman" w:hAnsi="Times New Roman" w:cs="Times New Roman"/>
          <w:sz w:val="24"/>
          <w:szCs w:val="24"/>
        </w:rPr>
        <w:lastRenderedPageBreak/>
        <w:t xml:space="preserve">1,…,12); </w:t>
      </w:r>
      <w:proofErr w:type="spellStart"/>
      <w:r w:rsidRPr="001E5E1D">
        <w:rPr>
          <w:rFonts w:ascii="Times New Roman" w:hAnsi="Times New Roman" w:cs="Times New Roman"/>
          <w:i/>
          <w:iCs/>
          <w:sz w:val="24"/>
          <w:szCs w:val="24"/>
        </w:rPr>
        <w:t>y</w:t>
      </w:r>
      <w:r w:rsidRPr="001E5E1D">
        <w:rPr>
          <w:rFonts w:ascii="Times New Roman" w:hAnsi="Times New Roman" w:cs="Times New Roman"/>
          <w:i/>
          <w:iCs/>
          <w:sz w:val="24"/>
          <w:szCs w:val="24"/>
          <w:vertAlign w:val="subscript"/>
        </w:rPr>
        <w:t>i</w:t>
      </w:r>
      <w:proofErr w:type="spellEnd"/>
      <w:r w:rsidRPr="001E5E1D">
        <w:rPr>
          <w:rFonts w:ascii="Times New Roman" w:hAnsi="Times New Roman" w:cs="Times New Roman"/>
          <w:sz w:val="24"/>
          <w:szCs w:val="24"/>
        </w:rPr>
        <w:t xml:space="preserve"> is the annual effect in the </w:t>
      </w:r>
      <w:proofErr w:type="spellStart"/>
      <w:r w:rsidRPr="001E5E1D">
        <w:rPr>
          <w:rFonts w:ascii="Times New Roman" w:hAnsi="Times New Roman" w:cs="Times New Roman"/>
          <w:i/>
          <w:iCs/>
          <w:sz w:val="24"/>
          <w:szCs w:val="24"/>
        </w:rPr>
        <w:t>i</w:t>
      </w:r>
      <w:r w:rsidRPr="001E5E1D">
        <w:rPr>
          <w:rFonts w:ascii="Times New Roman" w:hAnsi="Times New Roman" w:cs="Times New Roman"/>
          <w:sz w:val="24"/>
          <w:szCs w:val="24"/>
        </w:rPr>
        <w:t>th</w:t>
      </w:r>
      <w:proofErr w:type="spellEnd"/>
      <w:r w:rsidRPr="001E5E1D">
        <w:rPr>
          <w:rFonts w:ascii="Times New Roman" w:hAnsi="Times New Roman" w:cs="Times New Roman"/>
          <w:sz w:val="24"/>
          <w:szCs w:val="24"/>
        </w:rPr>
        <w:t xml:space="preserve"> year; </w:t>
      </w:r>
      <w:proofErr w:type="spellStart"/>
      <w:r w:rsidRPr="001E5E1D">
        <w:rPr>
          <w:rFonts w:ascii="Times New Roman" w:hAnsi="Times New Roman" w:cs="Times New Roman"/>
          <w:i/>
          <w:iCs/>
          <w:sz w:val="24"/>
          <w:szCs w:val="24"/>
        </w:rPr>
        <w:t>m</w:t>
      </w:r>
      <w:r w:rsidRPr="001E5E1D">
        <w:rPr>
          <w:rFonts w:ascii="Times New Roman" w:hAnsi="Times New Roman" w:cs="Times New Roman"/>
          <w:i/>
          <w:iCs/>
          <w:sz w:val="24"/>
          <w:szCs w:val="24"/>
          <w:vertAlign w:val="subscript"/>
        </w:rPr>
        <w:t>j</w:t>
      </w:r>
      <w:proofErr w:type="spellEnd"/>
      <w:r w:rsidRPr="001E5E1D">
        <w:rPr>
          <w:rFonts w:ascii="Times New Roman" w:hAnsi="Times New Roman" w:cs="Times New Roman"/>
          <w:sz w:val="24"/>
          <w:szCs w:val="24"/>
        </w:rPr>
        <w:t xml:space="preserve"> is the seasonal (monthly) effect in the </w:t>
      </w:r>
      <w:proofErr w:type="spellStart"/>
      <w:r w:rsidRPr="001E5E1D">
        <w:rPr>
          <w:rFonts w:ascii="Times New Roman" w:hAnsi="Times New Roman" w:cs="Times New Roman"/>
          <w:i/>
          <w:iCs/>
          <w:sz w:val="24"/>
          <w:szCs w:val="24"/>
        </w:rPr>
        <w:t>j</w:t>
      </w:r>
      <w:r w:rsidRPr="001E5E1D">
        <w:rPr>
          <w:rFonts w:ascii="Times New Roman" w:hAnsi="Times New Roman" w:cs="Times New Roman"/>
          <w:sz w:val="24"/>
          <w:szCs w:val="24"/>
        </w:rPr>
        <w:t>th</w:t>
      </w:r>
      <w:proofErr w:type="spellEnd"/>
      <w:r w:rsidRPr="001E5E1D">
        <w:rPr>
          <w:rFonts w:ascii="Times New Roman" w:hAnsi="Times New Roman" w:cs="Times New Roman"/>
          <w:sz w:val="24"/>
          <w:szCs w:val="24"/>
        </w:rPr>
        <w:t xml:space="preserve"> month;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r w:rsidRPr="001E5E1D">
        <w:rPr>
          <w:rFonts w:ascii="Times New Roman" w:hAnsi="Times New Roman" w:cs="Times New Roman"/>
          <w:sz w:val="24"/>
          <w:szCs w:val="24"/>
        </w:rPr>
        <w:t xml:space="preserve"> is the residual.</w:t>
      </w:r>
      <w:r>
        <w:rPr>
          <w:rFonts w:ascii="Times New Roman" w:hAnsi="Times New Roman" w:cs="Times New Roman"/>
          <w:sz w:val="24"/>
          <w:szCs w:val="24"/>
        </w:rPr>
        <w:t xml:space="preserve"> </w:t>
      </w:r>
      <w:commentRangeEnd w:id="61"/>
      <w:r>
        <w:rPr>
          <w:rStyle w:val="CommentReference"/>
        </w:rPr>
        <w:commentReference w:id="61"/>
      </w:r>
      <w:commentRangeEnd w:id="62"/>
      <w:r>
        <w:rPr>
          <w:rStyle w:val="CommentReference"/>
        </w:rPr>
        <w:commentReference w:id="62"/>
      </w:r>
      <w:r>
        <w:rPr>
          <w:rFonts w:ascii="Times New Roman" w:hAnsi="Times New Roman" w:cs="Times New Roman"/>
          <w:sz w:val="24"/>
          <w:szCs w:val="24"/>
        </w:rPr>
        <w:t xml:space="preserve">Each of the terms measures (multiplicative) deviation of mean chlorophyll </w:t>
      </w:r>
      <w:r>
        <w:rPr>
          <w:rFonts w:ascii="Times New Roman" w:hAnsi="Times New Roman" w:cs="Times New Roman"/>
          <w:i/>
          <w:iCs/>
          <w:sz w:val="24"/>
          <w:szCs w:val="24"/>
        </w:rPr>
        <w:t>a</w:t>
      </w:r>
      <w:r>
        <w:rPr>
          <w:rFonts w:ascii="Times New Roman" w:hAnsi="Times New Roman" w:cs="Times New Roman"/>
          <w:sz w:val="24"/>
          <w:szCs w:val="24"/>
        </w:rPr>
        <w:t xml:space="preserve"> whereby values &gt;1 indicates years (</w:t>
      </w:r>
      <w:proofErr w:type="spellStart"/>
      <w:r w:rsidRPr="001E5E1D">
        <w:rPr>
          <w:rFonts w:ascii="Times New Roman" w:hAnsi="Times New Roman" w:cs="Times New Roman"/>
          <w:i/>
          <w:iCs/>
          <w:sz w:val="24"/>
          <w:szCs w:val="24"/>
        </w:rPr>
        <w:t>y</w:t>
      </w:r>
      <w:r w:rsidRPr="001E5E1D">
        <w:rPr>
          <w:rFonts w:ascii="Times New Roman" w:hAnsi="Times New Roman" w:cs="Times New Roman"/>
          <w:i/>
          <w:iCs/>
          <w:sz w:val="24"/>
          <w:szCs w:val="24"/>
          <w:vertAlign w:val="subscript"/>
        </w:rPr>
        <w:t>i</w:t>
      </w:r>
      <w:proofErr w:type="spellEnd"/>
      <w:r>
        <w:rPr>
          <w:rFonts w:ascii="Times New Roman" w:hAnsi="Times New Roman" w:cs="Times New Roman"/>
          <w:sz w:val="24"/>
          <w:szCs w:val="24"/>
        </w:rPr>
        <w:t>), months (</w:t>
      </w:r>
      <w:proofErr w:type="spellStart"/>
      <w:r w:rsidRPr="001E5E1D">
        <w:rPr>
          <w:rFonts w:ascii="Times New Roman" w:hAnsi="Times New Roman" w:cs="Times New Roman"/>
          <w:i/>
          <w:iCs/>
          <w:sz w:val="24"/>
          <w:szCs w:val="24"/>
        </w:rPr>
        <w:t>m</w:t>
      </w:r>
      <w:r w:rsidRPr="001E5E1D">
        <w:rPr>
          <w:rFonts w:ascii="Times New Roman" w:hAnsi="Times New Roman" w:cs="Times New Roman"/>
          <w:i/>
          <w:iCs/>
          <w:sz w:val="24"/>
          <w:szCs w:val="24"/>
          <w:vertAlign w:val="subscript"/>
        </w:rPr>
        <w:t>j</w:t>
      </w:r>
      <w:proofErr w:type="spellEnd"/>
      <w:r>
        <w:rPr>
          <w:rFonts w:ascii="Times New Roman" w:hAnsi="Times New Roman" w:cs="Times New Roman"/>
          <w:sz w:val="24"/>
          <w:szCs w:val="24"/>
        </w:rPr>
        <w:t>), and events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r>
        <w:rPr>
          <w:rFonts w:ascii="Times New Roman" w:hAnsi="Times New Roman" w:cs="Times New Roman"/>
          <w:sz w:val="24"/>
          <w:szCs w:val="24"/>
        </w:rPr>
        <w:t xml:space="preserve">) with above average chlorophyll </w:t>
      </w:r>
      <w:r>
        <w:rPr>
          <w:rFonts w:ascii="Times New Roman" w:hAnsi="Times New Roman" w:cs="Times New Roman"/>
          <w:i/>
          <w:iCs/>
          <w:sz w:val="24"/>
          <w:szCs w:val="24"/>
        </w:rPr>
        <w:t>a</w:t>
      </w:r>
      <w:r>
        <w:rPr>
          <w:rFonts w:ascii="Times New Roman" w:hAnsi="Times New Roman" w:cs="Times New Roman"/>
          <w:sz w:val="24"/>
          <w:szCs w:val="24"/>
        </w:rPr>
        <w:t xml:space="preserve">. Together, the components average to 1 and are multipliers of </w:t>
      </w:r>
      <w:r>
        <w:rPr>
          <w:rFonts w:ascii="Times New Roman" w:hAnsi="Times New Roman" w:cs="Times New Roman"/>
          <w:i/>
          <w:iCs/>
          <w:sz w:val="24"/>
          <w:szCs w:val="24"/>
        </w:rPr>
        <w:t>C</w:t>
      </w:r>
      <w:r>
        <w:rPr>
          <w:rFonts w:ascii="Times New Roman" w:hAnsi="Times New Roman" w:cs="Times New Roman"/>
          <w:sz w:val="24"/>
          <w:szCs w:val="24"/>
        </w:rPr>
        <w:t xml:space="preserve">, so their magnitudes are independent of overall mean biomass and are comparable across sites (and ecosystems), and their standard deviations are coefficients of variation. </w:t>
      </w:r>
    </w:p>
    <w:p w14:paraId="2D3968BC" w14:textId="5E3CC768" w:rsidR="00871197" w:rsidRDefault="00871197" w:rsidP="00871197">
      <w:pPr>
        <w:pStyle w:val="BodyText"/>
        <w:spacing w:before="0" w:after="0"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Seasonality was </w:t>
      </w:r>
      <w:r>
        <w:rPr>
          <w:rFonts w:ascii="Times New Roman" w:hAnsi="Times New Roman" w:cs="Times New Roman"/>
          <w:sz w:val="24"/>
          <w:szCs w:val="24"/>
        </w:rPr>
        <w:t>explored</w:t>
      </w:r>
      <w:r w:rsidRPr="00A73537">
        <w:rPr>
          <w:rFonts w:ascii="Times New Roman" w:hAnsi="Times New Roman" w:cs="Times New Roman"/>
          <w:sz w:val="24"/>
          <w:szCs w:val="24"/>
        </w:rPr>
        <w:t xml:space="preserve"> not only through decomposition, but also by </w:t>
      </w:r>
      <w:r>
        <w:rPr>
          <w:rFonts w:ascii="Times New Roman" w:hAnsi="Times New Roman" w:cs="Times New Roman"/>
          <w:sz w:val="24"/>
          <w:szCs w:val="24"/>
        </w:rPr>
        <w:t>testing for</w:t>
      </w:r>
      <w:r w:rsidRPr="00A73537">
        <w:rPr>
          <w:rFonts w:ascii="Times New Roman" w:hAnsi="Times New Roman" w:cs="Times New Roman"/>
          <w:sz w:val="24"/>
          <w:szCs w:val="24"/>
        </w:rPr>
        <w:t xml:space="preserve"> changes in </w:t>
      </w:r>
      <w:r>
        <w:rPr>
          <w:rFonts w:ascii="Times New Roman" w:hAnsi="Times New Roman" w:cs="Times New Roman"/>
          <w:sz w:val="24"/>
          <w:szCs w:val="24"/>
        </w:rPr>
        <w:t>phenology of phytoplankton biomass</w:t>
      </w:r>
      <w:r w:rsidRPr="00A73537">
        <w:rPr>
          <w:rFonts w:ascii="Times New Roman" w:hAnsi="Times New Roman" w:cs="Times New Roman"/>
          <w:sz w:val="24"/>
          <w:szCs w:val="24"/>
        </w:rPr>
        <w:t xml:space="preserve"> using </w:t>
      </w:r>
      <w:proofErr w:type="spellStart"/>
      <w:r w:rsidRPr="00A73537">
        <w:rPr>
          <w:rStyle w:val="VerbatimChar"/>
          <w:rFonts w:ascii="Times New Roman" w:hAnsi="Times New Roman" w:cs="Times New Roman"/>
          <w:sz w:val="24"/>
          <w:szCs w:val="24"/>
        </w:rPr>
        <w:t>wql</w:t>
      </w:r>
      <w:proofErr w:type="spellEnd"/>
      <w:r w:rsidRPr="00A73537">
        <w:rPr>
          <w:rFonts w:ascii="Times New Roman" w:hAnsi="Times New Roman" w:cs="Times New Roman"/>
          <w:sz w:val="24"/>
          <w:szCs w:val="24"/>
        </w:rPr>
        <w:t xml:space="preserve"> package</w:t>
      </w:r>
      <w:r>
        <w:rPr>
          <w:rFonts w:ascii="Times New Roman" w:hAnsi="Times New Roman" w:cs="Times New Roman"/>
          <w:sz w:val="24"/>
          <w:szCs w:val="24"/>
        </w:rPr>
        <w:t xml:space="preserve"> and the filled chlorophyll </w:t>
      </w:r>
      <w:proofErr w:type="gramStart"/>
      <w:r>
        <w:rPr>
          <w:rFonts w:ascii="Times New Roman" w:hAnsi="Times New Roman" w:cs="Times New Roman"/>
          <w:i/>
          <w:iCs/>
          <w:sz w:val="24"/>
          <w:szCs w:val="24"/>
        </w:rPr>
        <w:t xml:space="preserve">a </w:t>
      </w:r>
      <w:r>
        <w:rPr>
          <w:rFonts w:ascii="Times New Roman" w:hAnsi="Times New Roman" w:cs="Times New Roman"/>
          <w:sz w:val="24"/>
          <w:szCs w:val="24"/>
        </w:rPr>
        <w:t>data</w:t>
      </w:r>
      <w:proofErr w:type="gramEnd"/>
      <w:r w:rsidRPr="00A73537">
        <w:rPr>
          <w:rFonts w:ascii="Times New Roman" w:hAnsi="Times New Roman" w:cs="Times New Roman"/>
          <w:sz w:val="24"/>
          <w:szCs w:val="24"/>
        </w:rPr>
        <w:t xml:space="preserve">. As an indicator of peak annual biomass, </w:t>
      </w:r>
      <w:proofErr w:type="spellStart"/>
      <w:proofErr w:type="gramStart"/>
      <w:r w:rsidRPr="00A73537">
        <w:rPr>
          <w:rStyle w:val="VerbatimChar"/>
          <w:rFonts w:ascii="Times New Roman" w:hAnsi="Times New Roman" w:cs="Times New Roman"/>
          <w:sz w:val="24"/>
          <w:szCs w:val="24"/>
        </w:rPr>
        <w:t>phenoPhase</w:t>
      </w:r>
      <w:proofErr w:type="spellEnd"/>
      <w:r w:rsidRPr="00A73537">
        <w:rPr>
          <w:rStyle w:val="VerbatimChar"/>
          <w:rFonts w:ascii="Times New Roman" w:hAnsi="Times New Roman" w:cs="Times New Roman"/>
          <w:sz w:val="24"/>
          <w:szCs w:val="24"/>
        </w:rPr>
        <w:t>(</w:t>
      </w:r>
      <w:proofErr w:type="gramEnd"/>
      <w:r w:rsidRPr="00A73537">
        <w:rPr>
          <w:rStyle w:val="VerbatimChar"/>
          <w:rFonts w:ascii="Times New Roman" w:hAnsi="Times New Roman" w:cs="Times New Roman"/>
          <w:sz w:val="24"/>
          <w:szCs w:val="24"/>
        </w:rPr>
        <w:t>)</w:t>
      </w:r>
      <w:r w:rsidRPr="00A73537">
        <w:rPr>
          <w:rFonts w:ascii="Times New Roman" w:hAnsi="Times New Roman" w:cs="Times New Roman"/>
          <w:sz w:val="24"/>
          <w:szCs w:val="24"/>
        </w:rPr>
        <w:t xml:space="preserve"> was used to calculate the fulcrum or “center of gravity” as the </w:t>
      </w:r>
      <w:r>
        <w:rPr>
          <w:rFonts w:ascii="Times New Roman" w:hAnsi="Times New Roman" w:cs="Times New Roman"/>
          <w:sz w:val="24"/>
          <w:szCs w:val="24"/>
        </w:rPr>
        <w:t>month each</w:t>
      </w:r>
      <w:r w:rsidRPr="00A73537">
        <w:rPr>
          <w:rFonts w:ascii="Times New Roman" w:hAnsi="Times New Roman" w:cs="Times New Roman"/>
          <w:sz w:val="24"/>
          <w:szCs w:val="24"/>
        </w:rPr>
        <w:t xml:space="preserve"> year when the cumulative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reached half the total annual cumulative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(Greve et al. 2005; Cloern et al. 2023). </w:t>
      </w:r>
      <w:r>
        <w:rPr>
          <w:rFonts w:ascii="Times New Roman" w:hAnsi="Times New Roman" w:cs="Times New Roman"/>
          <w:sz w:val="24"/>
          <w:szCs w:val="24"/>
        </w:rPr>
        <w:t xml:space="preserve">Fulcrums were then examined by </w:t>
      </w:r>
      <w:del w:id="63" w:author="Petrinec, Kathryn" w:date="2024-02-15T11:32:00Z">
        <w:r w:rsidDel="00D7670D">
          <w:rPr>
            <w:rFonts w:ascii="Times New Roman" w:hAnsi="Times New Roman" w:cs="Times New Roman"/>
            <w:sz w:val="24"/>
            <w:szCs w:val="24"/>
          </w:rPr>
          <w:delText xml:space="preserve">site </w:delText>
        </w:r>
      </w:del>
      <w:ins w:id="64" w:author="Petrinec, Kathryn" w:date="2024-02-15T11:32:00Z">
        <w:r w:rsidR="00D7670D">
          <w:rPr>
            <w:rFonts w:ascii="Times New Roman" w:hAnsi="Times New Roman" w:cs="Times New Roman"/>
            <w:sz w:val="24"/>
            <w:szCs w:val="24"/>
          </w:rPr>
          <w:t xml:space="preserve">station </w:t>
        </w:r>
      </w:ins>
      <w:r>
        <w:rPr>
          <w:rFonts w:ascii="Times New Roman" w:hAnsi="Times New Roman" w:cs="Times New Roman"/>
          <w:sz w:val="24"/>
          <w:szCs w:val="24"/>
        </w:rPr>
        <w:t xml:space="preserve">and by </w:t>
      </w:r>
      <w:del w:id="65" w:author="Petrinec, Kathryn" w:date="2024-02-15T11:32:00Z">
        <w:r w:rsidDel="00D7670D">
          <w:rPr>
            <w:rFonts w:ascii="Times New Roman" w:hAnsi="Times New Roman" w:cs="Times New Roman"/>
            <w:sz w:val="24"/>
            <w:szCs w:val="24"/>
          </w:rPr>
          <w:delText xml:space="preserve">site </w:delText>
        </w:r>
      </w:del>
      <w:ins w:id="66" w:author="Petrinec, Kathryn" w:date="2024-02-15T11:32:00Z">
        <w:r w:rsidR="00D7670D">
          <w:rPr>
            <w:rFonts w:ascii="Times New Roman" w:hAnsi="Times New Roman" w:cs="Times New Roman"/>
            <w:sz w:val="24"/>
            <w:szCs w:val="24"/>
          </w:rPr>
          <w:t xml:space="preserve">station </w:t>
        </w:r>
      </w:ins>
      <w:r>
        <w:rPr>
          <w:rFonts w:ascii="Times New Roman" w:hAnsi="Times New Roman" w:cs="Times New Roman"/>
          <w:sz w:val="24"/>
          <w:szCs w:val="24"/>
        </w:rPr>
        <w:t>type: marine-influenced (SS and FM) and freshwater-influenced (PI and PC).</w:t>
      </w:r>
    </w:p>
    <w:p w14:paraId="2537B27F" w14:textId="387B8DD0" w:rsidR="000A00D3" w:rsidRDefault="00CD52EF" w:rsidP="00871197">
      <w:pPr>
        <w:pStyle w:val="FirstParagraph"/>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A complete dataset with no missing data gaps was required to </w:t>
      </w:r>
      <w:r w:rsidR="00F069DF">
        <w:rPr>
          <w:rFonts w:ascii="Times New Roman" w:hAnsi="Times New Roman" w:cs="Times New Roman"/>
          <w:sz w:val="24"/>
          <w:szCs w:val="24"/>
        </w:rPr>
        <w:t>us</w:t>
      </w:r>
      <w:r w:rsidR="00AC1318">
        <w:rPr>
          <w:rFonts w:ascii="Times New Roman" w:hAnsi="Times New Roman" w:cs="Times New Roman"/>
          <w:sz w:val="24"/>
          <w:szCs w:val="24"/>
        </w:rPr>
        <w:t>e</w:t>
      </w:r>
      <w:r w:rsidR="00F069DF">
        <w:rPr>
          <w:rFonts w:ascii="Times New Roman" w:hAnsi="Times New Roman" w:cs="Times New Roman"/>
          <w:sz w:val="24"/>
          <w:szCs w:val="24"/>
        </w:rPr>
        <w:t xml:space="preserve"> the decomposition analysis from Cloern and </w:t>
      </w:r>
      <w:proofErr w:type="spellStart"/>
      <w:r w:rsidR="00F069DF">
        <w:rPr>
          <w:rFonts w:ascii="Times New Roman" w:hAnsi="Times New Roman" w:cs="Times New Roman"/>
          <w:sz w:val="24"/>
          <w:szCs w:val="24"/>
        </w:rPr>
        <w:t>Jassby</w:t>
      </w:r>
      <w:proofErr w:type="spellEnd"/>
      <w:r w:rsidR="00F069DF">
        <w:rPr>
          <w:rFonts w:ascii="Times New Roman" w:hAnsi="Times New Roman" w:cs="Times New Roman"/>
          <w:sz w:val="24"/>
          <w:szCs w:val="24"/>
        </w:rPr>
        <w:t xml:space="preserve"> (2010) and to explore seasonality in phytoplankton biomass using functions in the </w:t>
      </w:r>
      <w:proofErr w:type="spellStart"/>
      <w:r w:rsidR="00F069DF" w:rsidRPr="00A73537">
        <w:rPr>
          <w:rStyle w:val="VerbatimChar"/>
          <w:rFonts w:ascii="Times New Roman" w:hAnsi="Times New Roman" w:cs="Times New Roman"/>
          <w:sz w:val="24"/>
          <w:szCs w:val="24"/>
        </w:rPr>
        <w:t>wql</w:t>
      </w:r>
      <w:proofErr w:type="spellEnd"/>
      <w:r w:rsidR="00F069DF" w:rsidRPr="00A73537">
        <w:rPr>
          <w:rFonts w:ascii="Times New Roman" w:hAnsi="Times New Roman" w:cs="Times New Roman"/>
          <w:sz w:val="24"/>
          <w:szCs w:val="24"/>
        </w:rPr>
        <w:t xml:space="preserve"> package (</w:t>
      </w:r>
      <w:proofErr w:type="spellStart"/>
      <w:r w:rsidR="00F069DF" w:rsidRPr="00A73537">
        <w:rPr>
          <w:rFonts w:ascii="Times New Roman" w:hAnsi="Times New Roman" w:cs="Times New Roman"/>
          <w:sz w:val="24"/>
          <w:szCs w:val="24"/>
        </w:rPr>
        <w:t>Jassby</w:t>
      </w:r>
      <w:proofErr w:type="spellEnd"/>
      <w:r w:rsidR="00F069DF" w:rsidRPr="00A73537">
        <w:rPr>
          <w:rFonts w:ascii="Times New Roman" w:hAnsi="Times New Roman" w:cs="Times New Roman"/>
          <w:sz w:val="24"/>
          <w:szCs w:val="24"/>
        </w:rPr>
        <w:t xml:space="preserve"> and Cloern 2022)</w:t>
      </w:r>
      <w:r w:rsidR="00F069DF">
        <w:rPr>
          <w:rFonts w:ascii="Times New Roman" w:hAnsi="Times New Roman" w:cs="Times New Roman"/>
          <w:sz w:val="24"/>
          <w:szCs w:val="24"/>
        </w:rPr>
        <w:t>. Therefore</w:t>
      </w:r>
      <w:r w:rsidR="00923AA7">
        <w:rPr>
          <w:rFonts w:ascii="Times New Roman" w:hAnsi="Times New Roman" w:cs="Times New Roman"/>
          <w:sz w:val="24"/>
          <w:szCs w:val="24"/>
        </w:rPr>
        <w:t>,</w:t>
      </w:r>
      <w:r w:rsidR="00923AA7" w:rsidRPr="00923AA7">
        <w:rPr>
          <w:rFonts w:ascii="Times New Roman" w:hAnsi="Times New Roman" w:cs="Times New Roman"/>
          <w:sz w:val="24"/>
          <w:szCs w:val="24"/>
        </w:rPr>
        <w:t xml:space="preserve"> </w:t>
      </w:r>
      <w:r w:rsidR="00923AA7">
        <w:rPr>
          <w:rFonts w:ascii="Times New Roman" w:hAnsi="Times New Roman" w:cs="Times New Roman"/>
          <w:sz w:val="24"/>
          <w:szCs w:val="24"/>
        </w:rPr>
        <w:t>t</w:t>
      </w:r>
      <w:r w:rsidR="00923AA7" w:rsidRPr="00D3364B">
        <w:rPr>
          <w:rFonts w:ascii="Times New Roman" w:hAnsi="Times New Roman" w:cs="Times New Roman"/>
          <w:sz w:val="24"/>
          <w:szCs w:val="24"/>
        </w:rPr>
        <w:t>he</w:t>
      </w:r>
      <w:r w:rsidR="00923AA7" w:rsidRPr="00A73537">
        <w:rPr>
          <w:rFonts w:ascii="Times New Roman" w:hAnsi="Times New Roman" w:cs="Times New Roman"/>
          <w:sz w:val="24"/>
          <w:szCs w:val="24"/>
        </w:rPr>
        <w:t xml:space="preserve"> predicted values from the </w:t>
      </w:r>
      <w:r w:rsidR="00923AA7">
        <w:rPr>
          <w:rFonts w:ascii="Times New Roman" w:hAnsi="Times New Roman" w:cs="Times New Roman"/>
          <w:sz w:val="24"/>
          <w:szCs w:val="24"/>
        </w:rPr>
        <w:t>GAMs</w:t>
      </w:r>
      <w:r w:rsidR="00923AA7" w:rsidRPr="00A73537">
        <w:rPr>
          <w:rFonts w:ascii="Times New Roman" w:hAnsi="Times New Roman" w:cs="Times New Roman"/>
          <w:sz w:val="24"/>
          <w:szCs w:val="24"/>
        </w:rPr>
        <w:t xml:space="preserve"> were used to fill in </w:t>
      </w:r>
      <w:r w:rsidR="00923AA7">
        <w:rPr>
          <w:rFonts w:ascii="Times New Roman" w:hAnsi="Times New Roman" w:cs="Times New Roman"/>
          <w:sz w:val="24"/>
          <w:szCs w:val="24"/>
        </w:rPr>
        <w:t xml:space="preserve">missing </w:t>
      </w:r>
      <w:r w:rsidR="00923AA7" w:rsidRPr="00A73537">
        <w:rPr>
          <w:rFonts w:ascii="Times New Roman" w:hAnsi="Times New Roman" w:cs="Times New Roman"/>
          <w:sz w:val="24"/>
          <w:szCs w:val="24"/>
        </w:rPr>
        <w:t xml:space="preserve">data </w:t>
      </w:r>
      <w:r w:rsidR="00F069DF">
        <w:rPr>
          <w:rFonts w:ascii="Times New Roman" w:hAnsi="Times New Roman" w:cs="Times New Roman"/>
          <w:sz w:val="24"/>
          <w:szCs w:val="24"/>
        </w:rPr>
        <w:t xml:space="preserve">at all sites </w:t>
      </w:r>
      <w:r w:rsidR="00923AA7" w:rsidRPr="00A73537">
        <w:rPr>
          <w:rFonts w:ascii="Times New Roman" w:hAnsi="Times New Roman" w:cs="Times New Roman"/>
          <w:sz w:val="24"/>
          <w:szCs w:val="24"/>
        </w:rPr>
        <w:t>(</w:t>
      </w:r>
      <w:r w:rsidR="00D31F3B">
        <w:rPr>
          <w:rFonts w:ascii="Times New Roman" w:hAnsi="Times New Roman" w:cs="Times New Roman"/>
          <w:sz w:val="24"/>
          <w:szCs w:val="24"/>
        </w:rPr>
        <w:t>Table A1</w:t>
      </w:r>
      <w:r w:rsidR="00923AA7" w:rsidRPr="00A73537">
        <w:rPr>
          <w:rFonts w:ascii="Times New Roman" w:hAnsi="Times New Roman" w:cs="Times New Roman"/>
          <w:sz w:val="24"/>
          <w:szCs w:val="24"/>
        </w:rPr>
        <w:t>)</w:t>
      </w:r>
      <w:r w:rsidR="00923AA7">
        <w:rPr>
          <w:rFonts w:ascii="Times New Roman" w:hAnsi="Times New Roman" w:cs="Times New Roman"/>
          <w:sz w:val="24"/>
          <w:szCs w:val="24"/>
        </w:rPr>
        <w:t>.</w:t>
      </w:r>
      <w:r w:rsidR="00923AA7" w:rsidRPr="00A73537">
        <w:rPr>
          <w:rFonts w:ascii="Times New Roman" w:hAnsi="Times New Roman" w:cs="Times New Roman"/>
          <w:sz w:val="24"/>
          <w:szCs w:val="24"/>
        </w:rPr>
        <w:t xml:space="preserve"> </w:t>
      </w:r>
    </w:p>
    <w:p w14:paraId="4E37AD6E" w14:textId="21C6390E" w:rsidR="00E0078F" w:rsidRPr="00E37B8F" w:rsidRDefault="00E0078F" w:rsidP="00871197">
      <w:pPr>
        <w:pStyle w:val="BodyText"/>
        <w:spacing w:before="0" w:after="0" w:line="480" w:lineRule="auto"/>
        <w:ind w:firstLine="720"/>
        <w:jc w:val="left"/>
        <w:rPr>
          <w:rFonts w:ascii="Times New Roman" w:hAnsi="Times New Roman" w:cs="Times New Roman"/>
          <w:sz w:val="24"/>
          <w:szCs w:val="24"/>
        </w:rPr>
      </w:pPr>
      <w:r w:rsidRPr="00E37B8F">
        <w:rPr>
          <w:rFonts w:ascii="Times New Roman" w:hAnsi="Times New Roman" w:cs="Times New Roman"/>
          <w:sz w:val="24"/>
          <w:szCs w:val="24"/>
        </w:rPr>
        <w:t xml:space="preserve">Spearman’s rank correlations were </w:t>
      </w:r>
      <w:r w:rsidR="00E37B8F" w:rsidRPr="00E37B8F">
        <w:rPr>
          <w:rFonts w:ascii="Times New Roman" w:hAnsi="Times New Roman" w:cs="Times New Roman"/>
          <w:sz w:val="24"/>
          <w:szCs w:val="24"/>
        </w:rPr>
        <w:t xml:space="preserve">used to nonparametrically determine monotonic associations between the monthly chlorophyll </w:t>
      </w:r>
      <w:proofErr w:type="gramStart"/>
      <w:r w:rsidR="00E37B8F" w:rsidRPr="00E37B8F">
        <w:rPr>
          <w:rFonts w:ascii="Times New Roman" w:hAnsi="Times New Roman" w:cs="Times New Roman"/>
          <w:i/>
          <w:iCs/>
          <w:sz w:val="24"/>
          <w:szCs w:val="24"/>
        </w:rPr>
        <w:t>a</w:t>
      </w:r>
      <w:proofErr w:type="gramEnd"/>
      <w:r w:rsidR="00E37B8F" w:rsidRPr="00E37B8F">
        <w:rPr>
          <w:rFonts w:ascii="Times New Roman" w:hAnsi="Times New Roman" w:cs="Times New Roman"/>
          <w:i/>
          <w:iCs/>
          <w:sz w:val="24"/>
          <w:szCs w:val="24"/>
        </w:rPr>
        <w:t xml:space="preserve"> </w:t>
      </w:r>
      <w:r w:rsidR="004E6160">
        <w:rPr>
          <w:rFonts w:ascii="Times New Roman" w:hAnsi="Times New Roman" w:cs="Times New Roman"/>
          <w:sz w:val="24"/>
          <w:szCs w:val="24"/>
        </w:rPr>
        <w:t>averages</w:t>
      </w:r>
      <w:r w:rsidR="00E37B8F" w:rsidRPr="00E37B8F">
        <w:rPr>
          <w:rFonts w:ascii="Times New Roman" w:hAnsi="Times New Roman" w:cs="Times New Roman"/>
          <w:sz w:val="24"/>
          <w:szCs w:val="24"/>
        </w:rPr>
        <w:t xml:space="preserve"> </w:t>
      </w:r>
      <w:r w:rsidR="00E37B8F">
        <w:rPr>
          <w:rFonts w:ascii="Times New Roman" w:hAnsi="Times New Roman" w:cs="Times New Roman"/>
          <w:sz w:val="24"/>
          <w:szCs w:val="24"/>
        </w:rPr>
        <w:t xml:space="preserve">and </w:t>
      </w:r>
      <w:r w:rsidR="00420306">
        <w:rPr>
          <w:rFonts w:ascii="Times New Roman" w:hAnsi="Times New Roman" w:cs="Times New Roman"/>
          <w:sz w:val="24"/>
          <w:szCs w:val="24"/>
        </w:rPr>
        <w:t>climatic indicators</w:t>
      </w:r>
      <w:r w:rsidR="00E37B8F">
        <w:rPr>
          <w:rFonts w:ascii="Times New Roman" w:hAnsi="Times New Roman" w:cs="Times New Roman"/>
          <w:sz w:val="24"/>
          <w:szCs w:val="24"/>
        </w:rPr>
        <w:t xml:space="preserve"> that could be potential drivers of the chlorophyll </w:t>
      </w:r>
      <w:r w:rsidR="00E37B8F">
        <w:rPr>
          <w:rFonts w:ascii="Times New Roman" w:hAnsi="Times New Roman" w:cs="Times New Roman"/>
          <w:i/>
          <w:iCs/>
          <w:sz w:val="24"/>
          <w:szCs w:val="24"/>
        </w:rPr>
        <w:t xml:space="preserve">a </w:t>
      </w:r>
      <w:r w:rsidR="00E37B8F">
        <w:rPr>
          <w:rFonts w:ascii="Times New Roman" w:hAnsi="Times New Roman" w:cs="Times New Roman"/>
          <w:sz w:val="24"/>
          <w:szCs w:val="24"/>
        </w:rPr>
        <w:t xml:space="preserve">patterns. </w:t>
      </w:r>
      <w:proofErr w:type="gramStart"/>
      <w:r w:rsidR="004E6160">
        <w:rPr>
          <w:rFonts w:ascii="Times New Roman" w:hAnsi="Times New Roman" w:cs="Times New Roman"/>
          <w:sz w:val="24"/>
          <w:szCs w:val="24"/>
        </w:rPr>
        <w:t xml:space="preserve">Chlorophyll </w:t>
      </w:r>
      <w:r w:rsidR="004E6160">
        <w:rPr>
          <w:rFonts w:ascii="Times New Roman" w:hAnsi="Times New Roman" w:cs="Times New Roman"/>
          <w:i/>
          <w:iCs/>
          <w:sz w:val="24"/>
          <w:szCs w:val="24"/>
        </w:rPr>
        <w:t xml:space="preserve">a </w:t>
      </w:r>
      <w:r w:rsidR="004E6160">
        <w:rPr>
          <w:rFonts w:ascii="Times New Roman" w:hAnsi="Times New Roman" w:cs="Times New Roman"/>
          <w:sz w:val="24"/>
          <w:szCs w:val="24"/>
        </w:rPr>
        <w:t>data</w:t>
      </w:r>
      <w:proofErr w:type="gramEnd"/>
      <w:r w:rsidR="004E6160">
        <w:rPr>
          <w:rFonts w:ascii="Times New Roman" w:hAnsi="Times New Roman" w:cs="Times New Roman"/>
          <w:sz w:val="24"/>
          <w:szCs w:val="24"/>
        </w:rPr>
        <w:t xml:space="preserve"> used for this analysis was the original data from the monitoring program and did not include predicted values from the GAMs. The monthly chlorophyll </w:t>
      </w:r>
      <w:proofErr w:type="gramStart"/>
      <w:r w:rsidR="004E6160">
        <w:rPr>
          <w:rFonts w:ascii="Times New Roman" w:hAnsi="Times New Roman" w:cs="Times New Roman"/>
          <w:i/>
          <w:iCs/>
          <w:sz w:val="24"/>
          <w:szCs w:val="24"/>
        </w:rPr>
        <w:t xml:space="preserve">a </w:t>
      </w:r>
      <w:r w:rsidR="004E6160">
        <w:rPr>
          <w:rFonts w:ascii="Times New Roman" w:hAnsi="Times New Roman" w:cs="Times New Roman"/>
          <w:sz w:val="24"/>
          <w:szCs w:val="24"/>
        </w:rPr>
        <w:t>values</w:t>
      </w:r>
      <w:proofErr w:type="gramEnd"/>
      <w:r w:rsidR="004E6160">
        <w:rPr>
          <w:rFonts w:ascii="Times New Roman" w:hAnsi="Times New Roman" w:cs="Times New Roman"/>
          <w:sz w:val="24"/>
          <w:szCs w:val="24"/>
        </w:rPr>
        <w:t xml:space="preserve"> were compared against the MEI index, salinity, temperature, and rainfall for</w:t>
      </w:r>
      <w:r w:rsidR="004E6160" w:rsidRPr="00E37B8F">
        <w:rPr>
          <w:rFonts w:ascii="Times New Roman" w:hAnsi="Times New Roman" w:cs="Times New Roman"/>
          <w:sz w:val="24"/>
          <w:szCs w:val="24"/>
        </w:rPr>
        <w:t xml:space="preserve"> </w:t>
      </w:r>
      <w:r w:rsidR="004E6160">
        <w:rPr>
          <w:rFonts w:ascii="Times New Roman" w:hAnsi="Times New Roman" w:cs="Times New Roman"/>
          <w:sz w:val="24"/>
          <w:szCs w:val="24"/>
        </w:rPr>
        <w:t xml:space="preserve">both </w:t>
      </w:r>
      <w:r w:rsidR="004E6160" w:rsidRPr="00E37B8F">
        <w:rPr>
          <w:rFonts w:ascii="Times New Roman" w:hAnsi="Times New Roman" w:cs="Times New Roman"/>
          <w:sz w:val="24"/>
          <w:szCs w:val="24"/>
        </w:rPr>
        <w:t>the month</w:t>
      </w:r>
      <w:r w:rsidR="004E6160">
        <w:rPr>
          <w:rFonts w:ascii="Times New Roman" w:hAnsi="Times New Roman" w:cs="Times New Roman"/>
          <w:sz w:val="24"/>
          <w:szCs w:val="24"/>
        </w:rPr>
        <w:t>s</w:t>
      </w:r>
      <w:r w:rsidR="004E6160" w:rsidRPr="00E37B8F">
        <w:rPr>
          <w:rFonts w:ascii="Times New Roman" w:hAnsi="Times New Roman" w:cs="Times New Roman"/>
          <w:sz w:val="24"/>
          <w:szCs w:val="24"/>
        </w:rPr>
        <w:t xml:space="preserve"> when the chlorophyll </w:t>
      </w:r>
      <w:r w:rsidR="004E6160" w:rsidRPr="00E37B8F">
        <w:rPr>
          <w:rFonts w:ascii="Times New Roman" w:hAnsi="Times New Roman" w:cs="Times New Roman"/>
          <w:i/>
          <w:iCs/>
          <w:sz w:val="24"/>
          <w:szCs w:val="24"/>
        </w:rPr>
        <w:t xml:space="preserve">a </w:t>
      </w:r>
      <w:r w:rsidR="004E6160" w:rsidRPr="00E37B8F">
        <w:rPr>
          <w:rFonts w:ascii="Times New Roman" w:hAnsi="Times New Roman" w:cs="Times New Roman"/>
          <w:sz w:val="24"/>
          <w:szCs w:val="24"/>
        </w:rPr>
        <w:t>sample</w:t>
      </w:r>
      <w:r w:rsidR="004E6160">
        <w:rPr>
          <w:rFonts w:ascii="Times New Roman" w:hAnsi="Times New Roman" w:cs="Times New Roman"/>
          <w:sz w:val="24"/>
          <w:szCs w:val="24"/>
        </w:rPr>
        <w:t>s</w:t>
      </w:r>
      <w:r w:rsidR="004E6160" w:rsidRPr="00E37B8F">
        <w:rPr>
          <w:rFonts w:ascii="Times New Roman" w:hAnsi="Times New Roman" w:cs="Times New Roman"/>
          <w:sz w:val="24"/>
          <w:szCs w:val="24"/>
        </w:rPr>
        <w:t xml:space="preserve"> w</w:t>
      </w:r>
      <w:r w:rsidR="004E6160">
        <w:rPr>
          <w:rFonts w:ascii="Times New Roman" w:hAnsi="Times New Roman" w:cs="Times New Roman"/>
          <w:sz w:val="24"/>
          <w:szCs w:val="24"/>
        </w:rPr>
        <w:t>ere</w:t>
      </w:r>
      <w:r w:rsidR="004E6160" w:rsidRPr="00E37B8F">
        <w:rPr>
          <w:rFonts w:ascii="Times New Roman" w:hAnsi="Times New Roman" w:cs="Times New Roman"/>
          <w:sz w:val="24"/>
          <w:szCs w:val="24"/>
        </w:rPr>
        <w:t xml:space="preserve"> collected and the </w:t>
      </w:r>
      <w:r w:rsidR="004E6160" w:rsidRPr="00E37B8F">
        <w:rPr>
          <w:rFonts w:ascii="Times New Roman" w:hAnsi="Times New Roman" w:cs="Times New Roman"/>
          <w:sz w:val="24"/>
          <w:szCs w:val="24"/>
        </w:rPr>
        <w:lastRenderedPageBreak/>
        <w:t>preceding month</w:t>
      </w:r>
      <w:r w:rsidR="004E6160">
        <w:rPr>
          <w:rFonts w:ascii="Times New Roman" w:hAnsi="Times New Roman" w:cs="Times New Roman"/>
          <w:sz w:val="24"/>
          <w:szCs w:val="24"/>
        </w:rPr>
        <w:t xml:space="preserve">s </w:t>
      </w:r>
      <w:r w:rsidR="004E6160" w:rsidRPr="00E37B8F">
        <w:rPr>
          <w:rFonts w:ascii="Times New Roman" w:hAnsi="Times New Roman" w:cs="Times New Roman"/>
          <w:sz w:val="24"/>
          <w:szCs w:val="24"/>
        </w:rPr>
        <w:t xml:space="preserve">to represent </w:t>
      </w:r>
      <w:r w:rsidR="004E6160">
        <w:rPr>
          <w:rFonts w:ascii="Times New Roman" w:hAnsi="Times New Roman" w:cs="Times New Roman"/>
          <w:sz w:val="24"/>
          <w:szCs w:val="24"/>
        </w:rPr>
        <w:t xml:space="preserve">precedent </w:t>
      </w:r>
      <w:r w:rsidR="004E6160" w:rsidRPr="00E37B8F">
        <w:rPr>
          <w:rFonts w:ascii="Times New Roman" w:hAnsi="Times New Roman" w:cs="Times New Roman"/>
          <w:sz w:val="24"/>
          <w:szCs w:val="24"/>
        </w:rPr>
        <w:t>conditions</w:t>
      </w:r>
      <w:r w:rsidR="004E6160">
        <w:rPr>
          <w:rFonts w:ascii="Times New Roman" w:hAnsi="Times New Roman" w:cs="Times New Roman"/>
          <w:sz w:val="24"/>
          <w:szCs w:val="24"/>
        </w:rPr>
        <w:t xml:space="preserve">. For the temperature, salinity, and rainfall data, monthly aggregations were performed on </w:t>
      </w:r>
      <w:commentRangeStart w:id="67"/>
      <w:r w:rsidR="004E6160" w:rsidRPr="00D7670D">
        <w:rPr>
          <w:rFonts w:ascii="Times New Roman" w:hAnsi="Times New Roman" w:cs="Times New Roman"/>
          <w:sz w:val="24"/>
          <w:szCs w:val="24"/>
          <w:highlight w:val="yellow"/>
          <w:rPrChange w:id="68" w:author="Petrinec, Kathryn" w:date="2024-02-15T11:33:00Z">
            <w:rPr>
              <w:rFonts w:ascii="Times New Roman" w:hAnsi="Times New Roman" w:cs="Times New Roman"/>
              <w:sz w:val="24"/>
              <w:szCs w:val="24"/>
            </w:rPr>
          </w:rPrChange>
        </w:rPr>
        <w:t>15-minute</w:t>
      </w:r>
      <w:r w:rsidR="004E6160">
        <w:rPr>
          <w:rFonts w:ascii="Times New Roman" w:hAnsi="Times New Roman" w:cs="Times New Roman"/>
          <w:sz w:val="24"/>
          <w:szCs w:val="24"/>
        </w:rPr>
        <w:t xml:space="preserve"> </w:t>
      </w:r>
      <w:commentRangeEnd w:id="67"/>
      <w:r w:rsidR="008F09A4">
        <w:rPr>
          <w:rStyle w:val="CommentReference"/>
        </w:rPr>
        <w:commentReference w:id="67"/>
      </w:r>
      <w:r w:rsidR="004E6160">
        <w:rPr>
          <w:rFonts w:ascii="Times New Roman" w:hAnsi="Times New Roman" w:cs="Times New Roman"/>
          <w:sz w:val="24"/>
          <w:szCs w:val="24"/>
        </w:rPr>
        <w:t xml:space="preserve">continuous data. Rainfall was monthly totals. Salinity and temperature had three types of aggregations: overall monthly average, and then the monthly average of daily minimums and maximums. </w:t>
      </w:r>
    </w:p>
    <w:p w14:paraId="669D10EC" w14:textId="77777777" w:rsidR="00681769" w:rsidRPr="00A73537" w:rsidRDefault="004C3554" w:rsidP="003B101C">
      <w:pPr>
        <w:pStyle w:val="Heading1"/>
        <w:spacing w:line="480" w:lineRule="auto"/>
        <w:jc w:val="left"/>
        <w:rPr>
          <w:rFonts w:ascii="Times New Roman" w:hAnsi="Times New Roman" w:cs="Times New Roman"/>
          <w:sz w:val="24"/>
          <w:szCs w:val="24"/>
        </w:rPr>
      </w:pPr>
      <w:bookmarkStart w:id="69" w:name="results"/>
      <w:bookmarkEnd w:id="3"/>
      <w:bookmarkEnd w:id="54"/>
      <w:r w:rsidRPr="00A73537">
        <w:rPr>
          <w:rFonts w:ascii="Times New Roman" w:hAnsi="Times New Roman" w:cs="Times New Roman"/>
          <w:sz w:val="24"/>
          <w:szCs w:val="24"/>
        </w:rPr>
        <w:t>Results</w:t>
      </w:r>
    </w:p>
    <w:p w14:paraId="329F0C25" w14:textId="38D8A7D2" w:rsidR="00681769" w:rsidRPr="00A73537" w:rsidRDefault="009E6F4B" w:rsidP="003B101C">
      <w:pPr>
        <w:pStyle w:val="Heading2"/>
        <w:spacing w:line="480" w:lineRule="auto"/>
        <w:jc w:val="left"/>
        <w:rPr>
          <w:rFonts w:ascii="Times New Roman" w:hAnsi="Times New Roman" w:cs="Times New Roman"/>
          <w:sz w:val="24"/>
          <w:szCs w:val="24"/>
        </w:rPr>
      </w:pPr>
      <w:bookmarkStart w:id="70" w:name="time-series-trends"/>
      <w:r>
        <w:rPr>
          <w:rFonts w:ascii="Times New Roman" w:hAnsi="Times New Roman" w:cs="Times New Roman"/>
          <w:sz w:val="24"/>
          <w:szCs w:val="24"/>
        </w:rPr>
        <w:t xml:space="preserve">Chlorophyll </w:t>
      </w:r>
      <w:commentRangeStart w:id="71"/>
      <w:r>
        <w:rPr>
          <w:rFonts w:ascii="Times New Roman" w:hAnsi="Times New Roman" w:cs="Times New Roman"/>
          <w:sz w:val="24"/>
          <w:szCs w:val="24"/>
        </w:rPr>
        <w:t>p</w:t>
      </w:r>
      <w:commentRangeEnd w:id="71"/>
      <w:r>
        <w:rPr>
          <w:rStyle w:val="CommentReference"/>
          <w:rFonts w:asciiTheme="minorHAnsi" w:eastAsiaTheme="minorEastAsia" w:hAnsiTheme="minorHAnsi" w:cstheme="minorBidi"/>
          <w:b w:val="0"/>
          <w:bCs w:val="0"/>
        </w:rPr>
        <w:commentReference w:id="71"/>
      </w:r>
      <w:r>
        <w:rPr>
          <w:rFonts w:ascii="Times New Roman" w:hAnsi="Times New Roman" w:cs="Times New Roman"/>
          <w:sz w:val="24"/>
          <w:szCs w:val="24"/>
        </w:rPr>
        <w:t>atterns</w:t>
      </w:r>
    </w:p>
    <w:p w14:paraId="5F169C37" w14:textId="04956F17" w:rsidR="0048768E" w:rsidRPr="00A73537" w:rsidRDefault="004C3554" w:rsidP="0048768E">
      <w:pPr>
        <w:pStyle w:val="FirstParagraph"/>
        <w:spacing w:after="0"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Overall, the GAMs provided a good fit to the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data and explained greater than 70% of deviance (range: 71 - 87%) at all sites (</w:t>
      </w:r>
      <w:r w:rsidR="00A73537" w:rsidRPr="00A73537">
        <w:rPr>
          <w:rFonts w:ascii="Times New Roman" w:hAnsi="Times New Roman" w:cs="Times New Roman"/>
          <w:sz w:val="24"/>
          <w:szCs w:val="24"/>
        </w:rPr>
        <w:t>Table 1</w:t>
      </w:r>
      <w:r w:rsidRPr="00A73537">
        <w:rPr>
          <w:rFonts w:ascii="Times New Roman" w:hAnsi="Times New Roman" w:cs="Times New Roman"/>
          <w:sz w:val="24"/>
          <w:szCs w:val="24"/>
        </w:rPr>
        <w:t>).</w:t>
      </w:r>
      <w:r w:rsidR="001071C0">
        <w:rPr>
          <w:rFonts w:ascii="Times New Roman" w:hAnsi="Times New Roman" w:cs="Times New Roman"/>
          <w:sz w:val="24"/>
          <w:szCs w:val="24"/>
        </w:rPr>
        <w:t xml:space="preserve"> </w:t>
      </w:r>
      <w:r w:rsidR="0048768E">
        <w:rPr>
          <w:rFonts w:ascii="Times New Roman" w:hAnsi="Times New Roman" w:cs="Times New Roman"/>
          <w:sz w:val="24"/>
          <w:szCs w:val="24"/>
        </w:rPr>
        <w:t>S</w:t>
      </w:r>
      <w:r w:rsidR="0048768E" w:rsidRPr="00A73537">
        <w:rPr>
          <w:rFonts w:ascii="Times New Roman" w:hAnsi="Times New Roman" w:cs="Times New Roman"/>
          <w:sz w:val="24"/>
          <w:szCs w:val="24"/>
        </w:rPr>
        <w:t xml:space="preserve">ignificant trends in annual chlorophyll </w:t>
      </w:r>
      <w:proofErr w:type="spellStart"/>
      <w:r w:rsidR="0048768E" w:rsidRPr="00A73537">
        <w:rPr>
          <w:rFonts w:ascii="Times New Roman" w:hAnsi="Times New Roman" w:cs="Times New Roman"/>
          <w:i/>
          <w:iCs/>
          <w:sz w:val="24"/>
          <w:szCs w:val="24"/>
        </w:rPr>
        <w:t>a</w:t>
      </w:r>
      <w:proofErr w:type="spellEnd"/>
      <w:r w:rsidR="0048768E" w:rsidRPr="00A73537">
        <w:rPr>
          <w:rFonts w:ascii="Times New Roman" w:hAnsi="Times New Roman" w:cs="Times New Roman"/>
          <w:sz w:val="24"/>
          <w:szCs w:val="24"/>
        </w:rPr>
        <w:t xml:space="preserve"> over the </w:t>
      </w:r>
      <w:r w:rsidR="0048768E">
        <w:rPr>
          <w:rFonts w:ascii="Times New Roman" w:hAnsi="Times New Roman" w:cs="Times New Roman"/>
          <w:sz w:val="24"/>
          <w:szCs w:val="24"/>
        </w:rPr>
        <w:t>20-year</w:t>
      </w:r>
      <w:r w:rsidR="0048768E" w:rsidRPr="00A73537">
        <w:rPr>
          <w:rFonts w:ascii="Times New Roman" w:hAnsi="Times New Roman" w:cs="Times New Roman"/>
          <w:sz w:val="24"/>
          <w:szCs w:val="24"/>
        </w:rPr>
        <w:t xml:space="preserve"> period</w:t>
      </w:r>
      <w:r w:rsidR="0048768E">
        <w:rPr>
          <w:rFonts w:ascii="Times New Roman" w:hAnsi="Times New Roman" w:cs="Times New Roman"/>
          <w:sz w:val="24"/>
          <w:szCs w:val="24"/>
        </w:rPr>
        <w:t xml:space="preserve"> (2003-2022)</w:t>
      </w:r>
      <w:r w:rsidR="0048768E" w:rsidRPr="00A73537">
        <w:rPr>
          <w:rFonts w:ascii="Times New Roman" w:hAnsi="Times New Roman" w:cs="Times New Roman"/>
          <w:sz w:val="24"/>
          <w:szCs w:val="24"/>
        </w:rPr>
        <w:t xml:space="preserve"> were detected at SS and FM,</w:t>
      </w:r>
      <w:r w:rsidR="0048768E">
        <w:rPr>
          <w:rFonts w:ascii="Times New Roman" w:hAnsi="Times New Roman" w:cs="Times New Roman"/>
          <w:sz w:val="24"/>
          <w:szCs w:val="24"/>
        </w:rPr>
        <w:t xml:space="preserve"> increasing </w:t>
      </w:r>
      <w:r w:rsidR="0048768E" w:rsidRPr="00AA5FE7">
        <w:rPr>
          <w:rFonts w:ascii="Times New Roman" w:hAnsi="Times New Roman" w:cs="Times New Roman"/>
          <w:sz w:val="24"/>
          <w:szCs w:val="24"/>
        </w:rPr>
        <w:t>at 0.09 µg/L/</w:t>
      </w:r>
      <w:proofErr w:type="spellStart"/>
      <w:r w:rsidR="0048768E" w:rsidRPr="00AA5FE7">
        <w:rPr>
          <w:rFonts w:ascii="Times New Roman" w:hAnsi="Times New Roman" w:cs="Times New Roman"/>
          <w:sz w:val="24"/>
          <w:szCs w:val="24"/>
        </w:rPr>
        <w:t>yr</w:t>
      </w:r>
      <w:proofErr w:type="spellEnd"/>
      <w:r w:rsidR="0048768E" w:rsidRPr="00AA5FE7">
        <w:rPr>
          <w:rFonts w:ascii="Times New Roman" w:hAnsi="Times New Roman" w:cs="Times New Roman"/>
          <w:sz w:val="24"/>
          <w:szCs w:val="24"/>
        </w:rPr>
        <w:t xml:space="preserve"> and 0.08</w:t>
      </w:r>
      <w:r w:rsidR="0048768E">
        <w:rPr>
          <w:rFonts w:ascii="Times New Roman" w:hAnsi="Times New Roman" w:cs="Times New Roman"/>
          <w:sz w:val="24"/>
          <w:szCs w:val="24"/>
        </w:rPr>
        <w:t xml:space="preserve"> µg/L/</w:t>
      </w:r>
      <w:proofErr w:type="spellStart"/>
      <w:r w:rsidR="0048768E">
        <w:rPr>
          <w:rFonts w:ascii="Times New Roman" w:hAnsi="Times New Roman" w:cs="Times New Roman"/>
          <w:sz w:val="24"/>
          <w:szCs w:val="24"/>
        </w:rPr>
        <w:t>yr</w:t>
      </w:r>
      <w:proofErr w:type="spellEnd"/>
      <w:r w:rsidR="0048768E">
        <w:rPr>
          <w:rFonts w:ascii="Times New Roman" w:hAnsi="Times New Roman" w:cs="Times New Roman"/>
          <w:sz w:val="24"/>
          <w:szCs w:val="24"/>
        </w:rPr>
        <w:t>, respectively</w:t>
      </w:r>
      <w:r w:rsidR="00BA0335">
        <w:rPr>
          <w:rFonts w:ascii="Times New Roman" w:hAnsi="Times New Roman" w:cs="Times New Roman"/>
          <w:sz w:val="24"/>
          <w:szCs w:val="24"/>
        </w:rPr>
        <w:t xml:space="preserve"> </w:t>
      </w:r>
      <w:r w:rsidR="0048768E">
        <w:rPr>
          <w:rFonts w:ascii="Times New Roman" w:hAnsi="Times New Roman" w:cs="Times New Roman"/>
          <w:sz w:val="24"/>
          <w:szCs w:val="24"/>
        </w:rPr>
        <w:t>(</w:t>
      </w:r>
      <w:r w:rsidR="00763FCE">
        <w:rPr>
          <w:rFonts w:ascii="Times New Roman" w:hAnsi="Times New Roman" w:cs="Times New Roman"/>
          <w:sz w:val="24"/>
          <w:szCs w:val="24"/>
        </w:rPr>
        <w:t>PI GAM, SS GAM, FM GAM, PC GAM</w:t>
      </w:r>
      <w:r w:rsidR="0048768E">
        <w:rPr>
          <w:rFonts w:ascii="Times New Roman" w:hAnsi="Times New Roman" w:cs="Times New Roman"/>
          <w:sz w:val="24"/>
          <w:szCs w:val="24"/>
        </w:rPr>
        <w:t>, Table 2).</w:t>
      </w:r>
      <w:r w:rsidR="0048768E" w:rsidRPr="00A73537">
        <w:rPr>
          <w:rFonts w:ascii="Times New Roman" w:hAnsi="Times New Roman" w:cs="Times New Roman"/>
          <w:sz w:val="24"/>
          <w:szCs w:val="24"/>
        </w:rPr>
        <w:t xml:space="preserve"> </w:t>
      </w:r>
      <w:commentRangeStart w:id="72"/>
      <w:commentRangeStart w:id="73"/>
      <w:r w:rsidR="0048768E">
        <w:rPr>
          <w:rFonts w:ascii="Times New Roman" w:hAnsi="Times New Roman" w:cs="Times New Roman"/>
          <w:sz w:val="24"/>
          <w:szCs w:val="24"/>
        </w:rPr>
        <w:t>All sites showed increasing trends within the first decade of the monitoring and within the last five years</w:t>
      </w:r>
      <w:commentRangeEnd w:id="72"/>
      <w:r w:rsidR="0048768E">
        <w:rPr>
          <w:rStyle w:val="CommentReference"/>
        </w:rPr>
        <w:commentReference w:id="72"/>
      </w:r>
      <w:commentRangeEnd w:id="73"/>
      <w:r w:rsidR="0048768E">
        <w:rPr>
          <w:rStyle w:val="CommentReference"/>
        </w:rPr>
        <w:commentReference w:id="73"/>
      </w:r>
      <w:r w:rsidR="0048768E">
        <w:rPr>
          <w:rFonts w:ascii="Times New Roman" w:hAnsi="Times New Roman" w:cs="Times New Roman"/>
          <w:sz w:val="24"/>
          <w:szCs w:val="24"/>
        </w:rPr>
        <w:t xml:space="preserve">. Unlike the other three stations, chlorophyll </w:t>
      </w:r>
      <w:r w:rsidR="0048768E" w:rsidRPr="00751C9D">
        <w:rPr>
          <w:rFonts w:ascii="Times New Roman" w:hAnsi="Times New Roman" w:cs="Times New Roman"/>
          <w:i/>
          <w:iCs/>
          <w:sz w:val="24"/>
          <w:szCs w:val="24"/>
        </w:rPr>
        <w:t>a</w:t>
      </w:r>
      <w:r w:rsidR="0048768E">
        <w:rPr>
          <w:rFonts w:ascii="Times New Roman" w:hAnsi="Times New Roman" w:cs="Times New Roman"/>
          <w:sz w:val="24"/>
          <w:szCs w:val="24"/>
        </w:rPr>
        <w:t xml:space="preserve"> at PI significantly increased in the last ten and five years of the time series (Table 2).  </w:t>
      </w:r>
    </w:p>
    <w:p w14:paraId="5533A454" w14:textId="0173C027" w:rsidR="00065071" w:rsidRDefault="001071C0" w:rsidP="0048768E">
      <w:pPr>
        <w:pStyle w:val="FirstParagraph"/>
        <w:spacing w:before="0" w:line="480" w:lineRule="auto"/>
        <w:ind w:firstLine="720"/>
        <w:jc w:val="left"/>
        <w:rPr>
          <w:rFonts w:ascii="Times New Roman" w:hAnsi="Times New Roman" w:cs="Times New Roman"/>
          <w:sz w:val="24"/>
          <w:szCs w:val="24"/>
        </w:rPr>
      </w:pPr>
      <w:r>
        <w:rPr>
          <w:rFonts w:ascii="Times New Roman" w:hAnsi="Times New Roman" w:cs="Times New Roman"/>
          <w:sz w:val="24"/>
          <w:szCs w:val="24"/>
        </w:rPr>
        <w:t>A</w:t>
      </w:r>
      <w:r w:rsidR="005E4F31">
        <w:rPr>
          <w:rFonts w:ascii="Times New Roman" w:hAnsi="Times New Roman" w:cs="Times New Roman"/>
          <w:sz w:val="24"/>
          <w:szCs w:val="24"/>
        </w:rPr>
        <w:t xml:space="preserve">n </w:t>
      </w:r>
      <w:r w:rsidR="006763A3">
        <w:rPr>
          <w:rFonts w:ascii="Times New Roman" w:hAnsi="Times New Roman" w:cs="Times New Roman"/>
          <w:sz w:val="24"/>
          <w:szCs w:val="24"/>
        </w:rPr>
        <w:t>intra-</w:t>
      </w:r>
      <w:r w:rsidR="005E4F31">
        <w:rPr>
          <w:rFonts w:ascii="Times New Roman" w:hAnsi="Times New Roman" w:cs="Times New Roman"/>
          <w:sz w:val="24"/>
          <w:szCs w:val="24"/>
        </w:rPr>
        <w:t>annual</w:t>
      </w:r>
      <w:r w:rsidRPr="00A73537">
        <w:rPr>
          <w:rFonts w:ascii="Times New Roman" w:hAnsi="Times New Roman" w:cs="Times New Roman"/>
          <w:sz w:val="24"/>
          <w:szCs w:val="24"/>
        </w:rPr>
        <w:t xml:space="preserve"> </w:t>
      </w:r>
      <w:r>
        <w:rPr>
          <w:rFonts w:ascii="Times New Roman" w:hAnsi="Times New Roman" w:cs="Times New Roman"/>
          <w:sz w:val="24"/>
          <w:szCs w:val="24"/>
        </w:rPr>
        <w:t>unimodal</w:t>
      </w:r>
      <w:r w:rsidR="005E4F31">
        <w:rPr>
          <w:rFonts w:ascii="Times New Roman" w:hAnsi="Times New Roman" w:cs="Times New Roman"/>
          <w:sz w:val="24"/>
          <w:szCs w:val="24"/>
        </w:rPr>
        <w:t xml:space="preserve"> </w:t>
      </w:r>
      <w:r w:rsidRPr="00A73537">
        <w:rPr>
          <w:rFonts w:ascii="Times New Roman" w:hAnsi="Times New Roman" w:cs="Times New Roman"/>
          <w:sz w:val="24"/>
          <w:szCs w:val="24"/>
        </w:rPr>
        <w:t xml:space="preserve">pattern in average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was visible at all s</w:t>
      </w:r>
      <w:r w:rsidR="00F642CC">
        <w:rPr>
          <w:rFonts w:ascii="Times New Roman" w:hAnsi="Times New Roman" w:cs="Times New Roman"/>
          <w:sz w:val="24"/>
          <w:szCs w:val="24"/>
        </w:rPr>
        <w:t>tation</w:t>
      </w:r>
      <w:r w:rsidRPr="00A73537">
        <w:rPr>
          <w:rFonts w:ascii="Times New Roman" w:hAnsi="Times New Roman" w:cs="Times New Roman"/>
          <w:sz w:val="24"/>
          <w:szCs w:val="24"/>
        </w:rPr>
        <w:t>s</w:t>
      </w:r>
      <w:r>
        <w:rPr>
          <w:rFonts w:ascii="Times New Roman" w:hAnsi="Times New Roman" w:cs="Times New Roman"/>
          <w:sz w:val="24"/>
          <w:szCs w:val="24"/>
        </w:rPr>
        <w:t xml:space="preserve"> (Figure PI GAM, SS GAM, FM GAM, PC GAM)</w:t>
      </w:r>
      <w:r w:rsidRPr="00A73537">
        <w:rPr>
          <w:rFonts w:ascii="Times New Roman" w:hAnsi="Times New Roman" w:cs="Times New Roman"/>
          <w:sz w:val="24"/>
          <w:szCs w:val="24"/>
        </w:rPr>
        <w:t>.</w:t>
      </w:r>
      <w:r w:rsidR="00F642CC">
        <w:rPr>
          <w:rFonts w:ascii="Times New Roman" w:hAnsi="Times New Roman" w:cs="Times New Roman"/>
          <w:sz w:val="24"/>
          <w:szCs w:val="24"/>
        </w:rPr>
        <w:t xml:space="preserve"> Also common among stations was</w:t>
      </w:r>
      <w:r>
        <w:rPr>
          <w:rFonts w:ascii="Times New Roman" w:hAnsi="Times New Roman" w:cs="Times New Roman"/>
          <w:sz w:val="24"/>
          <w:szCs w:val="24"/>
        </w:rPr>
        <w:t xml:space="preserve"> </w:t>
      </w:r>
      <w:r w:rsidR="00F642CC">
        <w:rPr>
          <w:rFonts w:ascii="Times New Roman" w:hAnsi="Times New Roman" w:cs="Times New Roman"/>
          <w:sz w:val="24"/>
          <w:szCs w:val="24"/>
        </w:rPr>
        <w:t xml:space="preserve">an </w:t>
      </w:r>
      <w:r w:rsidR="006763A3">
        <w:rPr>
          <w:rFonts w:ascii="Times New Roman" w:hAnsi="Times New Roman" w:cs="Times New Roman"/>
          <w:sz w:val="24"/>
          <w:szCs w:val="24"/>
        </w:rPr>
        <w:t>interannual</w:t>
      </w:r>
      <w:r w:rsidR="00F642CC">
        <w:rPr>
          <w:rFonts w:ascii="Times New Roman" w:hAnsi="Times New Roman" w:cs="Times New Roman"/>
          <w:sz w:val="24"/>
          <w:szCs w:val="24"/>
        </w:rPr>
        <w:t xml:space="preserve"> pattern</w:t>
      </w:r>
      <w:r w:rsidR="006763A3">
        <w:rPr>
          <w:rFonts w:ascii="Times New Roman" w:hAnsi="Times New Roman" w:cs="Times New Roman"/>
          <w:sz w:val="24"/>
          <w:szCs w:val="24"/>
        </w:rPr>
        <w:t xml:space="preserve"> in</w:t>
      </w:r>
      <w:r w:rsidR="00F642CC">
        <w:rPr>
          <w:rFonts w:ascii="Times New Roman" w:hAnsi="Times New Roman" w:cs="Times New Roman"/>
          <w:sz w:val="24"/>
          <w:szCs w:val="24"/>
        </w:rPr>
        <w:t xml:space="preserve"> </w:t>
      </w:r>
      <w:r w:rsidR="00F642CC" w:rsidRPr="00A73537">
        <w:rPr>
          <w:rFonts w:ascii="Times New Roman" w:hAnsi="Times New Roman" w:cs="Times New Roman"/>
          <w:sz w:val="24"/>
          <w:szCs w:val="24"/>
        </w:rPr>
        <w:t xml:space="preserve">chlorophyll </w:t>
      </w:r>
      <w:r w:rsidR="00F642CC" w:rsidRPr="00A73537">
        <w:rPr>
          <w:rFonts w:ascii="Times New Roman" w:hAnsi="Times New Roman" w:cs="Times New Roman"/>
          <w:i/>
          <w:iCs/>
          <w:sz w:val="24"/>
          <w:szCs w:val="24"/>
        </w:rPr>
        <w:t>a</w:t>
      </w:r>
      <w:r w:rsidR="00F642CC">
        <w:rPr>
          <w:rFonts w:ascii="Times New Roman" w:hAnsi="Times New Roman" w:cs="Times New Roman"/>
          <w:sz w:val="24"/>
          <w:szCs w:val="24"/>
        </w:rPr>
        <w:t xml:space="preserve"> with </w:t>
      </w:r>
      <w:r w:rsidR="006763A3">
        <w:rPr>
          <w:rFonts w:ascii="Times New Roman" w:hAnsi="Times New Roman" w:cs="Times New Roman"/>
          <w:sz w:val="24"/>
          <w:szCs w:val="24"/>
        </w:rPr>
        <w:t>low</w:t>
      </w:r>
      <w:r w:rsidR="00F642CC">
        <w:rPr>
          <w:rFonts w:ascii="Times New Roman" w:hAnsi="Times New Roman" w:cs="Times New Roman"/>
          <w:sz w:val="24"/>
          <w:szCs w:val="24"/>
        </w:rPr>
        <w:t xml:space="preserve"> values in 200</w:t>
      </w:r>
      <w:r w:rsidR="006763A3">
        <w:rPr>
          <w:rFonts w:ascii="Times New Roman" w:hAnsi="Times New Roman" w:cs="Times New Roman"/>
          <w:sz w:val="24"/>
          <w:szCs w:val="24"/>
        </w:rPr>
        <w:t>5</w:t>
      </w:r>
      <w:r w:rsidR="00F642CC">
        <w:rPr>
          <w:rFonts w:ascii="Times New Roman" w:hAnsi="Times New Roman" w:cs="Times New Roman"/>
          <w:sz w:val="24"/>
          <w:szCs w:val="24"/>
        </w:rPr>
        <w:t xml:space="preserve">, </w:t>
      </w:r>
      <w:r w:rsidR="006763A3">
        <w:rPr>
          <w:rFonts w:ascii="Times New Roman" w:hAnsi="Times New Roman" w:cs="Times New Roman"/>
          <w:sz w:val="24"/>
          <w:szCs w:val="24"/>
        </w:rPr>
        <w:t>high values</w:t>
      </w:r>
      <w:r w:rsidR="00F642CC">
        <w:rPr>
          <w:rFonts w:ascii="Times New Roman" w:hAnsi="Times New Roman" w:cs="Times New Roman"/>
          <w:sz w:val="24"/>
          <w:szCs w:val="24"/>
        </w:rPr>
        <w:t xml:space="preserve"> in </w:t>
      </w:r>
      <w:r w:rsidR="006763A3">
        <w:rPr>
          <w:rFonts w:ascii="Times New Roman" w:hAnsi="Times New Roman" w:cs="Times New Roman"/>
          <w:sz w:val="24"/>
          <w:szCs w:val="24"/>
        </w:rPr>
        <w:t>2010</w:t>
      </w:r>
      <w:r w:rsidR="00F642CC">
        <w:rPr>
          <w:rFonts w:ascii="Times New Roman" w:hAnsi="Times New Roman" w:cs="Times New Roman"/>
          <w:sz w:val="24"/>
          <w:szCs w:val="24"/>
        </w:rPr>
        <w:t xml:space="preserve"> – 201</w:t>
      </w:r>
      <w:r w:rsidR="006763A3">
        <w:rPr>
          <w:rFonts w:ascii="Times New Roman" w:hAnsi="Times New Roman" w:cs="Times New Roman"/>
          <w:sz w:val="24"/>
          <w:szCs w:val="24"/>
        </w:rPr>
        <w:t>1</w:t>
      </w:r>
      <w:r w:rsidR="00F642CC">
        <w:rPr>
          <w:rFonts w:ascii="Times New Roman" w:hAnsi="Times New Roman" w:cs="Times New Roman"/>
          <w:sz w:val="24"/>
          <w:szCs w:val="24"/>
        </w:rPr>
        <w:t xml:space="preserve">, and </w:t>
      </w:r>
      <w:r w:rsidR="006763A3">
        <w:rPr>
          <w:rFonts w:ascii="Times New Roman" w:hAnsi="Times New Roman" w:cs="Times New Roman"/>
          <w:sz w:val="24"/>
          <w:szCs w:val="24"/>
        </w:rPr>
        <w:t xml:space="preserve">low values in </w:t>
      </w:r>
      <w:r w:rsidR="00F642CC">
        <w:rPr>
          <w:rFonts w:ascii="Times New Roman" w:hAnsi="Times New Roman" w:cs="Times New Roman"/>
          <w:sz w:val="24"/>
          <w:szCs w:val="24"/>
        </w:rPr>
        <w:t>201</w:t>
      </w:r>
      <w:r w:rsidR="006763A3">
        <w:rPr>
          <w:rFonts w:ascii="Times New Roman" w:hAnsi="Times New Roman" w:cs="Times New Roman"/>
          <w:sz w:val="24"/>
          <w:szCs w:val="24"/>
        </w:rPr>
        <w:t>2</w:t>
      </w:r>
      <w:r w:rsidR="00F642CC">
        <w:rPr>
          <w:rFonts w:ascii="Times New Roman" w:hAnsi="Times New Roman" w:cs="Times New Roman"/>
          <w:sz w:val="24"/>
          <w:szCs w:val="24"/>
        </w:rPr>
        <w:t xml:space="preserve"> – 20</w:t>
      </w:r>
      <w:r w:rsidR="006763A3">
        <w:rPr>
          <w:rFonts w:ascii="Times New Roman" w:hAnsi="Times New Roman" w:cs="Times New Roman"/>
          <w:sz w:val="24"/>
          <w:szCs w:val="24"/>
        </w:rPr>
        <w:t>13 (Figure PI GAM, SS GAM, FM GAM, PC GAM)</w:t>
      </w:r>
      <w:r w:rsidR="00F642CC">
        <w:rPr>
          <w:rFonts w:ascii="Times New Roman" w:hAnsi="Times New Roman" w:cs="Times New Roman"/>
          <w:sz w:val="24"/>
          <w:szCs w:val="24"/>
        </w:rPr>
        <w:t xml:space="preserve">. </w:t>
      </w:r>
      <w:r w:rsidR="006763A3">
        <w:rPr>
          <w:rFonts w:ascii="Times New Roman" w:hAnsi="Times New Roman" w:cs="Times New Roman"/>
          <w:sz w:val="24"/>
          <w:szCs w:val="24"/>
        </w:rPr>
        <w:t xml:space="preserve">Annual chlorophyll averages plateaued </w:t>
      </w:r>
      <w:r w:rsidR="006638F3">
        <w:rPr>
          <w:rFonts w:ascii="Times New Roman" w:hAnsi="Times New Roman" w:cs="Times New Roman"/>
          <w:sz w:val="24"/>
          <w:szCs w:val="24"/>
        </w:rPr>
        <w:t>from</w:t>
      </w:r>
      <w:r w:rsidR="006763A3">
        <w:rPr>
          <w:rFonts w:ascii="Times New Roman" w:hAnsi="Times New Roman" w:cs="Times New Roman"/>
          <w:sz w:val="24"/>
          <w:szCs w:val="24"/>
        </w:rPr>
        <w:t xml:space="preserve"> 2019 – 2022 at SS, FM, and PC</w:t>
      </w:r>
      <w:r w:rsidR="006638F3">
        <w:rPr>
          <w:rFonts w:ascii="Times New Roman" w:hAnsi="Times New Roman" w:cs="Times New Roman"/>
          <w:sz w:val="24"/>
          <w:szCs w:val="24"/>
        </w:rPr>
        <w:t xml:space="preserve"> but continued to trend upward through 2022 at PI. </w:t>
      </w:r>
      <w:r w:rsidR="006763A3" w:rsidRPr="00B031A1">
        <w:rPr>
          <w:rFonts w:ascii="Times New Roman" w:hAnsi="Times New Roman" w:cs="Times New Roman"/>
          <w:sz w:val="24"/>
          <w:szCs w:val="24"/>
        </w:rPr>
        <w:t xml:space="preserve">Significant </w:t>
      </w:r>
      <w:r w:rsidR="006638F3" w:rsidRPr="00B031A1">
        <w:rPr>
          <w:rFonts w:ascii="Times New Roman" w:hAnsi="Times New Roman" w:cs="Times New Roman"/>
          <w:sz w:val="24"/>
          <w:szCs w:val="24"/>
        </w:rPr>
        <w:t xml:space="preserve">change </w:t>
      </w:r>
      <w:r w:rsidR="006763A3" w:rsidRPr="00B031A1">
        <w:rPr>
          <w:rFonts w:ascii="Times New Roman" w:hAnsi="Times New Roman" w:cs="Times New Roman"/>
          <w:sz w:val="24"/>
          <w:szCs w:val="24"/>
        </w:rPr>
        <w:t>points</w:t>
      </w:r>
      <w:r w:rsidR="006638F3" w:rsidRPr="00B031A1">
        <w:rPr>
          <w:rFonts w:ascii="Times New Roman" w:hAnsi="Times New Roman" w:cs="Times New Roman"/>
          <w:sz w:val="24"/>
          <w:szCs w:val="24"/>
        </w:rPr>
        <w:t xml:space="preserve"> were observed on a nearly decadal cycle</w:t>
      </w:r>
      <w:r w:rsidR="009502C7" w:rsidRPr="00B031A1">
        <w:rPr>
          <w:rFonts w:ascii="Times New Roman" w:hAnsi="Times New Roman" w:cs="Times New Roman"/>
          <w:sz w:val="24"/>
          <w:szCs w:val="24"/>
        </w:rPr>
        <w:t xml:space="preserve"> </w:t>
      </w:r>
      <w:r w:rsidR="009502C7">
        <w:rPr>
          <w:rFonts w:ascii="Times New Roman" w:hAnsi="Times New Roman" w:cs="Times New Roman"/>
          <w:sz w:val="24"/>
          <w:szCs w:val="24"/>
        </w:rPr>
        <w:t>(Figure PI GAM, SS GAM, FM GAM, PC GAM)</w:t>
      </w:r>
      <w:r w:rsidR="002F3F77">
        <w:rPr>
          <w:rFonts w:ascii="Times New Roman" w:hAnsi="Times New Roman" w:cs="Times New Roman"/>
          <w:sz w:val="24"/>
          <w:szCs w:val="24"/>
        </w:rPr>
        <w:t>.</w:t>
      </w:r>
    </w:p>
    <w:p w14:paraId="362267A5" w14:textId="1FC7032A" w:rsidR="00AC71A3" w:rsidRPr="00AC71A3" w:rsidRDefault="00AC71A3" w:rsidP="00AC71A3">
      <w:pPr>
        <w:pStyle w:val="BodyText"/>
      </w:pPr>
      <w:commentRangeStart w:id="74"/>
      <w:r w:rsidRPr="00373C05">
        <w:rPr>
          <w:b/>
          <w:bCs/>
        </w:rPr>
        <w:t>Figure changepoint</w:t>
      </w:r>
      <w:commentRangeEnd w:id="74"/>
      <w:r w:rsidR="00623C09">
        <w:rPr>
          <w:rStyle w:val="CommentReference"/>
        </w:rPr>
        <w:commentReference w:id="74"/>
      </w:r>
      <w:r w:rsidR="00BC6CD3">
        <w:t>. Years of significant change points</w:t>
      </w:r>
      <w:r w:rsidR="00A938E9">
        <w:t xml:space="preserve"> in annual chlorophyll </w:t>
      </w:r>
      <w:r w:rsidR="00A938E9" w:rsidRPr="00A938E9">
        <w:rPr>
          <w:i/>
          <w:iCs/>
        </w:rPr>
        <w:t>a</w:t>
      </w:r>
      <w:r w:rsidR="001A7175">
        <w:t xml:space="preserve">. </w:t>
      </w:r>
      <w:proofErr w:type="gramStart"/>
      <w:r w:rsidR="001A7175">
        <w:t>Red</w:t>
      </w:r>
      <w:proofErr w:type="gramEnd"/>
      <w:r w:rsidR="001A7175">
        <w:t xml:space="preserve"> years indicate positive change (increasing </w:t>
      </w:r>
      <w:r w:rsidR="001B4718">
        <w:t xml:space="preserve">slopes), blue years indicate negative </w:t>
      </w:r>
      <w:r w:rsidR="00A938E9">
        <w:t xml:space="preserve">change (decreasing slopes). </w:t>
      </w:r>
    </w:p>
    <w:tbl>
      <w:tblPr>
        <w:tblStyle w:val="TableGrid"/>
        <w:tblW w:w="0" w:type="auto"/>
        <w:tblLook w:val="04A0" w:firstRow="1" w:lastRow="0" w:firstColumn="1" w:lastColumn="0" w:noHBand="0" w:noVBand="1"/>
      </w:tblPr>
      <w:tblGrid>
        <w:gridCol w:w="520"/>
        <w:gridCol w:w="520"/>
        <w:gridCol w:w="520"/>
        <w:gridCol w:w="520"/>
        <w:gridCol w:w="520"/>
        <w:gridCol w:w="520"/>
        <w:gridCol w:w="520"/>
        <w:gridCol w:w="520"/>
        <w:gridCol w:w="519"/>
        <w:gridCol w:w="519"/>
        <w:gridCol w:w="519"/>
        <w:gridCol w:w="519"/>
        <w:gridCol w:w="519"/>
        <w:gridCol w:w="519"/>
        <w:gridCol w:w="519"/>
        <w:gridCol w:w="519"/>
        <w:gridCol w:w="519"/>
      </w:tblGrid>
      <w:tr w:rsidR="006638F3" w14:paraId="6AC001FF" w14:textId="77777777" w:rsidTr="006638F3">
        <w:tc>
          <w:tcPr>
            <w:tcW w:w="520" w:type="dxa"/>
          </w:tcPr>
          <w:p w14:paraId="6DAB8D3C" w14:textId="77777777" w:rsidR="006638F3" w:rsidRDefault="006638F3" w:rsidP="006638F3">
            <w:pPr>
              <w:pStyle w:val="BodyText"/>
            </w:pPr>
          </w:p>
        </w:tc>
        <w:tc>
          <w:tcPr>
            <w:tcW w:w="520" w:type="dxa"/>
          </w:tcPr>
          <w:p w14:paraId="69563B7E" w14:textId="4BEF8FD3" w:rsidR="006638F3" w:rsidRDefault="006638F3" w:rsidP="006638F3">
            <w:pPr>
              <w:pStyle w:val="BodyText"/>
            </w:pPr>
            <w:r>
              <w:t>‘05</w:t>
            </w:r>
          </w:p>
        </w:tc>
        <w:tc>
          <w:tcPr>
            <w:tcW w:w="520" w:type="dxa"/>
          </w:tcPr>
          <w:p w14:paraId="7EA63548" w14:textId="4C03E1C8" w:rsidR="006638F3" w:rsidRDefault="006638F3" w:rsidP="006638F3">
            <w:pPr>
              <w:pStyle w:val="BodyText"/>
            </w:pPr>
            <w:r>
              <w:t>‘06</w:t>
            </w:r>
          </w:p>
        </w:tc>
        <w:tc>
          <w:tcPr>
            <w:tcW w:w="520" w:type="dxa"/>
          </w:tcPr>
          <w:p w14:paraId="495707D6" w14:textId="4F66618C" w:rsidR="006638F3" w:rsidRDefault="006638F3" w:rsidP="006638F3">
            <w:pPr>
              <w:pStyle w:val="BodyText"/>
            </w:pPr>
            <w:r>
              <w:t>‘07</w:t>
            </w:r>
          </w:p>
        </w:tc>
        <w:tc>
          <w:tcPr>
            <w:tcW w:w="520" w:type="dxa"/>
          </w:tcPr>
          <w:p w14:paraId="2AD4802C" w14:textId="10CCB176" w:rsidR="006638F3" w:rsidRDefault="006638F3" w:rsidP="006638F3">
            <w:pPr>
              <w:pStyle w:val="BodyText"/>
            </w:pPr>
            <w:r>
              <w:t>‘08</w:t>
            </w:r>
          </w:p>
        </w:tc>
        <w:tc>
          <w:tcPr>
            <w:tcW w:w="520" w:type="dxa"/>
          </w:tcPr>
          <w:p w14:paraId="3545F33F" w14:textId="341E1058" w:rsidR="006638F3" w:rsidRDefault="006638F3" w:rsidP="006638F3">
            <w:pPr>
              <w:pStyle w:val="BodyText"/>
            </w:pPr>
            <w:r>
              <w:t>‘09</w:t>
            </w:r>
          </w:p>
        </w:tc>
        <w:tc>
          <w:tcPr>
            <w:tcW w:w="520" w:type="dxa"/>
          </w:tcPr>
          <w:p w14:paraId="57919ADE" w14:textId="7644B882" w:rsidR="006638F3" w:rsidRDefault="006638F3" w:rsidP="006638F3">
            <w:pPr>
              <w:pStyle w:val="BodyText"/>
            </w:pPr>
            <w:r>
              <w:t>‘10</w:t>
            </w:r>
          </w:p>
        </w:tc>
        <w:tc>
          <w:tcPr>
            <w:tcW w:w="520" w:type="dxa"/>
          </w:tcPr>
          <w:p w14:paraId="07EF0E78" w14:textId="3072BA9C" w:rsidR="006638F3" w:rsidRDefault="006638F3" w:rsidP="006638F3">
            <w:pPr>
              <w:pStyle w:val="BodyText"/>
            </w:pPr>
            <w:r>
              <w:t>‘11</w:t>
            </w:r>
          </w:p>
        </w:tc>
        <w:tc>
          <w:tcPr>
            <w:tcW w:w="519" w:type="dxa"/>
          </w:tcPr>
          <w:p w14:paraId="790AC092" w14:textId="236CCA7C" w:rsidR="006638F3" w:rsidRDefault="006638F3" w:rsidP="006638F3">
            <w:pPr>
              <w:pStyle w:val="BodyText"/>
            </w:pPr>
            <w:r>
              <w:t>‘12</w:t>
            </w:r>
          </w:p>
        </w:tc>
        <w:tc>
          <w:tcPr>
            <w:tcW w:w="519" w:type="dxa"/>
          </w:tcPr>
          <w:p w14:paraId="2C8A9CF9" w14:textId="085488DF" w:rsidR="006638F3" w:rsidRDefault="006638F3" w:rsidP="006638F3">
            <w:pPr>
              <w:pStyle w:val="BodyText"/>
            </w:pPr>
            <w:r>
              <w:t>‘13</w:t>
            </w:r>
          </w:p>
        </w:tc>
        <w:tc>
          <w:tcPr>
            <w:tcW w:w="519" w:type="dxa"/>
          </w:tcPr>
          <w:p w14:paraId="2C3544FD" w14:textId="494CE2DF" w:rsidR="006638F3" w:rsidRDefault="006638F3" w:rsidP="006638F3">
            <w:pPr>
              <w:pStyle w:val="BodyText"/>
            </w:pPr>
            <w:r>
              <w:t>‘14</w:t>
            </w:r>
          </w:p>
        </w:tc>
        <w:tc>
          <w:tcPr>
            <w:tcW w:w="519" w:type="dxa"/>
          </w:tcPr>
          <w:p w14:paraId="12A46D30" w14:textId="08357074" w:rsidR="006638F3" w:rsidRDefault="006638F3" w:rsidP="006638F3">
            <w:pPr>
              <w:pStyle w:val="BodyText"/>
            </w:pPr>
            <w:r>
              <w:t>‘15</w:t>
            </w:r>
          </w:p>
        </w:tc>
        <w:tc>
          <w:tcPr>
            <w:tcW w:w="519" w:type="dxa"/>
          </w:tcPr>
          <w:p w14:paraId="48FD84A8" w14:textId="2FC6420F" w:rsidR="006638F3" w:rsidRDefault="006638F3" w:rsidP="006638F3">
            <w:pPr>
              <w:pStyle w:val="BodyText"/>
            </w:pPr>
            <w:r>
              <w:t>‘16</w:t>
            </w:r>
          </w:p>
        </w:tc>
        <w:tc>
          <w:tcPr>
            <w:tcW w:w="519" w:type="dxa"/>
          </w:tcPr>
          <w:p w14:paraId="40D7000A" w14:textId="076111B5" w:rsidR="006638F3" w:rsidRDefault="006638F3" w:rsidP="006638F3">
            <w:pPr>
              <w:pStyle w:val="BodyText"/>
            </w:pPr>
            <w:r>
              <w:t>‘17</w:t>
            </w:r>
          </w:p>
        </w:tc>
        <w:tc>
          <w:tcPr>
            <w:tcW w:w="519" w:type="dxa"/>
          </w:tcPr>
          <w:p w14:paraId="132965C3" w14:textId="0558815C" w:rsidR="006638F3" w:rsidRDefault="006638F3" w:rsidP="006638F3">
            <w:pPr>
              <w:pStyle w:val="BodyText"/>
            </w:pPr>
            <w:r>
              <w:t>‘18</w:t>
            </w:r>
          </w:p>
        </w:tc>
        <w:tc>
          <w:tcPr>
            <w:tcW w:w="519" w:type="dxa"/>
          </w:tcPr>
          <w:p w14:paraId="3631B36C" w14:textId="3011B0E9" w:rsidR="006638F3" w:rsidRDefault="006638F3" w:rsidP="006638F3">
            <w:pPr>
              <w:pStyle w:val="BodyText"/>
            </w:pPr>
            <w:r>
              <w:t>‘19</w:t>
            </w:r>
          </w:p>
        </w:tc>
        <w:tc>
          <w:tcPr>
            <w:tcW w:w="519" w:type="dxa"/>
          </w:tcPr>
          <w:p w14:paraId="2BBCF7F3" w14:textId="1352CA18" w:rsidR="006638F3" w:rsidRDefault="006638F3" w:rsidP="006638F3">
            <w:pPr>
              <w:pStyle w:val="BodyText"/>
            </w:pPr>
            <w:r>
              <w:t>‘20</w:t>
            </w:r>
          </w:p>
        </w:tc>
      </w:tr>
      <w:tr w:rsidR="006638F3" w14:paraId="37D03BFC" w14:textId="77777777" w:rsidTr="006638F3">
        <w:tc>
          <w:tcPr>
            <w:tcW w:w="520" w:type="dxa"/>
          </w:tcPr>
          <w:p w14:paraId="631982AE" w14:textId="58DCB5BB" w:rsidR="006638F3" w:rsidRDefault="006638F3" w:rsidP="006638F3">
            <w:pPr>
              <w:pStyle w:val="BodyText"/>
            </w:pPr>
            <w:r>
              <w:t>PI</w:t>
            </w:r>
          </w:p>
        </w:tc>
        <w:tc>
          <w:tcPr>
            <w:tcW w:w="520" w:type="dxa"/>
          </w:tcPr>
          <w:p w14:paraId="64B72E64" w14:textId="77777777" w:rsidR="006638F3" w:rsidRDefault="006638F3" w:rsidP="006638F3">
            <w:pPr>
              <w:pStyle w:val="BodyText"/>
            </w:pPr>
          </w:p>
        </w:tc>
        <w:tc>
          <w:tcPr>
            <w:tcW w:w="520" w:type="dxa"/>
            <w:shd w:val="clear" w:color="auto" w:fill="C00000"/>
          </w:tcPr>
          <w:p w14:paraId="022983F0" w14:textId="77777777" w:rsidR="006638F3" w:rsidRDefault="006638F3" w:rsidP="006638F3">
            <w:pPr>
              <w:pStyle w:val="BodyText"/>
            </w:pPr>
          </w:p>
        </w:tc>
        <w:tc>
          <w:tcPr>
            <w:tcW w:w="520" w:type="dxa"/>
            <w:shd w:val="clear" w:color="auto" w:fill="C00000"/>
          </w:tcPr>
          <w:p w14:paraId="0DB73514" w14:textId="77777777" w:rsidR="006638F3" w:rsidRDefault="006638F3" w:rsidP="006638F3">
            <w:pPr>
              <w:pStyle w:val="BodyText"/>
            </w:pPr>
          </w:p>
        </w:tc>
        <w:tc>
          <w:tcPr>
            <w:tcW w:w="520" w:type="dxa"/>
            <w:shd w:val="clear" w:color="auto" w:fill="C00000"/>
          </w:tcPr>
          <w:p w14:paraId="487BFE29" w14:textId="77777777" w:rsidR="006638F3" w:rsidRDefault="006638F3" w:rsidP="006638F3">
            <w:pPr>
              <w:pStyle w:val="BodyText"/>
            </w:pPr>
          </w:p>
        </w:tc>
        <w:tc>
          <w:tcPr>
            <w:tcW w:w="520" w:type="dxa"/>
          </w:tcPr>
          <w:p w14:paraId="57D236B9" w14:textId="77777777" w:rsidR="006638F3" w:rsidRDefault="006638F3" w:rsidP="006638F3">
            <w:pPr>
              <w:pStyle w:val="BodyText"/>
            </w:pPr>
          </w:p>
        </w:tc>
        <w:tc>
          <w:tcPr>
            <w:tcW w:w="520" w:type="dxa"/>
          </w:tcPr>
          <w:p w14:paraId="368A2A27" w14:textId="77777777" w:rsidR="006638F3" w:rsidRDefault="006638F3" w:rsidP="006638F3">
            <w:pPr>
              <w:pStyle w:val="BodyText"/>
            </w:pPr>
          </w:p>
        </w:tc>
        <w:tc>
          <w:tcPr>
            <w:tcW w:w="520" w:type="dxa"/>
          </w:tcPr>
          <w:p w14:paraId="6D7FF6ED" w14:textId="77777777" w:rsidR="006638F3" w:rsidRDefault="006638F3" w:rsidP="006638F3">
            <w:pPr>
              <w:pStyle w:val="BodyText"/>
            </w:pPr>
          </w:p>
        </w:tc>
        <w:tc>
          <w:tcPr>
            <w:tcW w:w="519" w:type="dxa"/>
            <w:shd w:val="clear" w:color="auto" w:fill="365F91" w:themeFill="accent1" w:themeFillShade="BF"/>
          </w:tcPr>
          <w:p w14:paraId="6130DD5A" w14:textId="77777777" w:rsidR="006638F3" w:rsidRDefault="006638F3" w:rsidP="006638F3">
            <w:pPr>
              <w:pStyle w:val="BodyText"/>
            </w:pPr>
          </w:p>
        </w:tc>
        <w:tc>
          <w:tcPr>
            <w:tcW w:w="519" w:type="dxa"/>
          </w:tcPr>
          <w:p w14:paraId="2AA8BE42" w14:textId="77777777" w:rsidR="006638F3" w:rsidRDefault="006638F3" w:rsidP="006638F3">
            <w:pPr>
              <w:pStyle w:val="BodyText"/>
            </w:pPr>
          </w:p>
        </w:tc>
        <w:tc>
          <w:tcPr>
            <w:tcW w:w="519" w:type="dxa"/>
          </w:tcPr>
          <w:p w14:paraId="627BA2B8" w14:textId="19B2F9E5" w:rsidR="006638F3" w:rsidRDefault="006638F3" w:rsidP="006638F3">
            <w:pPr>
              <w:pStyle w:val="BodyText"/>
            </w:pPr>
          </w:p>
        </w:tc>
        <w:tc>
          <w:tcPr>
            <w:tcW w:w="519" w:type="dxa"/>
          </w:tcPr>
          <w:p w14:paraId="3C1E585E" w14:textId="77777777" w:rsidR="006638F3" w:rsidRDefault="006638F3" w:rsidP="006638F3">
            <w:pPr>
              <w:pStyle w:val="BodyText"/>
            </w:pPr>
          </w:p>
        </w:tc>
        <w:tc>
          <w:tcPr>
            <w:tcW w:w="519" w:type="dxa"/>
          </w:tcPr>
          <w:p w14:paraId="7330DAB9" w14:textId="77777777" w:rsidR="006638F3" w:rsidRDefault="006638F3" w:rsidP="006638F3">
            <w:pPr>
              <w:pStyle w:val="BodyText"/>
            </w:pPr>
          </w:p>
        </w:tc>
        <w:tc>
          <w:tcPr>
            <w:tcW w:w="519" w:type="dxa"/>
          </w:tcPr>
          <w:p w14:paraId="3443DD79" w14:textId="77777777" w:rsidR="006638F3" w:rsidRDefault="006638F3" w:rsidP="006638F3">
            <w:pPr>
              <w:pStyle w:val="BodyText"/>
            </w:pPr>
          </w:p>
        </w:tc>
        <w:tc>
          <w:tcPr>
            <w:tcW w:w="519" w:type="dxa"/>
          </w:tcPr>
          <w:p w14:paraId="2A9444F3" w14:textId="77777777" w:rsidR="006638F3" w:rsidRDefault="006638F3" w:rsidP="006638F3">
            <w:pPr>
              <w:pStyle w:val="BodyText"/>
            </w:pPr>
          </w:p>
        </w:tc>
        <w:tc>
          <w:tcPr>
            <w:tcW w:w="519" w:type="dxa"/>
            <w:shd w:val="clear" w:color="auto" w:fill="C00000"/>
          </w:tcPr>
          <w:p w14:paraId="1525D787" w14:textId="77777777" w:rsidR="006638F3" w:rsidRDefault="006638F3" w:rsidP="006638F3">
            <w:pPr>
              <w:pStyle w:val="BodyText"/>
            </w:pPr>
          </w:p>
        </w:tc>
        <w:tc>
          <w:tcPr>
            <w:tcW w:w="519" w:type="dxa"/>
            <w:shd w:val="clear" w:color="auto" w:fill="C00000"/>
          </w:tcPr>
          <w:p w14:paraId="67CA00D3" w14:textId="77777777" w:rsidR="006638F3" w:rsidRDefault="006638F3" w:rsidP="006638F3">
            <w:pPr>
              <w:pStyle w:val="BodyText"/>
            </w:pPr>
          </w:p>
        </w:tc>
      </w:tr>
      <w:tr w:rsidR="006638F3" w14:paraId="29A1D013" w14:textId="77777777" w:rsidTr="006638F3">
        <w:tc>
          <w:tcPr>
            <w:tcW w:w="520" w:type="dxa"/>
          </w:tcPr>
          <w:p w14:paraId="4A99FBAD" w14:textId="4DBD89F2" w:rsidR="006638F3" w:rsidRDefault="006638F3" w:rsidP="006638F3">
            <w:pPr>
              <w:pStyle w:val="BodyText"/>
            </w:pPr>
            <w:r>
              <w:t>SS</w:t>
            </w:r>
          </w:p>
        </w:tc>
        <w:tc>
          <w:tcPr>
            <w:tcW w:w="520" w:type="dxa"/>
          </w:tcPr>
          <w:p w14:paraId="1059007B" w14:textId="77777777" w:rsidR="006638F3" w:rsidRDefault="006638F3" w:rsidP="006638F3">
            <w:pPr>
              <w:pStyle w:val="BodyText"/>
            </w:pPr>
          </w:p>
        </w:tc>
        <w:tc>
          <w:tcPr>
            <w:tcW w:w="520" w:type="dxa"/>
            <w:shd w:val="clear" w:color="auto" w:fill="C00000"/>
          </w:tcPr>
          <w:p w14:paraId="776799D5" w14:textId="77777777" w:rsidR="006638F3" w:rsidRDefault="006638F3" w:rsidP="006638F3">
            <w:pPr>
              <w:pStyle w:val="BodyText"/>
            </w:pPr>
          </w:p>
        </w:tc>
        <w:tc>
          <w:tcPr>
            <w:tcW w:w="520" w:type="dxa"/>
            <w:shd w:val="clear" w:color="auto" w:fill="C00000"/>
          </w:tcPr>
          <w:p w14:paraId="5C856A7A" w14:textId="77777777" w:rsidR="006638F3" w:rsidRDefault="006638F3" w:rsidP="006638F3">
            <w:pPr>
              <w:pStyle w:val="BodyText"/>
            </w:pPr>
          </w:p>
        </w:tc>
        <w:tc>
          <w:tcPr>
            <w:tcW w:w="520" w:type="dxa"/>
          </w:tcPr>
          <w:p w14:paraId="0552ABF5" w14:textId="77777777" w:rsidR="006638F3" w:rsidRDefault="006638F3" w:rsidP="006638F3">
            <w:pPr>
              <w:pStyle w:val="BodyText"/>
            </w:pPr>
          </w:p>
        </w:tc>
        <w:tc>
          <w:tcPr>
            <w:tcW w:w="520" w:type="dxa"/>
          </w:tcPr>
          <w:p w14:paraId="4F9B7D1E" w14:textId="77777777" w:rsidR="006638F3" w:rsidRDefault="006638F3" w:rsidP="006638F3">
            <w:pPr>
              <w:pStyle w:val="BodyText"/>
            </w:pPr>
          </w:p>
        </w:tc>
        <w:tc>
          <w:tcPr>
            <w:tcW w:w="520" w:type="dxa"/>
          </w:tcPr>
          <w:p w14:paraId="1B1BBAB2" w14:textId="77777777" w:rsidR="006638F3" w:rsidRDefault="006638F3" w:rsidP="006638F3">
            <w:pPr>
              <w:pStyle w:val="BodyText"/>
            </w:pPr>
          </w:p>
        </w:tc>
        <w:tc>
          <w:tcPr>
            <w:tcW w:w="520" w:type="dxa"/>
            <w:shd w:val="clear" w:color="auto" w:fill="365F91" w:themeFill="accent1" w:themeFillShade="BF"/>
          </w:tcPr>
          <w:p w14:paraId="11D60D7E" w14:textId="77777777" w:rsidR="006638F3" w:rsidRDefault="006638F3" w:rsidP="006638F3">
            <w:pPr>
              <w:pStyle w:val="BodyText"/>
            </w:pPr>
          </w:p>
        </w:tc>
        <w:tc>
          <w:tcPr>
            <w:tcW w:w="519" w:type="dxa"/>
          </w:tcPr>
          <w:p w14:paraId="5BD0518B" w14:textId="77777777" w:rsidR="006638F3" w:rsidRDefault="006638F3" w:rsidP="006638F3">
            <w:pPr>
              <w:pStyle w:val="BodyText"/>
            </w:pPr>
          </w:p>
        </w:tc>
        <w:tc>
          <w:tcPr>
            <w:tcW w:w="519" w:type="dxa"/>
          </w:tcPr>
          <w:p w14:paraId="61D5393B" w14:textId="77777777" w:rsidR="006638F3" w:rsidRDefault="006638F3" w:rsidP="006638F3">
            <w:pPr>
              <w:pStyle w:val="BodyText"/>
            </w:pPr>
          </w:p>
        </w:tc>
        <w:tc>
          <w:tcPr>
            <w:tcW w:w="519" w:type="dxa"/>
          </w:tcPr>
          <w:p w14:paraId="41741FFD" w14:textId="1A3ED46A" w:rsidR="006638F3" w:rsidRDefault="006638F3" w:rsidP="006638F3">
            <w:pPr>
              <w:pStyle w:val="BodyText"/>
            </w:pPr>
          </w:p>
        </w:tc>
        <w:tc>
          <w:tcPr>
            <w:tcW w:w="519" w:type="dxa"/>
          </w:tcPr>
          <w:p w14:paraId="1EFBF452" w14:textId="77777777" w:rsidR="006638F3" w:rsidRDefault="006638F3" w:rsidP="006638F3">
            <w:pPr>
              <w:pStyle w:val="BodyText"/>
            </w:pPr>
          </w:p>
        </w:tc>
        <w:tc>
          <w:tcPr>
            <w:tcW w:w="519" w:type="dxa"/>
          </w:tcPr>
          <w:p w14:paraId="42D8A53C" w14:textId="77777777" w:rsidR="006638F3" w:rsidRDefault="006638F3" w:rsidP="006638F3">
            <w:pPr>
              <w:pStyle w:val="BodyText"/>
            </w:pPr>
          </w:p>
        </w:tc>
        <w:tc>
          <w:tcPr>
            <w:tcW w:w="519" w:type="dxa"/>
          </w:tcPr>
          <w:p w14:paraId="0C47D886" w14:textId="77777777" w:rsidR="006638F3" w:rsidRDefault="006638F3" w:rsidP="006638F3">
            <w:pPr>
              <w:pStyle w:val="BodyText"/>
            </w:pPr>
          </w:p>
        </w:tc>
        <w:tc>
          <w:tcPr>
            <w:tcW w:w="519" w:type="dxa"/>
            <w:shd w:val="clear" w:color="auto" w:fill="C00000"/>
          </w:tcPr>
          <w:p w14:paraId="3B4A4B78" w14:textId="77777777" w:rsidR="006638F3" w:rsidRDefault="006638F3" w:rsidP="006638F3">
            <w:pPr>
              <w:pStyle w:val="BodyText"/>
            </w:pPr>
          </w:p>
        </w:tc>
        <w:tc>
          <w:tcPr>
            <w:tcW w:w="519" w:type="dxa"/>
          </w:tcPr>
          <w:p w14:paraId="2C3E1CAD" w14:textId="77777777" w:rsidR="006638F3" w:rsidRDefault="006638F3" w:rsidP="006638F3">
            <w:pPr>
              <w:pStyle w:val="BodyText"/>
            </w:pPr>
          </w:p>
        </w:tc>
        <w:tc>
          <w:tcPr>
            <w:tcW w:w="519" w:type="dxa"/>
          </w:tcPr>
          <w:p w14:paraId="65DEE9C5" w14:textId="77777777" w:rsidR="006638F3" w:rsidRDefault="006638F3" w:rsidP="006638F3">
            <w:pPr>
              <w:pStyle w:val="BodyText"/>
            </w:pPr>
          </w:p>
        </w:tc>
      </w:tr>
      <w:tr w:rsidR="006638F3" w14:paraId="6AF6553F" w14:textId="77777777" w:rsidTr="006638F3">
        <w:tc>
          <w:tcPr>
            <w:tcW w:w="520" w:type="dxa"/>
          </w:tcPr>
          <w:p w14:paraId="3FB830E9" w14:textId="7350AE49" w:rsidR="006638F3" w:rsidRDefault="006638F3" w:rsidP="006638F3">
            <w:pPr>
              <w:pStyle w:val="BodyText"/>
            </w:pPr>
            <w:r>
              <w:t>FM</w:t>
            </w:r>
          </w:p>
        </w:tc>
        <w:tc>
          <w:tcPr>
            <w:tcW w:w="520" w:type="dxa"/>
          </w:tcPr>
          <w:p w14:paraId="1839237A" w14:textId="77777777" w:rsidR="006638F3" w:rsidRDefault="006638F3" w:rsidP="006638F3">
            <w:pPr>
              <w:pStyle w:val="BodyText"/>
            </w:pPr>
          </w:p>
        </w:tc>
        <w:tc>
          <w:tcPr>
            <w:tcW w:w="520" w:type="dxa"/>
            <w:shd w:val="clear" w:color="auto" w:fill="C00000"/>
          </w:tcPr>
          <w:p w14:paraId="37BEE637" w14:textId="77777777" w:rsidR="006638F3" w:rsidRDefault="006638F3" w:rsidP="006638F3">
            <w:pPr>
              <w:pStyle w:val="BodyText"/>
            </w:pPr>
          </w:p>
        </w:tc>
        <w:tc>
          <w:tcPr>
            <w:tcW w:w="520" w:type="dxa"/>
            <w:shd w:val="clear" w:color="auto" w:fill="C00000"/>
          </w:tcPr>
          <w:p w14:paraId="3192933D" w14:textId="77777777" w:rsidR="006638F3" w:rsidRDefault="006638F3" w:rsidP="006638F3">
            <w:pPr>
              <w:pStyle w:val="BodyText"/>
            </w:pPr>
          </w:p>
        </w:tc>
        <w:tc>
          <w:tcPr>
            <w:tcW w:w="520" w:type="dxa"/>
          </w:tcPr>
          <w:p w14:paraId="5F275B08" w14:textId="77777777" w:rsidR="006638F3" w:rsidRDefault="006638F3" w:rsidP="006638F3">
            <w:pPr>
              <w:pStyle w:val="BodyText"/>
            </w:pPr>
          </w:p>
        </w:tc>
        <w:tc>
          <w:tcPr>
            <w:tcW w:w="520" w:type="dxa"/>
          </w:tcPr>
          <w:p w14:paraId="03DC33E0" w14:textId="77777777" w:rsidR="006638F3" w:rsidRDefault="006638F3" w:rsidP="006638F3">
            <w:pPr>
              <w:pStyle w:val="BodyText"/>
            </w:pPr>
          </w:p>
        </w:tc>
        <w:tc>
          <w:tcPr>
            <w:tcW w:w="520" w:type="dxa"/>
          </w:tcPr>
          <w:p w14:paraId="31BED66B" w14:textId="77777777" w:rsidR="006638F3" w:rsidRDefault="006638F3" w:rsidP="006638F3">
            <w:pPr>
              <w:pStyle w:val="BodyText"/>
            </w:pPr>
          </w:p>
        </w:tc>
        <w:tc>
          <w:tcPr>
            <w:tcW w:w="520" w:type="dxa"/>
          </w:tcPr>
          <w:p w14:paraId="013489A3" w14:textId="77777777" w:rsidR="006638F3" w:rsidRDefault="006638F3" w:rsidP="006638F3">
            <w:pPr>
              <w:pStyle w:val="BodyText"/>
            </w:pPr>
          </w:p>
        </w:tc>
        <w:tc>
          <w:tcPr>
            <w:tcW w:w="519" w:type="dxa"/>
            <w:shd w:val="clear" w:color="auto" w:fill="365F91" w:themeFill="accent1" w:themeFillShade="BF"/>
          </w:tcPr>
          <w:p w14:paraId="5790DF9F" w14:textId="77777777" w:rsidR="006638F3" w:rsidRDefault="006638F3" w:rsidP="006638F3">
            <w:pPr>
              <w:pStyle w:val="BodyText"/>
            </w:pPr>
          </w:p>
        </w:tc>
        <w:tc>
          <w:tcPr>
            <w:tcW w:w="519" w:type="dxa"/>
          </w:tcPr>
          <w:p w14:paraId="6BDFB372" w14:textId="77777777" w:rsidR="006638F3" w:rsidRDefault="006638F3" w:rsidP="006638F3">
            <w:pPr>
              <w:pStyle w:val="BodyText"/>
            </w:pPr>
          </w:p>
        </w:tc>
        <w:tc>
          <w:tcPr>
            <w:tcW w:w="519" w:type="dxa"/>
          </w:tcPr>
          <w:p w14:paraId="6312C813" w14:textId="7084F52E" w:rsidR="006638F3" w:rsidRDefault="006638F3" w:rsidP="006638F3">
            <w:pPr>
              <w:pStyle w:val="BodyText"/>
            </w:pPr>
          </w:p>
        </w:tc>
        <w:tc>
          <w:tcPr>
            <w:tcW w:w="519" w:type="dxa"/>
          </w:tcPr>
          <w:p w14:paraId="6292690D" w14:textId="77777777" w:rsidR="006638F3" w:rsidRDefault="006638F3" w:rsidP="006638F3">
            <w:pPr>
              <w:pStyle w:val="BodyText"/>
            </w:pPr>
          </w:p>
        </w:tc>
        <w:tc>
          <w:tcPr>
            <w:tcW w:w="519" w:type="dxa"/>
          </w:tcPr>
          <w:p w14:paraId="25D503FF" w14:textId="77777777" w:rsidR="006638F3" w:rsidRDefault="006638F3" w:rsidP="006638F3">
            <w:pPr>
              <w:pStyle w:val="BodyText"/>
            </w:pPr>
          </w:p>
        </w:tc>
        <w:tc>
          <w:tcPr>
            <w:tcW w:w="519" w:type="dxa"/>
          </w:tcPr>
          <w:p w14:paraId="7807132B" w14:textId="77777777" w:rsidR="006638F3" w:rsidRDefault="006638F3" w:rsidP="006638F3">
            <w:pPr>
              <w:pStyle w:val="BodyText"/>
            </w:pPr>
          </w:p>
        </w:tc>
        <w:tc>
          <w:tcPr>
            <w:tcW w:w="519" w:type="dxa"/>
            <w:shd w:val="clear" w:color="auto" w:fill="C00000"/>
          </w:tcPr>
          <w:p w14:paraId="4277480A" w14:textId="77777777" w:rsidR="006638F3" w:rsidRDefault="006638F3" w:rsidP="006638F3">
            <w:pPr>
              <w:pStyle w:val="BodyText"/>
            </w:pPr>
          </w:p>
        </w:tc>
        <w:tc>
          <w:tcPr>
            <w:tcW w:w="519" w:type="dxa"/>
          </w:tcPr>
          <w:p w14:paraId="7513855D" w14:textId="77777777" w:rsidR="006638F3" w:rsidRDefault="006638F3" w:rsidP="006638F3">
            <w:pPr>
              <w:pStyle w:val="BodyText"/>
            </w:pPr>
          </w:p>
        </w:tc>
        <w:tc>
          <w:tcPr>
            <w:tcW w:w="519" w:type="dxa"/>
          </w:tcPr>
          <w:p w14:paraId="08F049E8" w14:textId="77777777" w:rsidR="006638F3" w:rsidRDefault="006638F3" w:rsidP="006638F3">
            <w:pPr>
              <w:pStyle w:val="BodyText"/>
            </w:pPr>
          </w:p>
        </w:tc>
      </w:tr>
      <w:tr w:rsidR="006638F3" w14:paraId="14CC67A2" w14:textId="77777777" w:rsidTr="006638F3">
        <w:tc>
          <w:tcPr>
            <w:tcW w:w="520" w:type="dxa"/>
          </w:tcPr>
          <w:p w14:paraId="07314475" w14:textId="6B71EE29" w:rsidR="006638F3" w:rsidRDefault="006638F3" w:rsidP="006638F3">
            <w:pPr>
              <w:pStyle w:val="BodyText"/>
            </w:pPr>
            <w:r>
              <w:t>PC</w:t>
            </w:r>
          </w:p>
        </w:tc>
        <w:tc>
          <w:tcPr>
            <w:tcW w:w="520" w:type="dxa"/>
          </w:tcPr>
          <w:p w14:paraId="081BE5A5" w14:textId="77777777" w:rsidR="006638F3" w:rsidRDefault="006638F3" w:rsidP="006638F3">
            <w:pPr>
              <w:pStyle w:val="BodyText"/>
            </w:pPr>
          </w:p>
        </w:tc>
        <w:tc>
          <w:tcPr>
            <w:tcW w:w="520" w:type="dxa"/>
            <w:shd w:val="clear" w:color="auto" w:fill="C00000"/>
          </w:tcPr>
          <w:p w14:paraId="6506A33B" w14:textId="77777777" w:rsidR="006638F3" w:rsidRDefault="006638F3" w:rsidP="006638F3">
            <w:pPr>
              <w:pStyle w:val="BodyText"/>
            </w:pPr>
          </w:p>
        </w:tc>
        <w:tc>
          <w:tcPr>
            <w:tcW w:w="520" w:type="dxa"/>
          </w:tcPr>
          <w:p w14:paraId="4AB0EB92" w14:textId="77777777" w:rsidR="006638F3" w:rsidRDefault="006638F3" w:rsidP="006638F3">
            <w:pPr>
              <w:pStyle w:val="BodyText"/>
            </w:pPr>
          </w:p>
        </w:tc>
        <w:tc>
          <w:tcPr>
            <w:tcW w:w="520" w:type="dxa"/>
          </w:tcPr>
          <w:p w14:paraId="004A116A" w14:textId="77777777" w:rsidR="006638F3" w:rsidRDefault="006638F3" w:rsidP="006638F3">
            <w:pPr>
              <w:pStyle w:val="BodyText"/>
            </w:pPr>
          </w:p>
        </w:tc>
        <w:tc>
          <w:tcPr>
            <w:tcW w:w="520" w:type="dxa"/>
          </w:tcPr>
          <w:p w14:paraId="348ACD06" w14:textId="77777777" w:rsidR="006638F3" w:rsidRDefault="006638F3" w:rsidP="006638F3">
            <w:pPr>
              <w:pStyle w:val="BodyText"/>
            </w:pPr>
          </w:p>
        </w:tc>
        <w:tc>
          <w:tcPr>
            <w:tcW w:w="520" w:type="dxa"/>
          </w:tcPr>
          <w:p w14:paraId="4BE83DE4" w14:textId="77777777" w:rsidR="006638F3" w:rsidRDefault="006638F3" w:rsidP="006638F3">
            <w:pPr>
              <w:pStyle w:val="BodyText"/>
            </w:pPr>
          </w:p>
        </w:tc>
        <w:tc>
          <w:tcPr>
            <w:tcW w:w="520" w:type="dxa"/>
          </w:tcPr>
          <w:p w14:paraId="279B2C78" w14:textId="77777777" w:rsidR="006638F3" w:rsidRDefault="006638F3" w:rsidP="006638F3">
            <w:pPr>
              <w:pStyle w:val="BodyText"/>
            </w:pPr>
          </w:p>
        </w:tc>
        <w:tc>
          <w:tcPr>
            <w:tcW w:w="519" w:type="dxa"/>
            <w:shd w:val="clear" w:color="auto" w:fill="365F91" w:themeFill="accent1" w:themeFillShade="BF"/>
          </w:tcPr>
          <w:p w14:paraId="0705CCDE" w14:textId="77777777" w:rsidR="006638F3" w:rsidRDefault="006638F3" w:rsidP="006638F3">
            <w:pPr>
              <w:pStyle w:val="BodyText"/>
            </w:pPr>
          </w:p>
        </w:tc>
        <w:tc>
          <w:tcPr>
            <w:tcW w:w="519" w:type="dxa"/>
          </w:tcPr>
          <w:p w14:paraId="049108E4" w14:textId="77777777" w:rsidR="006638F3" w:rsidRDefault="006638F3" w:rsidP="006638F3">
            <w:pPr>
              <w:pStyle w:val="BodyText"/>
            </w:pPr>
          </w:p>
        </w:tc>
        <w:tc>
          <w:tcPr>
            <w:tcW w:w="519" w:type="dxa"/>
          </w:tcPr>
          <w:p w14:paraId="314593B4" w14:textId="5FDE0F87" w:rsidR="006638F3" w:rsidRDefault="006638F3" w:rsidP="006638F3">
            <w:pPr>
              <w:pStyle w:val="BodyText"/>
            </w:pPr>
          </w:p>
        </w:tc>
        <w:tc>
          <w:tcPr>
            <w:tcW w:w="519" w:type="dxa"/>
          </w:tcPr>
          <w:p w14:paraId="55403309" w14:textId="77777777" w:rsidR="006638F3" w:rsidRDefault="006638F3" w:rsidP="006638F3">
            <w:pPr>
              <w:pStyle w:val="BodyText"/>
            </w:pPr>
          </w:p>
        </w:tc>
        <w:tc>
          <w:tcPr>
            <w:tcW w:w="519" w:type="dxa"/>
          </w:tcPr>
          <w:p w14:paraId="1AF2C786" w14:textId="77777777" w:rsidR="006638F3" w:rsidRDefault="006638F3" w:rsidP="006638F3">
            <w:pPr>
              <w:pStyle w:val="BodyText"/>
            </w:pPr>
          </w:p>
        </w:tc>
        <w:tc>
          <w:tcPr>
            <w:tcW w:w="519" w:type="dxa"/>
          </w:tcPr>
          <w:p w14:paraId="6EDD1EB1" w14:textId="77777777" w:rsidR="006638F3" w:rsidRDefault="006638F3" w:rsidP="006638F3">
            <w:pPr>
              <w:pStyle w:val="BodyText"/>
            </w:pPr>
          </w:p>
        </w:tc>
        <w:tc>
          <w:tcPr>
            <w:tcW w:w="519" w:type="dxa"/>
          </w:tcPr>
          <w:p w14:paraId="33EF634A" w14:textId="77777777" w:rsidR="006638F3" w:rsidRDefault="006638F3" w:rsidP="006638F3">
            <w:pPr>
              <w:pStyle w:val="BodyText"/>
            </w:pPr>
          </w:p>
        </w:tc>
        <w:tc>
          <w:tcPr>
            <w:tcW w:w="519" w:type="dxa"/>
          </w:tcPr>
          <w:p w14:paraId="01C0D272" w14:textId="77777777" w:rsidR="006638F3" w:rsidRDefault="006638F3" w:rsidP="006638F3">
            <w:pPr>
              <w:pStyle w:val="BodyText"/>
            </w:pPr>
          </w:p>
        </w:tc>
        <w:tc>
          <w:tcPr>
            <w:tcW w:w="519" w:type="dxa"/>
          </w:tcPr>
          <w:p w14:paraId="5D561A9B" w14:textId="77777777" w:rsidR="006638F3" w:rsidRDefault="006638F3" w:rsidP="006638F3">
            <w:pPr>
              <w:pStyle w:val="BodyText"/>
            </w:pPr>
          </w:p>
        </w:tc>
      </w:tr>
    </w:tbl>
    <w:p w14:paraId="7E5FCE81" w14:textId="77777777" w:rsidR="006638F3" w:rsidRPr="006638F3" w:rsidRDefault="006638F3" w:rsidP="006638F3">
      <w:pPr>
        <w:pStyle w:val="BodyText"/>
      </w:pPr>
    </w:p>
    <w:p w14:paraId="1301DB41" w14:textId="04C7F7E8" w:rsidR="00F32A49" w:rsidRPr="002B768E" w:rsidRDefault="00F32A49" w:rsidP="00AA64C8">
      <w:pPr>
        <w:spacing w:line="480" w:lineRule="auto"/>
        <w:ind w:firstLine="720"/>
        <w:jc w:val="left"/>
        <w:rPr>
          <w:rFonts w:ascii="Times New Roman" w:hAnsi="Times New Roman" w:cs="Times New Roman"/>
          <w:sz w:val="24"/>
          <w:szCs w:val="24"/>
        </w:rPr>
      </w:pPr>
      <w:bookmarkStart w:id="75" w:name="patterns-of-variation"/>
      <w:bookmarkEnd w:id="70"/>
      <w:commentRangeStart w:id="76"/>
      <w:r>
        <w:rPr>
          <w:rFonts w:ascii="Times New Roman" w:hAnsi="Times New Roman" w:cs="Times New Roman"/>
          <w:sz w:val="24"/>
          <w:szCs w:val="24"/>
        </w:rPr>
        <w:t>Low</w:t>
      </w:r>
      <w:commentRangeEnd w:id="76"/>
      <w:r w:rsidR="00F34252">
        <w:rPr>
          <w:rStyle w:val="CommentReference"/>
        </w:rPr>
        <w:commentReference w:id="76"/>
      </w:r>
      <w:r>
        <w:rPr>
          <w:rFonts w:ascii="Times New Roman" w:hAnsi="Times New Roman" w:cs="Times New Roman"/>
          <w:sz w:val="24"/>
          <w:szCs w:val="24"/>
        </w:rPr>
        <w:t xml:space="preserve"> </w:t>
      </w:r>
      <w:r w:rsidR="003B101C">
        <w:rPr>
          <w:rFonts w:ascii="Times New Roman" w:hAnsi="Times New Roman" w:cs="Times New Roman"/>
          <w:sz w:val="24"/>
          <w:szCs w:val="24"/>
        </w:rPr>
        <w:t>annual</w:t>
      </w:r>
      <w:r w:rsidR="001472BE">
        <w:rPr>
          <w:rFonts w:ascii="Times New Roman" w:hAnsi="Times New Roman" w:cs="Times New Roman"/>
          <w:sz w:val="24"/>
          <w:szCs w:val="24"/>
        </w:rPr>
        <w:t xml:space="preserve"> and seasonal</w:t>
      </w:r>
      <w:r w:rsidR="003B101C">
        <w:rPr>
          <w:rFonts w:ascii="Times New Roman" w:hAnsi="Times New Roman" w:cs="Times New Roman"/>
          <w:sz w:val="24"/>
          <w:szCs w:val="24"/>
        </w:rPr>
        <w:t xml:space="preserve"> variability was observed at all stations (Table </w:t>
      </w:r>
      <w:r w:rsidR="00926106">
        <w:rPr>
          <w:rFonts w:ascii="Times New Roman" w:hAnsi="Times New Roman" w:cs="Times New Roman"/>
          <w:sz w:val="24"/>
          <w:szCs w:val="24"/>
        </w:rPr>
        <w:t>3</w:t>
      </w:r>
      <w:r w:rsidR="003B101C">
        <w:rPr>
          <w:rFonts w:ascii="Times New Roman" w:hAnsi="Times New Roman" w:cs="Times New Roman"/>
          <w:sz w:val="24"/>
          <w:szCs w:val="24"/>
        </w:rPr>
        <w:t>)</w:t>
      </w:r>
      <w:r w:rsidR="001472BE">
        <w:rPr>
          <w:rFonts w:ascii="Times New Roman" w:hAnsi="Times New Roman" w:cs="Times New Roman"/>
          <w:sz w:val="24"/>
          <w:szCs w:val="24"/>
        </w:rPr>
        <w:t xml:space="preserve">. </w:t>
      </w:r>
      <w:r w:rsidR="009074AE">
        <w:rPr>
          <w:rFonts w:ascii="Times New Roman" w:hAnsi="Times New Roman" w:cs="Times New Roman"/>
          <w:sz w:val="24"/>
          <w:szCs w:val="24"/>
        </w:rPr>
        <w:t xml:space="preserve">All scales of variability were larger at PC than the other sites. The largest coefficient of variation was </w:t>
      </w:r>
      <w:r w:rsidR="00B57F35">
        <w:rPr>
          <w:rFonts w:ascii="Times New Roman" w:hAnsi="Times New Roman" w:cs="Times New Roman"/>
          <w:sz w:val="24"/>
          <w:szCs w:val="24"/>
        </w:rPr>
        <w:t xml:space="preserve">the event-scale variability </w:t>
      </w:r>
      <w:r w:rsidR="009074AE">
        <w:rPr>
          <w:rFonts w:ascii="Times New Roman" w:hAnsi="Times New Roman" w:cs="Times New Roman"/>
          <w:sz w:val="24"/>
          <w:szCs w:val="24"/>
        </w:rPr>
        <w:t xml:space="preserve">observed at PC </w:t>
      </w:r>
      <w:r w:rsidR="001472BE">
        <w:rPr>
          <w:rFonts w:ascii="Times New Roman" w:hAnsi="Times New Roman" w:cs="Times New Roman"/>
          <w:sz w:val="24"/>
          <w:szCs w:val="24"/>
        </w:rPr>
        <w:t>(</w:t>
      </w:r>
      <w:proofErr w:type="spellStart"/>
      <w:r w:rsidR="001472BE" w:rsidRPr="00F32A49">
        <w:rPr>
          <w:rFonts w:ascii="Times New Roman" w:eastAsia="Times New Roman" w:hAnsi="Times New Roman" w:cs="Times New Roman"/>
          <w:color w:val="000000"/>
          <w:sz w:val="24"/>
          <w:szCs w:val="24"/>
        </w:rPr>
        <w:t>SD</w:t>
      </w:r>
      <w:r w:rsidR="001472BE" w:rsidRPr="00F32A49">
        <w:rPr>
          <w:rFonts w:ascii="Times New Roman" w:eastAsia="Times New Roman" w:hAnsi="Times New Roman" w:cs="Times New Roman"/>
          <w:color w:val="000000"/>
          <w:sz w:val="24"/>
          <w:szCs w:val="24"/>
          <w:vertAlign w:val="subscript"/>
        </w:rPr>
        <w:t>ɛ</w:t>
      </w:r>
      <w:proofErr w:type="spellEnd"/>
      <w:r w:rsidR="001472BE">
        <w:rPr>
          <w:rFonts w:ascii="Times New Roman" w:hAnsi="Times New Roman" w:cs="Times New Roman"/>
          <w:sz w:val="24"/>
          <w:szCs w:val="24"/>
        </w:rPr>
        <w:t xml:space="preserve"> = 0.51) (Table </w:t>
      </w:r>
      <w:r w:rsidR="00926106">
        <w:rPr>
          <w:rFonts w:ascii="Times New Roman" w:hAnsi="Times New Roman" w:cs="Times New Roman"/>
          <w:sz w:val="24"/>
          <w:szCs w:val="24"/>
        </w:rPr>
        <w:t>3</w:t>
      </w:r>
      <w:r w:rsidR="001472BE">
        <w:rPr>
          <w:rFonts w:ascii="Times New Roman" w:hAnsi="Times New Roman" w:cs="Times New Roman"/>
          <w:sz w:val="24"/>
          <w:szCs w:val="24"/>
        </w:rPr>
        <w:t>).</w:t>
      </w:r>
      <w:r w:rsidR="009074AE">
        <w:rPr>
          <w:rFonts w:ascii="Times New Roman" w:hAnsi="Times New Roman" w:cs="Times New Roman"/>
          <w:sz w:val="24"/>
          <w:szCs w:val="24"/>
        </w:rPr>
        <w:t xml:space="preserve"> PI and PC show similar patterns to one another as do SS and FM (Figures X-X). </w:t>
      </w:r>
      <w:r w:rsidR="002B768E">
        <w:rPr>
          <w:rFonts w:ascii="Times New Roman" w:hAnsi="Times New Roman" w:cs="Times New Roman"/>
          <w:sz w:val="24"/>
          <w:szCs w:val="24"/>
        </w:rPr>
        <w:t>Seasonal</w:t>
      </w:r>
      <w:r w:rsidR="00E45E69">
        <w:rPr>
          <w:rFonts w:ascii="Times New Roman" w:hAnsi="Times New Roman" w:cs="Times New Roman"/>
          <w:sz w:val="24"/>
          <w:szCs w:val="24"/>
        </w:rPr>
        <w:t>ly,</w:t>
      </w:r>
      <w:r w:rsidR="002B768E">
        <w:rPr>
          <w:rFonts w:ascii="Times New Roman" w:hAnsi="Times New Roman" w:cs="Times New Roman"/>
          <w:sz w:val="24"/>
          <w:szCs w:val="24"/>
        </w:rPr>
        <w:t xml:space="preserve"> PI and PC </w:t>
      </w:r>
      <w:r w:rsidR="00E45E69">
        <w:rPr>
          <w:rFonts w:ascii="Times New Roman" w:hAnsi="Times New Roman" w:cs="Times New Roman"/>
          <w:sz w:val="24"/>
          <w:szCs w:val="24"/>
        </w:rPr>
        <w:t xml:space="preserve">experienced </w:t>
      </w:r>
      <w:r w:rsidR="002B768E">
        <w:rPr>
          <w:rFonts w:ascii="Times New Roman" w:hAnsi="Times New Roman" w:cs="Times New Roman"/>
          <w:sz w:val="24"/>
          <w:szCs w:val="24"/>
        </w:rPr>
        <w:t xml:space="preserve">higher chlorophyll </w:t>
      </w:r>
      <w:r w:rsidR="002B768E">
        <w:rPr>
          <w:rFonts w:ascii="Times New Roman" w:hAnsi="Times New Roman" w:cs="Times New Roman"/>
          <w:i/>
          <w:iCs/>
          <w:sz w:val="24"/>
          <w:szCs w:val="24"/>
        </w:rPr>
        <w:t>a</w:t>
      </w:r>
      <w:r w:rsidR="002B768E">
        <w:rPr>
          <w:rFonts w:ascii="Times New Roman" w:hAnsi="Times New Roman" w:cs="Times New Roman"/>
          <w:sz w:val="24"/>
          <w:szCs w:val="24"/>
        </w:rPr>
        <w:t xml:space="preserve"> from April – </w:t>
      </w:r>
      <w:r w:rsidR="00654B44">
        <w:rPr>
          <w:rFonts w:ascii="Times New Roman" w:hAnsi="Times New Roman" w:cs="Times New Roman"/>
          <w:sz w:val="24"/>
          <w:szCs w:val="24"/>
        </w:rPr>
        <w:t xml:space="preserve">August </w:t>
      </w:r>
      <w:r w:rsidR="002B768E">
        <w:rPr>
          <w:rFonts w:ascii="Times New Roman" w:hAnsi="Times New Roman" w:cs="Times New Roman"/>
          <w:sz w:val="24"/>
          <w:szCs w:val="24"/>
        </w:rPr>
        <w:t>(Figures X-X)</w:t>
      </w:r>
      <w:r w:rsidR="00106106">
        <w:rPr>
          <w:rFonts w:ascii="Times New Roman" w:hAnsi="Times New Roman" w:cs="Times New Roman"/>
          <w:sz w:val="24"/>
          <w:szCs w:val="24"/>
        </w:rPr>
        <w:t>, while</w:t>
      </w:r>
      <w:r w:rsidR="002B768E">
        <w:rPr>
          <w:rFonts w:ascii="Times New Roman" w:hAnsi="Times New Roman" w:cs="Times New Roman"/>
          <w:sz w:val="24"/>
          <w:szCs w:val="24"/>
        </w:rPr>
        <w:t xml:space="preserve"> SS and FM show</w:t>
      </w:r>
      <w:r w:rsidR="00106106">
        <w:rPr>
          <w:rFonts w:ascii="Times New Roman" w:hAnsi="Times New Roman" w:cs="Times New Roman"/>
          <w:sz w:val="24"/>
          <w:szCs w:val="24"/>
        </w:rPr>
        <w:t>ed</w:t>
      </w:r>
      <w:r w:rsidR="002B768E">
        <w:rPr>
          <w:rFonts w:ascii="Times New Roman" w:hAnsi="Times New Roman" w:cs="Times New Roman"/>
          <w:sz w:val="24"/>
          <w:szCs w:val="24"/>
        </w:rPr>
        <w:t xml:space="preserve"> a protracted seasonal pattern extending from May – </w:t>
      </w:r>
      <w:r w:rsidR="00654B44">
        <w:rPr>
          <w:rFonts w:ascii="Times New Roman" w:hAnsi="Times New Roman" w:cs="Times New Roman"/>
          <w:sz w:val="24"/>
          <w:szCs w:val="24"/>
        </w:rPr>
        <w:t xml:space="preserve">October </w:t>
      </w:r>
      <w:r w:rsidR="002B768E">
        <w:rPr>
          <w:rFonts w:ascii="Times New Roman" w:hAnsi="Times New Roman" w:cs="Times New Roman"/>
          <w:sz w:val="24"/>
          <w:szCs w:val="24"/>
        </w:rPr>
        <w:t>(Figures X-X).</w:t>
      </w:r>
    </w:p>
    <w:p w14:paraId="521D793B" w14:textId="4934883C" w:rsidR="00AA64C8" w:rsidRPr="00EF1354" w:rsidRDefault="00AA64C8" w:rsidP="00B267BF">
      <w:pPr>
        <w:spacing w:line="480" w:lineRule="auto"/>
        <w:jc w:val="left"/>
        <w:rPr>
          <w:rFonts w:ascii="Times New Roman" w:hAnsi="Times New Roman" w:cs="Times New Roman"/>
        </w:rPr>
      </w:pPr>
      <w:bookmarkStart w:id="77" w:name="seasonality-and-trends"/>
      <w:bookmarkEnd w:id="75"/>
      <w:r>
        <w:tab/>
      </w:r>
      <w:r w:rsidRPr="00B267BF">
        <w:rPr>
          <w:rFonts w:ascii="Times New Roman" w:hAnsi="Times New Roman" w:cs="Times New Roman"/>
          <w:sz w:val="24"/>
          <w:szCs w:val="24"/>
        </w:rPr>
        <w:t>Average fulcrum</w:t>
      </w:r>
      <w:r w:rsidR="006D3EB3">
        <w:rPr>
          <w:rFonts w:ascii="Times New Roman" w:hAnsi="Times New Roman" w:cs="Times New Roman"/>
          <w:sz w:val="24"/>
          <w:szCs w:val="24"/>
        </w:rPr>
        <w:t xml:space="preserve"> month</w:t>
      </w:r>
      <w:r w:rsidRPr="00B267BF">
        <w:rPr>
          <w:rFonts w:ascii="Times New Roman" w:hAnsi="Times New Roman" w:cs="Times New Roman"/>
          <w:sz w:val="24"/>
          <w:szCs w:val="24"/>
        </w:rPr>
        <w:t xml:space="preserve">s at all sites ranged between </w:t>
      </w:r>
      <w:r w:rsidR="006E1710" w:rsidRPr="00B267BF">
        <w:rPr>
          <w:rFonts w:ascii="Times New Roman" w:hAnsi="Times New Roman" w:cs="Times New Roman"/>
          <w:sz w:val="24"/>
          <w:szCs w:val="24"/>
        </w:rPr>
        <w:t>(</w:t>
      </w:r>
      <w:r w:rsidRPr="00B267BF">
        <w:rPr>
          <w:rFonts w:ascii="Times New Roman" w:hAnsi="Times New Roman" w:cs="Times New Roman"/>
          <w:sz w:val="24"/>
          <w:szCs w:val="24"/>
        </w:rPr>
        <w:t>6.</w:t>
      </w:r>
      <w:r w:rsidR="001A3295">
        <w:rPr>
          <w:rFonts w:ascii="Times New Roman" w:hAnsi="Times New Roman" w:cs="Times New Roman"/>
          <w:sz w:val="24"/>
          <w:szCs w:val="24"/>
        </w:rPr>
        <w:t>50</w:t>
      </w:r>
      <w:r w:rsidR="006E1710" w:rsidRPr="00B267BF">
        <w:rPr>
          <w:rFonts w:ascii="Times New Roman" w:hAnsi="Times New Roman" w:cs="Times New Roman"/>
          <w:sz w:val="24"/>
          <w:szCs w:val="24"/>
        </w:rPr>
        <w:t>-6.</w:t>
      </w:r>
      <w:r w:rsidR="00ED6E54" w:rsidRPr="00B267BF">
        <w:rPr>
          <w:rFonts w:ascii="Times New Roman" w:hAnsi="Times New Roman" w:cs="Times New Roman"/>
          <w:sz w:val="24"/>
          <w:szCs w:val="24"/>
        </w:rPr>
        <w:t>9</w:t>
      </w:r>
      <w:r w:rsidR="00ED6E54">
        <w:rPr>
          <w:rFonts w:ascii="Times New Roman" w:hAnsi="Times New Roman" w:cs="Times New Roman"/>
          <w:sz w:val="24"/>
          <w:szCs w:val="24"/>
        </w:rPr>
        <w:t>9</w:t>
      </w:r>
      <w:r w:rsidR="006E1710" w:rsidRPr="00B267BF">
        <w:rPr>
          <w:rFonts w:ascii="Times New Roman" w:hAnsi="Times New Roman" w:cs="Times New Roman"/>
          <w:sz w:val="24"/>
          <w:szCs w:val="24"/>
        </w:rPr>
        <w:t xml:space="preserve">) indicating peak values in chlorophyll </w:t>
      </w:r>
      <w:r w:rsidR="006E1710" w:rsidRPr="00B267BF">
        <w:rPr>
          <w:rFonts w:ascii="Times New Roman" w:hAnsi="Times New Roman" w:cs="Times New Roman"/>
          <w:i/>
          <w:iCs/>
          <w:sz w:val="24"/>
          <w:szCs w:val="24"/>
        </w:rPr>
        <w:t xml:space="preserve">a </w:t>
      </w:r>
      <w:r w:rsidR="00B267BF" w:rsidRPr="00B267BF">
        <w:rPr>
          <w:rFonts w:ascii="Times New Roman" w:hAnsi="Times New Roman" w:cs="Times New Roman"/>
          <w:sz w:val="24"/>
          <w:szCs w:val="24"/>
        </w:rPr>
        <w:t>concentration</w:t>
      </w:r>
      <w:r w:rsidR="006E1710" w:rsidRPr="00B267BF">
        <w:rPr>
          <w:rFonts w:ascii="Times New Roman" w:hAnsi="Times New Roman" w:cs="Times New Roman"/>
          <w:sz w:val="24"/>
          <w:szCs w:val="24"/>
        </w:rPr>
        <w:t xml:space="preserve"> occurring mostly in the middle to late part of June (Figure Fulcrums). </w:t>
      </w:r>
      <w:r w:rsidR="003821F3">
        <w:rPr>
          <w:rFonts w:ascii="Times New Roman" w:hAnsi="Times New Roman" w:cs="Times New Roman"/>
          <w:sz w:val="24"/>
          <w:szCs w:val="24"/>
        </w:rPr>
        <w:t xml:space="preserve">There was </w:t>
      </w:r>
      <w:commentRangeStart w:id="78"/>
      <w:r w:rsidR="003821F3">
        <w:rPr>
          <w:rFonts w:ascii="Times New Roman" w:hAnsi="Times New Roman" w:cs="Times New Roman"/>
          <w:sz w:val="24"/>
          <w:szCs w:val="24"/>
        </w:rPr>
        <w:t>no significant trend in fulcrum</w:t>
      </w:r>
      <w:r w:rsidR="006D3EB3">
        <w:rPr>
          <w:rFonts w:ascii="Times New Roman" w:hAnsi="Times New Roman" w:cs="Times New Roman"/>
          <w:sz w:val="24"/>
          <w:szCs w:val="24"/>
        </w:rPr>
        <w:t xml:space="preserve"> month</w:t>
      </w:r>
      <w:r w:rsidR="00595942">
        <w:rPr>
          <w:rFonts w:ascii="Times New Roman" w:hAnsi="Times New Roman" w:cs="Times New Roman"/>
          <w:sz w:val="24"/>
          <w:szCs w:val="24"/>
        </w:rPr>
        <w:t>s over time</w:t>
      </w:r>
      <w:r w:rsidR="00806C1C">
        <w:rPr>
          <w:rFonts w:ascii="Times New Roman" w:hAnsi="Times New Roman" w:cs="Times New Roman"/>
          <w:sz w:val="24"/>
          <w:szCs w:val="24"/>
        </w:rPr>
        <w:t xml:space="preserve"> </w:t>
      </w:r>
      <w:commentRangeEnd w:id="78"/>
      <w:r w:rsidR="00E17A56">
        <w:rPr>
          <w:rStyle w:val="CommentReference"/>
        </w:rPr>
        <w:commentReference w:id="78"/>
      </w:r>
      <w:r w:rsidR="00806C1C">
        <w:rPr>
          <w:rFonts w:ascii="Times New Roman" w:hAnsi="Times New Roman" w:cs="Times New Roman"/>
          <w:sz w:val="24"/>
          <w:szCs w:val="24"/>
        </w:rPr>
        <w:t>(p = ___)</w:t>
      </w:r>
      <w:r w:rsidR="00595942">
        <w:rPr>
          <w:rFonts w:ascii="Times New Roman" w:hAnsi="Times New Roman" w:cs="Times New Roman"/>
          <w:sz w:val="24"/>
          <w:szCs w:val="24"/>
        </w:rPr>
        <w:t xml:space="preserve">, but </w:t>
      </w:r>
      <w:r w:rsidR="00F77366">
        <w:rPr>
          <w:rFonts w:ascii="Times New Roman" w:hAnsi="Times New Roman" w:cs="Times New Roman"/>
          <w:sz w:val="24"/>
          <w:szCs w:val="24"/>
        </w:rPr>
        <w:t xml:space="preserve">deviations in fulcrum timing </w:t>
      </w:r>
      <w:r w:rsidR="0051651C">
        <w:rPr>
          <w:rFonts w:ascii="Times New Roman" w:hAnsi="Times New Roman" w:cs="Times New Roman"/>
          <w:sz w:val="24"/>
          <w:szCs w:val="24"/>
        </w:rPr>
        <w:t>from average</w:t>
      </w:r>
      <w:r w:rsidR="00FE02BA">
        <w:rPr>
          <w:rFonts w:ascii="Times New Roman" w:hAnsi="Times New Roman" w:cs="Times New Roman"/>
          <w:sz w:val="24"/>
          <w:szCs w:val="24"/>
        </w:rPr>
        <w:t xml:space="preserve"> (e.g., </w:t>
      </w:r>
      <w:r w:rsidR="00FB0078">
        <w:rPr>
          <w:rFonts w:ascii="Times New Roman" w:hAnsi="Times New Roman" w:cs="Times New Roman"/>
          <w:sz w:val="24"/>
          <w:szCs w:val="24"/>
        </w:rPr>
        <w:t>late</w:t>
      </w:r>
      <w:r w:rsidR="00D37A9A">
        <w:rPr>
          <w:rFonts w:ascii="Times New Roman" w:hAnsi="Times New Roman" w:cs="Times New Roman"/>
          <w:sz w:val="24"/>
          <w:szCs w:val="24"/>
        </w:rPr>
        <w:t xml:space="preserve"> </w:t>
      </w:r>
      <w:r w:rsidR="00FE02BA">
        <w:rPr>
          <w:rFonts w:ascii="Times New Roman" w:hAnsi="Times New Roman" w:cs="Times New Roman"/>
          <w:sz w:val="24"/>
          <w:szCs w:val="24"/>
        </w:rPr>
        <w:t xml:space="preserve">fulcrums </w:t>
      </w:r>
      <w:r w:rsidR="00D37A9A">
        <w:rPr>
          <w:rFonts w:ascii="Times New Roman" w:hAnsi="Times New Roman" w:cs="Times New Roman"/>
          <w:sz w:val="24"/>
          <w:szCs w:val="24"/>
        </w:rPr>
        <w:t xml:space="preserve">in </w:t>
      </w:r>
      <w:r w:rsidR="00FB0078">
        <w:rPr>
          <w:rFonts w:ascii="Times New Roman" w:hAnsi="Times New Roman" w:cs="Times New Roman"/>
          <w:sz w:val="24"/>
          <w:szCs w:val="24"/>
        </w:rPr>
        <w:t>2006 - 2007</w:t>
      </w:r>
      <w:r w:rsidR="00D37A9A">
        <w:rPr>
          <w:rFonts w:ascii="Times New Roman" w:hAnsi="Times New Roman" w:cs="Times New Roman"/>
          <w:sz w:val="24"/>
          <w:szCs w:val="24"/>
        </w:rPr>
        <w:t xml:space="preserve"> and </w:t>
      </w:r>
      <w:r w:rsidR="000974AD">
        <w:rPr>
          <w:rFonts w:ascii="Times New Roman" w:hAnsi="Times New Roman" w:cs="Times New Roman"/>
          <w:sz w:val="24"/>
          <w:szCs w:val="24"/>
        </w:rPr>
        <w:t>early</w:t>
      </w:r>
      <w:r w:rsidR="00D37A9A">
        <w:rPr>
          <w:rFonts w:ascii="Times New Roman" w:hAnsi="Times New Roman" w:cs="Times New Roman"/>
          <w:sz w:val="24"/>
          <w:szCs w:val="24"/>
        </w:rPr>
        <w:t xml:space="preserve"> fulcrums in </w:t>
      </w:r>
      <w:r w:rsidR="000974AD">
        <w:rPr>
          <w:rFonts w:ascii="Times New Roman" w:hAnsi="Times New Roman" w:cs="Times New Roman"/>
          <w:sz w:val="24"/>
          <w:szCs w:val="24"/>
        </w:rPr>
        <w:t>2012 and 2020</w:t>
      </w:r>
      <w:r w:rsidR="00DB1C55">
        <w:rPr>
          <w:rFonts w:ascii="Times New Roman" w:hAnsi="Times New Roman" w:cs="Times New Roman"/>
          <w:sz w:val="24"/>
          <w:szCs w:val="24"/>
        </w:rPr>
        <w:t xml:space="preserve"> at some stations</w:t>
      </w:r>
      <w:r w:rsidR="00D37A9A">
        <w:rPr>
          <w:rFonts w:ascii="Times New Roman" w:hAnsi="Times New Roman" w:cs="Times New Roman"/>
          <w:sz w:val="24"/>
          <w:szCs w:val="24"/>
        </w:rPr>
        <w:t>)</w:t>
      </w:r>
      <w:r w:rsidR="0051651C">
        <w:rPr>
          <w:rFonts w:ascii="Times New Roman" w:hAnsi="Times New Roman" w:cs="Times New Roman"/>
          <w:sz w:val="24"/>
          <w:szCs w:val="24"/>
        </w:rPr>
        <w:t xml:space="preserve"> </w:t>
      </w:r>
      <w:r w:rsidR="00F77366">
        <w:rPr>
          <w:rFonts w:ascii="Times New Roman" w:hAnsi="Times New Roman" w:cs="Times New Roman"/>
          <w:sz w:val="24"/>
          <w:szCs w:val="24"/>
        </w:rPr>
        <w:t xml:space="preserve">may provide </w:t>
      </w:r>
      <w:r w:rsidR="00407F76">
        <w:rPr>
          <w:rFonts w:ascii="Times New Roman" w:hAnsi="Times New Roman" w:cs="Times New Roman"/>
          <w:sz w:val="24"/>
          <w:szCs w:val="24"/>
        </w:rPr>
        <w:t xml:space="preserve">insights into drivers of </w:t>
      </w:r>
      <w:r w:rsidR="000407A4">
        <w:rPr>
          <w:rFonts w:ascii="Times New Roman" w:hAnsi="Times New Roman" w:cs="Times New Roman"/>
          <w:sz w:val="24"/>
          <w:szCs w:val="24"/>
        </w:rPr>
        <w:t>phytoplankton biomass accumulation</w:t>
      </w:r>
      <w:r w:rsidR="00407F76">
        <w:rPr>
          <w:rFonts w:ascii="Times New Roman" w:hAnsi="Times New Roman" w:cs="Times New Roman"/>
          <w:sz w:val="24"/>
          <w:szCs w:val="24"/>
        </w:rPr>
        <w:t xml:space="preserve">. </w:t>
      </w:r>
      <w:r w:rsidR="006E1710" w:rsidRPr="00B267BF">
        <w:rPr>
          <w:rFonts w:ascii="Times New Roman" w:hAnsi="Times New Roman" w:cs="Times New Roman"/>
          <w:sz w:val="24"/>
          <w:szCs w:val="24"/>
        </w:rPr>
        <w:t>The widest range in fulcrums occurred at PC (months 5.01 – 7.91)</w:t>
      </w:r>
      <w:r w:rsidR="005B0759">
        <w:rPr>
          <w:rFonts w:ascii="Times New Roman" w:hAnsi="Times New Roman" w:cs="Times New Roman"/>
          <w:sz w:val="24"/>
          <w:szCs w:val="24"/>
        </w:rPr>
        <w:t xml:space="preserve"> and</w:t>
      </w:r>
      <w:r w:rsidR="006E1710" w:rsidRPr="00B267BF">
        <w:rPr>
          <w:rFonts w:ascii="Times New Roman" w:hAnsi="Times New Roman" w:cs="Times New Roman"/>
          <w:sz w:val="24"/>
          <w:szCs w:val="24"/>
        </w:rPr>
        <w:t xml:space="preserve"> </w:t>
      </w:r>
      <w:r w:rsidR="00CA39A6">
        <w:rPr>
          <w:rFonts w:ascii="Times New Roman" w:hAnsi="Times New Roman" w:cs="Times New Roman"/>
          <w:sz w:val="24"/>
          <w:szCs w:val="24"/>
        </w:rPr>
        <w:t xml:space="preserve">a </w:t>
      </w:r>
      <w:r w:rsidR="00EA76EE">
        <w:rPr>
          <w:rFonts w:ascii="Times New Roman" w:hAnsi="Times New Roman" w:cs="Times New Roman"/>
          <w:sz w:val="24"/>
          <w:szCs w:val="24"/>
        </w:rPr>
        <w:t>similar</w:t>
      </w:r>
      <w:r w:rsidR="00190348">
        <w:rPr>
          <w:rFonts w:ascii="Times New Roman" w:hAnsi="Times New Roman" w:cs="Times New Roman"/>
          <w:sz w:val="24"/>
          <w:szCs w:val="24"/>
        </w:rPr>
        <w:t xml:space="preserve"> but narrower</w:t>
      </w:r>
      <w:r w:rsidR="00EA76EE" w:rsidRPr="00B267BF">
        <w:rPr>
          <w:rFonts w:ascii="Times New Roman" w:hAnsi="Times New Roman" w:cs="Times New Roman"/>
          <w:sz w:val="24"/>
          <w:szCs w:val="24"/>
        </w:rPr>
        <w:t xml:space="preserve"> range </w:t>
      </w:r>
      <w:r w:rsidR="00273F1C">
        <w:rPr>
          <w:rFonts w:ascii="Times New Roman" w:hAnsi="Times New Roman" w:cs="Times New Roman"/>
          <w:sz w:val="24"/>
          <w:szCs w:val="24"/>
        </w:rPr>
        <w:t xml:space="preserve">was observed at </w:t>
      </w:r>
      <w:r w:rsidR="00273F1C" w:rsidRPr="00B267BF">
        <w:rPr>
          <w:rFonts w:ascii="Times New Roman" w:hAnsi="Times New Roman" w:cs="Times New Roman"/>
          <w:sz w:val="24"/>
          <w:szCs w:val="24"/>
        </w:rPr>
        <w:t xml:space="preserve">PI </w:t>
      </w:r>
      <w:r w:rsidR="00EA76EE" w:rsidRPr="00B267BF">
        <w:rPr>
          <w:rFonts w:ascii="Times New Roman" w:hAnsi="Times New Roman" w:cs="Times New Roman"/>
          <w:sz w:val="24"/>
          <w:szCs w:val="24"/>
        </w:rPr>
        <w:t>(5.4</w:t>
      </w:r>
      <w:r w:rsidR="00EA76EE">
        <w:rPr>
          <w:rFonts w:ascii="Times New Roman" w:hAnsi="Times New Roman" w:cs="Times New Roman"/>
          <w:sz w:val="24"/>
          <w:szCs w:val="24"/>
        </w:rPr>
        <w:t>0</w:t>
      </w:r>
      <w:r w:rsidR="00EA76EE" w:rsidRPr="00B267BF">
        <w:rPr>
          <w:rFonts w:ascii="Times New Roman" w:hAnsi="Times New Roman" w:cs="Times New Roman"/>
          <w:sz w:val="24"/>
          <w:szCs w:val="24"/>
        </w:rPr>
        <w:t xml:space="preserve"> – 7.78). </w:t>
      </w:r>
      <w:r w:rsidR="00273F1C">
        <w:rPr>
          <w:rFonts w:ascii="Times New Roman" w:hAnsi="Times New Roman" w:cs="Times New Roman"/>
          <w:sz w:val="24"/>
          <w:szCs w:val="24"/>
        </w:rPr>
        <w:t>F</w:t>
      </w:r>
      <w:r w:rsidR="00273F1C" w:rsidRPr="00B267BF">
        <w:rPr>
          <w:rFonts w:ascii="Times New Roman" w:hAnsi="Times New Roman" w:cs="Times New Roman"/>
          <w:sz w:val="24"/>
          <w:szCs w:val="24"/>
        </w:rPr>
        <w:t>ulcrum</w:t>
      </w:r>
      <w:r w:rsidR="00273F1C">
        <w:rPr>
          <w:rFonts w:ascii="Times New Roman" w:hAnsi="Times New Roman" w:cs="Times New Roman"/>
          <w:sz w:val="24"/>
          <w:szCs w:val="24"/>
        </w:rPr>
        <w:t xml:space="preserve"> months</w:t>
      </w:r>
      <w:r w:rsidR="00273F1C" w:rsidRPr="00B267BF">
        <w:rPr>
          <w:rFonts w:ascii="Times New Roman" w:hAnsi="Times New Roman" w:cs="Times New Roman"/>
          <w:sz w:val="24"/>
          <w:szCs w:val="24"/>
        </w:rPr>
        <w:t xml:space="preserve"> </w:t>
      </w:r>
      <w:r w:rsidR="00273F1C">
        <w:rPr>
          <w:rFonts w:ascii="Times New Roman" w:hAnsi="Times New Roman" w:cs="Times New Roman"/>
          <w:sz w:val="24"/>
          <w:szCs w:val="24"/>
        </w:rPr>
        <w:t xml:space="preserve">at </w:t>
      </w:r>
      <w:r w:rsidR="006E1710" w:rsidRPr="00B267BF">
        <w:rPr>
          <w:rFonts w:ascii="Times New Roman" w:hAnsi="Times New Roman" w:cs="Times New Roman"/>
          <w:sz w:val="24"/>
          <w:szCs w:val="24"/>
        </w:rPr>
        <w:t xml:space="preserve">SS and FM </w:t>
      </w:r>
      <w:r w:rsidR="00990AD7">
        <w:rPr>
          <w:rFonts w:ascii="Times New Roman" w:hAnsi="Times New Roman" w:cs="Times New Roman"/>
          <w:sz w:val="24"/>
          <w:szCs w:val="24"/>
        </w:rPr>
        <w:t>(</w:t>
      </w:r>
      <w:r w:rsidR="006E1710" w:rsidRPr="00B267BF">
        <w:rPr>
          <w:rFonts w:ascii="Times New Roman" w:hAnsi="Times New Roman" w:cs="Times New Roman"/>
          <w:sz w:val="24"/>
          <w:szCs w:val="24"/>
        </w:rPr>
        <w:t>6.24</w:t>
      </w:r>
      <w:r w:rsidR="00EF3032" w:rsidRPr="00B267BF">
        <w:rPr>
          <w:rFonts w:ascii="Times New Roman" w:hAnsi="Times New Roman" w:cs="Times New Roman"/>
          <w:sz w:val="24"/>
          <w:szCs w:val="24"/>
        </w:rPr>
        <w:t xml:space="preserve"> </w:t>
      </w:r>
      <w:proofErr w:type="gramStart"/>
      <w:r w:rsidR="00EF3032" w:rsidRPr="00B267BF">
        <w:rPr>
          <w:rFonts w:ascii="Times New Roman" w:hAnsi="Times New Roman" w:cs="Times New Roman"/>
          <w:sz w:val="24"/>
          <w:szCs w:val="24"/>
        </w:rPr>
        <w:t xml:space="preserve">– </w:t>
      </w:r>
      <w:r w:rsidR="006E1710" w:rsidRPr="00B267BF" w:rsidDel="00EF3032">
        <w:rPr>
          <w:rFonts w:ascii="Times New Roman" w:hAnsi="Times New Roman" w:cs="Times New Roman"/>
          <w:sz w:val="24"/>
          <w:szCs w:val="24"/>
        </w:rPr>
        <w:t xml:space="preserve"> </w:t>
      </w:r>
      <w:r w:rsidR="006E1710" w:rsidRPr="00B267BF">
        <w:rPr>
          <w:rFonts w:ascii="Times New Roman" w:hAnsi="Times New Roman" w:cs="Times New Roman"/>
          <w:sz w:val="24"/>
          <w:szCs w:val="24"/>
        </w:rPr>
        <w:t>8.71</w:t>
      </w:r>
      <w:proofErr w:type="gramEnd"/>
      <w:r w:rsidR="006E1710" w:rsidRPr="00B267BF">
        <w:rPr>
          <w:rFonts w:ascii="Times New Roman" w:hAnsi="Times New Roman" w:cs="Times New Roman"/>
          <w:sz w:val="24"/>
          <w:szCs w:val="24"/>
        </w:rPr>
        <w:t xml:space="preserve"> </w:t>
      </w:r>
      <w:r w:rsidR="00990AD7">
        <w:rPr>
          <w:rFonts w:ascii="Times New Roman" w:hAnsi="Times New Roman" w:cs="Times New Roman"/>
          <w:sz w:val="24"/>
          <w:szCs w:val="24"/>
        </w:rPr>
        <w:t xml:space="preserve">at </w:t>
      </w:r>
      <w:r w:rsidR="006E1710" w:rsidRPr="00B267BF">
        <w:rPr>
          <w:rFonts w:ascii="Times New Roman" w:hAnsi="Times New Roman" w:cs="Times New Roman"/>
          <w:sz w:val="24"/>
          <w:szCs w:val="24"/>
        </w:rPr>
        <w:t>SS and 6.16</w:t>
      </w:r>
      <w:r w:rsidR="00EF3032" w:rsidRPr="00B267BF">
        <w:rPr>
          <w:rFonts w:ascii="Times New Roman" w:hAnsi="Times New Roman" w:cs="Times New Roman"/>
          <w:sz w:val="24"/>
          <w:szCs w:val="24"/>
        </w:rPr>
        <w:t xml:space="preserve"> – </w:t>
      </w:r>
      <w:r w:rsidR="006E1710" w:rsidRPr="00B267BF" w:rsidDel="00EF3032">
        <w:rPr>
          <w:rFonts w:ascii="Times New Roman" w:hAnsi="Times New Roman" w:cs="Times New Roman"/>
          <w:sz w:val="24"/>
          <w:szCs w:val="24"/>
        </w:rPr>
        <w:t xml:space="preserve"> </w:t>
      </w:r>
      <w:r w:rsidR="006E1710" w:rsidRPr="00B267BF">
        <w:rPr>
          <w:rFonts w:ascii="Times New Roman" w:hAnsi="Times New Roman" w:cs="Times New Roman"/>
          <w:sz w:val="24"/>
          <w:szCs w:val="24"/>
        </w:rPr>
        <w:t xml:space="preserve">8.51 </w:t>
      </w:r>
      <w:r w:rsidR="00990AD7">
        <w:rPr>
          <w:rFonts w:ascii="Times New Roman" w:hAnsi="Times New Roman" w:cs="Times New Roman"/>
          <w:sz w:val="24"/>
          <w:szCs w:val="24"/>
        </w:rPr>
        <w:t xml:space="preserve">at </w:t>
      </w:r>
      <w:r w:rsidR="006E1710" w:rsidRPr="00B267BF">
        <w:rPr>
          <w:rFonts w:ascii="Times New Roman" w:hAnsi="Times New Roman" w:cs="Times New Roman"/>
          <w:sz w:val="24"/>
          <w:szCs w:val="24"/>
        </w:rPr>
        <w:t xml:space="preserve">FM) </w:t>
      </w:r>
      <w:r w:rsidR="00124721">
        <w:rPr>
          <w:rFonts w:ascii="Times New Roman" w:hAnsi="Times New Roman" w:cs="Times New Roman"/>
          <w:sz w:val="24"/>
          <w:szCs w:val="24"/>
        </w:rPr>
        <w:t>were</w:t>
      </w:r>
      <w:r w:rsidR="00124721" w:rsidRPr="00B267BF">
        <w:rPr>
          <w:rFonts w:ascii="Times New Roman" w:hAnsi="Times New Roman" w:cs="Times New Roman"/>
          <w:sz w:val="24"/>
          <w:szCs w:val="24"/>
        </w:rPr>
        <w:t xml:space="preserve"> later</w:t>
      </w:r>
      <w:r w:rsidR="00124721">
        <w:rPr>
          <w:rFonts w:ascii="Times New Roman" w:hAnsi="Times New Roman" w:cs="Times New Roman"/>
          <w:sz w:val="24"/>
          <w:szCs w:val="24"/>
        </w:rPr>
        <w:t xml:space="preserve"> than at PI and PC.</w:t>
      </w:r>
      <w:r w:rsidR="00124721" w:rsidRPr="00B267BF">
        <w:rPr>
          <w:rFonts w:ascii="Times New Roman" w:hAnsi="Times New Roman" w:cs="Times New Roman"/>
          <w:sz w:val="24"/>
          <w:szCs w:val="24"/>
        </w:rPr>
        <w:t xml:space="preserve"> </w:t>
      </w:r>
    </w:p>
    <w:p w14:paraId="01A2E73A" w14:textId="2F458FA3" w:rsidR="00B267BF" w:rsidRDefault="00C83C78" w:rsidP="00B267BF">
      <w:pPr>
        <w:pStyle w:val="Heading2"/>
        <w:spacing w:line="480" w:lineRule="auto"/>
        <w:jc w:val="left"/>
        <w:rPr>
          <w:rFonts w:ascii="Times New Roman" w:hAnsi="Times New Roman" w:cs="Times New Roman"/>
          <w:sz w:val="24"/>
          <w:szCs w:val="24"/>
        </w:rPr>
      </w:pPr>
      <w:r>
        <w:rPr>
          <w:rFonts w:ascii="Times New Roman" w:hAnsi="Times New Roman" w:cs="Times New Roman"/>
          <w:sz w:val="24"/>
          <w:szCs w:val="24"/>
        </w:rPr>
        <w:lastRenderedPageBreak/>
        <w:t>C</w:t>
      </w:r>
      <w:r w:rsidR="00F32A49">
        <w:rPr>
          <w:rFonts w:ascii="Times New Roman" w:hAnsi="Times New Roman" w:cs="Times New Roman"/>
          <w:sz w:val="24"/>
          <w:szCs w:val="24"/>
        </w:rPr>
        <w:t xml:space="preserve">limate </w:t>
      </w:r>
      <w:r w:rsidR="0060717E">
        <w:rPr>
          <w:rFonts w:ascii="Times New Roman" w:hAnsi="Times New Roman" w:cs="Times New Roman"/>
          <w:sz w:val="24"/>
          <w:szCs w:val="24"/>
        </w:rPr>
        <w:t xml:space="preserve">and environmental </w:t>
      </w:r>
      <w:r w:rsidR="00F332A8">
        <w:rPr>
          <w:rFonts w:ascii="Times New Roman" w:hAnsi="Times New Roman" w:cs="Times New Roman"/>
          <w:sz w:val="24"/>
          <w:szCs w:val="24"/>
        </w:rPr>
        <w:t>drivers</w:t>
      </w:r>
    </w:p>
    <w:p w14:paraId="7C680B8B" w14:textId="7CA87B9E" w:rsidR="00E35A92" w:rsidRDefault="00B267BF" w:rsidP="00EF1354">
      <w:pPr>
        <w:spacing w:line="480" w:lineRule="auto"/>
        <w:jc w:val="left"/>
        <w:rPr>
          <w:rFonts w:ascii="Times New Roman" w:hAnsi="Times New Roman" w:cs="Times New Roman"/>
          <w:sz w:val="24"/>
          <w:szCs w:val="24"/>
        </w:rPr>
      </w:pPr>
      <w:r>
        <w:rPr>
          <w:rFonts w:ascii="Times New Roman" w:hAnsi="Times New Roman" w:cs="Times New Roman"/>
        </w:rPr>
        <w:tab/>
      </w:r>
      <w:r w:rsidRPr="00E35A92">
        <w:rPr>
          <w:rFonts w:ascii="Times New Roman" w:hAnsi="Times New Roman" w:cs="Times New Roman"/>
          <w:sz w:val="24"/>
          <w:szCs w:val="24"/>
        </w:rPr>
        <w:t xml:space="preserve">Water temperatures </w:t>
      </w:r>
      <w:r w:rsidR="00EF1354">
        <w:rPr>
          <w:rFonts w:ascii="Times New Roman" w:hAnsi="Times New Roman" w:cs="Times New Roman"/>
          <w:sz w:val="24"/>
          <w:szCs w:val="24"/>
        </w:rPr>
        <w:t>typically were similar at all sites (</w:t>
      </w:r>
      <w:commentRangeStart w:id="79"/>
      <w:r w:rsidR="00EF1354">
        <w:rPr>
          <w:rFonts w:ascii="Times New Roman" w:hAnsi="Times New Roman" w:cs="Times New Roman"/>
          <w:sz w:val="24"/>
          <w:szCs w:val="24"/>
        </w:rPr>
        <w:t>Figure WQ Temp/Sal</w:t>
      </w:r>
      <w:commentRangeEnd w:id="79"/>
      <w:r w:rsidR="00E351F5">
        <w:rPr>
          <w:rStyle w:val="CommentReference"/>
        </w:rPr>
        <w:commentReference w:id="79"/>
      </w:r>
      <w:r w:rsidR="00EF1354">
        <w:rPr>
          <w:rFonts w:ascii="Times New Roman" w:hAnsi="Times New Roman" w:cs="Times New Roman"/>
          <w:sz w:val="24"/>
          <w:szCs w:val="24"/>
        </w:rPr>
        <w:t>, Table 4)</w:t>
      </w:r>
      <w:r w:rsidR="00E35A92">
        <w:rPr>
          <w:rFonts w:ascii="Times New Roman" w:hAnsi="Times New Roman" w:cs="Times New Roman"/>
          <w:sz w:val="24"/>
          <w:szCs w:val="24"/>
        </w:rPr>
        <w:t xml:space="preserve">. </w:t>
      </w:r>
      <w:r w:rsidR="00C83C78">
        <w:rPr>
          <w:rFonts w:ascii="Times New Roman" w:hAnsi="Times New Roman" w:cs="Times New Roman"/>
          <w:sz w:val="24"/>
          <w:szCs w:val="24"/>
        </w:rPr>
        <w:t xml:space="preserve">Drops in average water temperatures in the winter </w:t>
      </w:r>
      <w:r w:rsidR="00626C2F">
        <w:rPr>
          <w:rFonts w:ascii="Times New Roman" w:hAnsi="Times New Roman" w:cs="Times New Roman"/>
          <w:sz w:val="24"/>
          <w:szCs w:val="24"/>
        </w:rPr>
        <w:t xml:space="preserve">were notable </w:t>
      </w:r>
      <w:r w:rsidR="00C83C78">
        <w:rPr>
          <w:rFonts w:ascii="Times New Roman" w:hAnsi="Times New Roman" w:cs="Times New Roman"/>
          <w:sz w:val="24"/>
          <w:szCs w:val="24"/>
        </w:rPr>
        <w:t xml:space="preserve">in </w:t>
      </w:r>
      <w:r w:rsidR="001B7138">
        <w:rPr>
          <w:rFonts w:ascii="Times New Roman" w:hAnsi="Times New Roman" w:cs="Times New Roman"/>
          <w:sz w:val="24"/>
          <w:szCs w:val="24"/>
        </w:rPr>
        <w:t xml:space="preserve">2002-2003, </w:t>
      </w:r>
      <w:r w:rsidR="00C83C78">
        <w:rPr>
          <w:rFonts w:ascii="Times New Roman" w:hAnsi="Times New Roman" w:cs="Times New Roman"/>
          <w:sz w:val="24"/>
          <w:szCs w:val="24"/>
        </w:rPr>
        <w:t>2010-2011, 2011-2012, and 201</w:t>
      </w:r>
      <w:r w:rsidR="004636C6">
        <w:rPr>
          <w:rFonts w:ascii="Times New Roman" w:hAnsi="Times New Roman" w:cs="Times New Roman"/>
          <w:sz w:val="24"/>
          <w:szCs w:val="24"/>
        </w:rPr>
        <w:t>7</w:t>
      </w:r>
      <w:r w:rsidR="00C83C78">
        <w:rPr>
          <w:rFonts w:ascii="Times New Roman" w:hAnsi="Times New Roman" w:cs="Times New Roman"/>
          <w:sz w:val="24"/>
          <w:szCs w:val="24"/>
        </w:rPr>
        <w:t>-201</w:t>
      </w:r>
      <w:r w:rsidR="004636C6">
        <w:rPr>
          <w:rFonts w:ascii="Times New Roman" w:hAnsi="Times New Roman" w:cs="Times New Roman"/>
          <w:sz w:val="24"/>
          <w:szCs w:val="24"/>
        </w:rPr>
        <w:t>8</w:t>
      </w:r>
      <w:r w:rsidR="00646D99">
        <w:rPr>
          <w:rFonts w:ascii="Times New Roman" w:hAnsi="Times New Roman" w:cs="Times New Roman"/>
          <w:sz w:val="24"/>
          <w:szCs w:val="24"/>
        </w:rPr>
        <w:t>, an approximate eight-year return interval</w:t>
      </w:r>
      <w:r w:rsidR="00C83C78">
        <w:rPr>
          <w:rFonts w:ascii="Times New Roman" w:hAnsi="Times New Roman" w:cs="Times New Roman"/>
          <w:sz w:val="24"/>
          <w:szCs w:val="24"/>
        </w:rPr>
        <w:t xml:space="preserve">. </w:t>
      </w:r>
      <w:r w:rsidR="00EF1354">
        <w:rPr>
          <w:rFonts w:ascii="Times New Roman" w:hAnsi="Times New Roman" w:cs="Times New Roman"/>
          <w:sz w:val="24"/>
          <w:szCs w:val="24"/>
        </w:rPr>
        <w:t xml:space="preserve">SS and FM are more saline stations with average salinities in the 33-34 </w:t>
      </w:r>
      <w:proofErr w:type="spellStart"/>
      <w:r w:rsidR="00EF1354">
        <w:rPr>
          <w:rFonts w:ascii="Times New Roman" w:hAnsi="Times New Roman" w:cs="Times New Roman"/>
          <w:sz w:val="24"/>
          <w:szCs w:val="24"/>
        </w:rPr>
        <w:t>psu</w:t>
      </w:r>
      <w:proofErr w:type="spellEnd"/>
      <w:r w:rsidR="00EF1354">
        <w:rPr>
          <w:rFonts w:ascii="Times New Roman" w:hAnsi="Times New Roman" w:cs="Times New Roman"/>
          <w:sz w:val="24"/>
          <w:szCs w:val="24"/>
        </w:rPr>
        <w:t xml:space="preserve"> range. PI and PC are further from inlets and experience more brackish conditions with average salinities between 15-27 </w:t>
      </w:r>
      <w:proofErr w:type="spellStart"/>
      <w:r w:rsidR="00EF1354">
        <w:rPr>
          <w:rFonts w:ascii="Times New Roman" w:hAnsi="Times New Roman" w:cs="Times New Roman"/>
          <w:sz w:val="24"/>
          <w:szCs w:val="24"/>
        </w:rPr>
        <w:t>psu</w:t>
      </w:r>
      <w:proofErr w:type="spellEnd"/>
      <w:r w:rsidR="00EF1354">
        <w:rPr>
          <w:rFonts w:ascii="Times New Roman" w:hAnsi="Times New Roman" w:cs="Times New Roman"/>
          <w:sz w:val="24"/>
          <w:szCs w:val="24"/>
        </w:rPr>
        <w:t xml:space="preserve"> (Table 4). PC also frequently has low salinities compared to all other sites (Figure WQ Temp/Sal). </w:t>
      </w:r>
    </w:p>
    <w:p w14:paraId="77E9CD7F" w14:textId="2AA832DF" w:rsidR="000F3B6D" w:rsidRDefault="000F3B6D" w:rsidP="00EF1354">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Pr="000F3B6D">
        <w:rPr>
          <w:rFonts w:ascii="Times New Roman" w:hAnsi="Times New Roman" w:cs="Times New Roman"/>
          <w:sz w:val="24"/>
          <w:szCs w:val="24"/>
          <w:highlight w:val="yellow"/>
        </w:rPr>
        <w:t xml:space="preserve">Describe Figure Annual Mins and Max </w:t>
      </w:r>
      <w:r w:rsidRPr="00817E65">
        <w:rPr>
          <w:rFonts w:ascii="Times New Roman" w:hAnsi="Times New Roman" w:cs="Times New Roman"/>
          <w:sz w:val="24"/>
          <w:szCs w:val="24"/>
          <w:highlight w:val="yellow"/>
        </w:rPr>
        <w:t>Temp and Salinity</w:t>
      </w:r>
      <w:r w:rsidR="00817E65" w:rsidRPr="00817E65">
        <w:rPr>
          <w:rFonts w:ascii="Times New Roman" w:hAnsi="Times New Roman" w:cs="Times New Roman"/>
          <w:sz w:val="24"/>
          <w:szCs w:val="24"/>
          <w:highlight w:val="yellow"/>
        </w:rPr>
        <w:t xml:space="preserve"> in terms of a</w:t>
      </w:r>
      <w:r w:rsidR="00B277D1" w:rsidRPr="00817E65">
        <w:rPr>
          <w:rFonts w:ascii="Times New Roman" w:hAnsi="Times New Roman" w:cs="Times New Roman"/>
          <w:sz w:val="24"/>
          <w:szCs w:val="24"/>
          <w:highlight w:val="yellow"/>
        </w:rPr>
        <w:t xml:space="preserve">ny patterns that help explain </w:t>
      </w:r>
      <w:r w:rsidR="00817E65" w:rsidRPr="00817E65">
        <w:rPr>
          <w:rFonts w:ascii="Times New Roman" w:hAnsi="Times New Roman" w:cs="Times New Roman"/>
          <w:sz w:val="24"/>
          <w:szCs w:val="24"/>
          <w:highlight w:val="yellow"/>
        </w:rPr>
        <w:t xml:space="preserve">any of the patterns we observed in </w:t>
      </w:r>
      <w:proofErr w:type="gramStart"/>
      <w:r w:rsidR="00817E65" w:rsidRPr="00817E65">
        <w:rPr>
          <w:rFonts w:ascii="Times New Roman" w:hAnsi="Times New Roman" w:cs="Times New Roman"/>
          <w:sz w:val="24"/>
          <w:szCs w:val="24"/>
          <w:highlight w:val="yellow"/>
        </w:rPr>
        <w:t>CHL</w:t>
      </w:r>
      <w:proofErr w:type="gramEnd"/>
    </w:p>
    <w:p w14:paraId="5A7A79FB" w14:textId="19F5B2BC" w:rsidR="00EF1354" w:rsidRDefault="00EF1354" w:rsidP="00EF1354">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880050">
        <w:rPr>
          <w:rFonts w:ascii="Times New Roman" w:hAnsi="Times New Roman" w:cs="Times New Roman"/>
          <w:sz w:val="24"/>
          <w:szCs w:val="24"/>
        </w:rPr>
        <w:t>Average</w:t>
      </w:r>
      <w:r>
        <w:rPr>
          <w:rFonts w:ascii="Times New Roman" w:hAnsi="Times New Roman" w:cs="Times New Roman"/>
          <w:sz w:val="24"/>
          <w:szCs w:val="24"/>
        </w:rPr>
        <w:t xml:space="preserve"> annual rainfall</w:t>
      </w:r>
      <w:r w:rsidR="00880050">
        <w:rPr>
          <w:rFonts w:ascii="Times New Roman" w:hAnsi="Times New Roman" w:cs="Times New Roman"/>
          <w:sz w:val="24"/>
          <w:szCs w:val="24"/>
        </w:rPr>
        <w:t xml:space="preserve"> for the </w:t>
      </w:r>
      <w:r>
        <w:rPr>
          <w:rFonts w:ascii="Times New Roman" w:hAnsi="Times New Roman" w:cs="Times New Roman"/>
          <w:sz w:val="24"/>
          <w:szCs w:val="24"/>
        </w:rPr>
        <w:t xml:space="preserve">20-year </w:t>
      </w:r>
      <w:r w:rsidR="00880050">
        <w:rPr>
          <w:rFonts w:ascii="Times New Roman" w:hAnsi="Times New Roman" w:cs="Times New Roman"/>
          <w:sz w:val="24"/>
          <w:szCs w:val="24"/>
        </w:rPr>
        <w:t xml:space="preserve">period was </w:t>
      </w:r>
      <w:r>
        <w:rPr>
          <w:rFonts w:ascii="Times New Roman" w:hAnsi="Times New Roman" w:cs="Times New Roman"/>
          <w:sz w:val="24"/>
          <w:szCs w:val="24"/>
        </w:rPr>
        <w:t>11</w:t>
      </w:r>
      <w:r w:rsidR="00880050">
        <w:rPr>
          <w:rFonts w:ascii="Times New Roman" w:hAnsi="Times New Roman" w:cs="Times New Roman"/>
          <w:sz w:val="24"/>
          <w:szCs w:val="24"/>
        </w:rPr>
        <w:t xml:space="preserve">2 </w:t>
      </w:r>
      <w:r>
        <w:rPr>
          <w:rFonts w:ascii="Times New Roman" w:hAnsi="Times New Roman" w:cs="Times New Roman"/>
          <w:sz w:val="24"/>
          <w:szCs w:val="24"/>
        </w:rPr>
        <w:t xml:space="preserve">cm </w:t>
      </w:r>
      <w:r w:rsidR="00880050">
        <w:rPr>
          <w:rFonts w:ascii="Times New Roman" w:hAnsi="Times New Roman" w:cs="Times New Roman"/>
          <w:sz w:val="24"/>
          <w:szCs w:val="24"/>
        </w:rPr>
        <w:t>(</w:t>
      </w:r>
      <w:r>
        <w:rPr>
          <w:rFonts w:ascii="Times New Roman" w:hAnsi="Times New Roman" w:cs="Times New Roman"/>
          <w:sz w:val="24"/>
          <w:szCs w:val="24"/>
        </w:rPr>
        <w:t xml:space="preserve">Figure Annual Rainfall). The </w:t>
      </w:r>
      <w:r w:rsidR="00C83C78">
        <w:rPr>
          <w:rFonts w:ascii="Times New Roman" w:hAnsi="Times New Roman" w:cs="Times New Roman"/>
          <w:sz w:val="24"/>
          <w:szCs w:val="24"/>
        </w:rPr>
        <w:t xml:space="preserve">years with the </w:t>
      </w:r>
      <w:r w:rsidR="009C0A27">
        <w:rPr>
          <w:rFonts w:ascii="Times New Roman" w:hAnsi="Times New Roman" w:cs="Times New Roman"/>
          <w:sz w:val="24"/>
          <w:szCs w:val="24"/>
        </w:rPr>
        <w:t>largest deviation from average</w:t>
      </w:r>
      <w:r w:rsidR="00C83C78">
        <w:rPr>
          <w:rFonts w:ascii="Times New Roman" w:hAnsi="Times New Roman" w:cs="Times New Roman"/>
          <w:sz w:val="24"/>
          <w:szCs w:val="24"/>
        </w:rPr>
        <w:t xml:space="preserve"> </w:t>
      </w:r>
      <w:r w:rsidR="004B6BFA">
        <w:rPr>
          <w:rFonts w:ascii="Times New Roman" w:hAnsi="Times New Roman" w:cs="Times New Roman"/>
          <w:sz w:val="24"/>
          <w:szCs w:val="24"/>
        </w:rPr>
        <w:t xml:space="preserve">rainfall </w:t>
      </w:r>
      <w:r w:rsidR="00C83C78">
        <w:rPr>
          <w:rFonts w:ascii="Times New Roman" w:hAnsi="Times New Roman" w:cs="Times New Roman"/>
          <w:sz w:val="24"/>
          <w:szCs w:val="24"/>
        </w:rPr>
        <w:t>were 2006</w:t>
      </w:r>
      <w:r w:rsidR="009C0A27">
        <w:rPr>
          <w:rFonts w:ascii="Times New Roman" w:hAnsi="Times New Roman" w:cs="Times New Roman"/>
          <w:sz w:val="24"/>
          <w:szCs w:val="24"/>
        </w:rPr>
        <w:t xml:space="preserve"> and </w:t>
      </w:r>
      <w:r w:rsidR="00C83C78">
        <w:rPr>
          <w:rFonts w:ascii="Times New Roman" w:hAnsi="Times New Roman" w:cs="Times New Roman"/>
          <w:sz w:val="24"/>
          <w:szCs w:val="24"/>
        </w:rPr>
        <w:t xml:space="preserve">2010, </w:t>
      </w:r>
      <w:r w:rsidR="009C0A27">
        <w:rPr>
          <w:rFonts w:ascii="Times New Roman" w:hAnsi="Times New Roman" w:cs="Times New Roman"/>
          <w:sz w:val="24"/>
          <w:szCs w:val="24"/>
        </w:rPr>
        <w:t>both lower than average</w:t>
      </w:r>
      <w:r w:rsidR="00C83C78">
        <w:rPr>
          <w:rFonts w:ascii="Times New Roman" w:hAnsi="Times New Roman" w:cs="Times New Roman"/>
          <w:sz w:val="24"/>
          <w:szCs w:val="24"/>
        </w:rPr>
        <w:t xml:space="preserve">. More periods of La Niña conditions were observed than El Niño (Figure MEI index). </w:t>
      </w:r>
      <w:r w:rsidR="003F6674">
        <w:rPr>
          <w:rFonts w:ascii="Times New Roman" w:hAnsi="Times New Roman" w:cs="Times New Roman"/>
          <w:sz w:val="24"/>
          <w:szCs w:val="24"/>
        </w:rPr>
        <w:t>Str</w:t>
      </w:r>
      <w:r w:rsidR="00187C72">
        <w:rPr>
          <w:rFonts w:ascii="Times New Roman" w:hAnsi="Times New Roman" w:cs="Times New Roman"/>
          <w:sz w:val="24"/>
          <w:szCs w:val="24"/>
        </w:rPr>
        <w:t>o</w:t>
      </w:r>
      <w:r w:rsidR="003F6674">
        <w:rPr>
          <w:rFonts w:ascii="Times New Roman" w:hAnsi="Times New Roman" w:cs="Times New Roman"/>
          <w:sz w:val="24"/>
          <w:szCs w:val="24"/>
        </w:rPr>
        <w:t xml:space="preserve">ng </w:t>
      </w:r>
      <w:r w:rsidR="00C83C78">
        <w:rPr>
          <w:rFonts w:ascii="Times New Roman" w:hAnsi="Times New Roman" w:cs="Times New Roman"/>
          <w:sz w:val="24"/>
          <w:szCs w:val="24"/>
        </w:rPr>
        <w:t xml:space="preserve">La Niña conditions were observed in 2010-2012, and </w:t>
      </w:r>
      <w:r w:rsidR="003F6674">
        <w:rPr>
          <w:rFonts w:ascii="Times New Roman" w:hAnsi="Times New Roman" w:cs="Times New Roman"/>
          <w:sz w:val="24"/>
          <w:szCs w:val="24"/>
        </w:rPr>
        <w:t xml:space="preserve">strong </w:t>
      </w:r>
      <w:r w:rsidR="00C83C78">
        <w:rPr>
          <w:rFonts w:ascii="Times New Roman" w:hAnsi="Times New Roman" w:cs="Times New Roman"/>
          <w:sz w:val="24"/>
          <w:szCs w:val="24"/>
        </w:rPr>
        <w:t>El Niño conditions were observed between 2015-2017.</w:t>
      </w:r>
      <w:r w:rsidR="003F6674">
        <w:rPr>
          <w:rFonts w:ascii="Times New Roman" w:hAnsi="Times New Roman" w:cs="Times New Roman"/>
          <w:sz w:val="24"/>
          <w:szCs w:val="24"/>
        </w:rPr>
        <w:t xml:space="preserve"> </w:t>
      </w:r>
      <w:r w:rsidR="001E2DD9">
        <w:rPr>
          <w:rFonts w:ascii="Times New Roman" w:hAnsi="Times New Roman" w:cs="Times New Roman"/>
          <w:sz w:val="24"/>
          <w:szCs w:val="24"/>
        </w:rPr>
        <w:t>There was an ext</w:t>
      </w:r>
      <w:r w:rsidR="00187C72">
        <w:rPr>
          <w:rFonts w:ascii="Times New Roman" w:hAnsi="Times New Roman" w:cs="Times New Roman"/>
          <w:sz w:val="24"/>
          <w:szCs w:val="24"/>
        </w:rPr>
        <w:t>reme shift from El Niño to La Niña in 2010-2011</w:t>
      </w:r>
      <w:r w:rsidR="00045B32">
        <w:rPr>
          <w:rFonts w:ascii="Times New Roman" w:hAnsi="Times New Roman" w:cs="Times New Roman"/>
          <w:sz w:val="24"/>
          <w:szCs w:val="24"/>
        </w:rPr>
        <w:t xml:space="preserve">, which corresponded to </w:t>
      </w:r>
      <w:proofErr w:type="gramStart"/>
      <w:r w:rsidR="00045B32">
        <w:rPr>
          <w:rFonts w:ascii="Times New Roman" w:hAnsi="Times New Roman" w:cs="Times New Roman"/>
          <w:sz w:val="24"/>
          <w:szCs w:val="24"/>
        </w:rPr>
        <w:t>lower than average</w:t>
      </w:r>
      <w:proofErr w:type="gramEnd"/>
      <w:r w:rsidR="00045B32">
        <w:rPr>
          <w:rFonts w:ascii="Times New Roman" w:hAnsi="Times New Roman" w:cs="Times New Roman"/>
          <w:sz w:val="24"/>
          <w:szCs w:val="24"/>
        </w:rPr>
        <w:t xml:space="preserve"> minimum temperatures and rainfall totals</w:t>
      </w:r>
      <w:r w:rsidR="00187C72">
        <w:rPr>
          <w:rFonts w:ascii="Times New Roman" w:hAnsi="Times New Roman" w:cs="Times New Roman"/>
          <w:sz w:val="24"/>
          <w:szCs w:val="24"/>
        </w:rPr>
        <w:t>.</w:t>
      </w:r>
    </w:p>
    <w:p w14:paraId="102D8857" w14:textId="2A0EC474" w:rsidR="00B267BF" w:rsidRPr="00E87055" w:rsidRDefault="00C83C78" w:rsidP="001E7DD7">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Correlated monotonic associations between chlorophyll </w:t>
      </w:r>
      <w:proofErr w:type="gramStart"/>
      <w:r>
        <w:rPr>
          <w:rFonts w:ascii="Times New Roman" w:hAnsi="Times New Roman" w:cs="Times New Roman"/>
          <w:i/>
          <w:iCs/>
          <w:sz w:val="24"/>
          <w:szCs w:val="24"/>
        </w:rPr>
        <w:t>a</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climate variables were observed at all stations (</w:t>
      </w:r>
      <w:commentRangeStart w:id="80"/>
      <w:r>
        <w:rPr>
          <w:rFonts w:ascii="Times New Roman" w:hAnsi="Times New Roman" w:cs="Times New Roman"/>
          <w:sz w:val="24"/>
          <w:szCs w:val="24"/>
        </w:rPr>
        <w:t>Table 5</w:t>
      </w:r>
      <w:commentRangeEnd w:id="80"/>
      <w:r w:rsidR="00925AE2">
        <w:rPr>
          <w:rStyle w:val="CommentReference"/>
        </w:rPr>
        <w:commentReference w:id="80"/>
      </w:r>
      <w:r>
        <w:rPr>
          <w:rFonts w:ascii="Times New Roman" w:hAnsi="Times New Roman" w:cs="Times New Roman"/>
          <w:sz w:val="24"/>
          <w:szCs w:val="24"/>
        </w:rPr>
        <w:t xml:space="preserve">). </w:t>
      </w:r>
      <w:r w:rsidR="005D06C7">
        <w:rPr>
          <w:rFonts w:ascii="Times New Roman" w:hAnsi="Times New Roman" w:cs="Times New Roman"/>
          <w:sz w:val="24"/>
          <w:szCs w:val="24"/>
        </w:rPr>
        <w:t xml:space="preserve">Temperature the same month </w:t>
      </w:r>
      <w:r w:rsidR="00FC7A7C">
        <w:rPr>
          <w:rFonts w:ascii="Times New Roman" w:hAnsi="Times New Roman" w:cs="Times New Roman"/>
          <w:sz w:val="24"/>
          <w:szCs w:val="24"/>
        </w:rPr>
        <w:t xml:space="preserve">of sampling was the </w:t>
      </w:r>
      <w:r w:rsidR="00433514">
        <w:rPr>
          <w:rFonts w:ascii="Times New Roman" w:hAnsi="Times New Roman" w:cs="Times New Roman"/>
          <w:sz w:val="24"/>
          <w:szCs w:val="24"/>
        </w:rPr>
        <w:t xml:space="preserve">most related variable to chlorophyll </w:t>
      </w:r>
      <w:proofErr w:type="gramStart"/>
      <w:r w:rsidR="00433514" w:rsidRPr="00E86DF4">
        <w:rPr>
          <w:rFonts w:ascii="Times New Roman" w:hAnsi="Times New Roman" w:cs="Times New Roman"/>
          <w:i/>
          <w:iCs/>
          <w:sz w:val="24"/>
          <w:szCs w:val="24"/>
        </w:rPr>
        <w:t>a</w:t>
      </w:r>
      <w:r w:rsidR="00433514">
        <w:rPr>
          <w:rFonts w:ascii="Times New Roman" w:hAnsi="Times New Roman" w:cs="Times New Roman"/>
          <w:sz w:val="24"/>
          <w:szCs w:val="24"/>
        </w:rPr>
        <w:t xml:space="preserve"> (</w:t>
      </w:r>
      <w:proofErr w:type="gramEnd"/>
      <w:r w:rsidR="00433514">
        <w:rPr>
          <w:rFonts w:ascii="Times New Roman" w:hAnsi="Times New Roman" w:cs="Times New Roman"/>
          <w:sz w:val="24"/>
          <w:szCs w:val="24"/>
        </w:rPr>
        <w:t>positively)</w:t>
      </w:r>
      <w:r w:rsidR="005D06C7">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5B310C">
        <w:rPr>
          <w:rFonts w:ascii="Times New Roman" w:hAnsi="Times New Roman" w:cs="Times New Roman"/>
          <w:sz w:val="24"/>
          <w:szCs w:val="24"/>
        </w:rPr>
        <w:t>stations</w:t>
      </w:r>
      <w:r w:rsidR="00E87055">
        <w:rPr>
          <w:rFonts w:ascii="Times New Roman" w:hAnsi="Times New Roman" w:cs="Times New Roman"/>
          <w:sz w:val="24"/>
          <w:szCs w:val="24"/>
        </w:rPr>
        <w:t xml:space="preserve">. </w:t>
      </w:r>
      <w:r w:rsidR="005B310C">
        <w:rPr>
          <w:rFonts w:ascii="Times New Roman" w:hAnsi="Times New Roman" w:cs="Times New Roman"/>
          <w:sz w:val="24"/>
          <w:szCs w:val="24"/>
        </w:rPr>
        <w:t xml:space="preserve">Salinity was positively correlated with chlorophyll </w:t>
      </w:r>
      <w:r w:rsidR="005B310C" w:rsidRPr="00E86DF4">
        <w:rPr>
          <w:rFonts w:ascii="Times New Roman" w:hAnsi="Times New Roman" w:cs="Times New Roman"/>
          <w:i/>
          <w:iCs/>
          <w:sz w:val="24"/>
          <w:szCs w:val="24"/>
        </w:rPr>
        <w:t>a</w:t>
      </w:r>
      <w:r w:rsidR="005B310C">
        <w:rPr>
          <w:rFonts w:ascii="Times New Roman" w:hAnsi="Times New Roman" w:cs="Times New Roman"/>
          <w:sz w:val="24"/>
          <w:szCs w:val="24"/>
        </w:rPr>
        <w:t xml:space="preserve"> at all stations. </w:t>
      </w:r>
      <w:r w:rsidR="00E87055">
        <w:rPr>
          <w:rFonts w:ascii="Times New Roman" w:hAnsi="Times New Roman" w:cs="Times New Roman"/>
          <w:sz w:val="24"/>
          <w:szCs w:val="24"/>
        </w:rPr>
        <w:t>Rainfall was not significant</w:t>
      </w:r>
      <w:r w:rsidR="00FF547C">
        <w:rPr>
          <w:rFonts w:ascii="Times New Roman" w:hAnsi="Times New Roman" w:cs="Times New Roman"/>
          <w:sz w:val="24"/>
          <w:szCs w:val="24"/>
        </w:rPr>
        <w:t xml:space="preserve">ly correlated with chlorophyll </w:t>
      </w:r>
      <w:r w:rsidR="00FF547C">
        <w:rPr>
          <w:rFonts w:ascii="Times New Roman" w:hAnsi="Times New Roman" w:cs="Times New Roman"/>
          <w:i/>
          <w:iCs/>
          <w:sz w:val="24"/>
          <w:szCs w:val="24"/>
        </w:rPr>
        <w:t>a</w:t>
      </w:r>
      <w:r w:rsidR="00E87055">
        <w:rPr>
          <w:rFonts w:ascii="Times New Roman" w:hAnsi="Times New Roman" w:cs="Times New Roman"/>
          <w:sz w:val="24"/>
          <w:szCs w:val="24"/>
        </w:rPr>
        <w:t xml:space="preserve"> </w:t>
      </w:r>
      <w:r w:rsidR="00FF547C">
        <w:rPr>
          <w:rFonts w:ascii="Times New Roman" w:hAnsi="Times New Roman" w:cs="Times New Roman"/>
          <w:sz w:val="24"/>
          <w:szCs w:val="24"/>
        </w:rPr>
        <w:t xml:space="preserve">at </w:t>
      </w:r>
      <w:r w:rsidR="00E87055">
        <w:rPr>
          <w:rFonts w:ascii="Times New Roman" w:hAnsi="Times New Roman" w:cs="Times New Roman"/>
          <w:sz w:val="24"/>
          <w:szCs w:val="24"/>
        </w:rPr>
        <w:t>PI at all</w:t>
      </w:r>
      <w:r w:rsidR="00D24D50">
        <w:rPr>
          <w:rFonts w:ascii="Times New Roman" w:hAnsi="Times New Roman" w:cs="Times New Roman"/>
          <w:sz w:val="24"/>
          <w:szCs w:val="24"/>
        </w:rPr>
        <w:t xml:space="preserve"> and was weakly </w:t>
      </w:r>
      <w:r w:rsidR="0057713C">
        <w:rPr>
          <w:rFonts w:ascii="Times New Roman" w:hAnsi="Times New Roman" w:cs="Times New Roman"/>
          <w:sz w:val="24"/>
          <w:szCs w:val="24"/>
        </w:rPr>
        <w:t xml:space="preserve">positively </w:t>
      </w:r>
      <w:r w:rsidR="00D24D50">
        <w:rPr>
          <w:rFonts w:ascii="Times New Roman" w:hAnsi="Times New Roman" w:cs="Times New Roman"/>
          <w:sz w:val="24"/>
          <w:szCs w:val="24"/>
        </w:rPr>
        <w:t>correlated at other stations</w:t>
      </w:r>
      <w:r w:rsidR="00E87055">
        <w:rPr>
          <w:rFonts w:ascii="Times New Roman" w:hAnsi="Times New Roman" w:cs="Times New Roman"/>
          <w:sz w:val="24"/>
          <w:szCs w:val="24"/>
        </w:rPr>
        <w:t xml:space="preserve">. </w:t>
      </w:r>
      <w:commentRangeStart w:id="81"/>
      <w:r w:rsidR="00D57A96">
        <w:rPr>
          <w:rFonts w:ascii="Times New Roman" w:hAnsi="Times New Roman" w:cs="Times New Roman"/>
          <w:sz w:val="24"/>
          <w:szCs w:val="24"/>
        </w:rPr>
        <w:t xml:space="preserve">MEI </w:t>
      </w:r>
      <w:commentRangeEnd w:id="81"/>
      <w:r w:rsidR="00D57A96">
        <w:rPr>
          <w:rStyle w:val="CommentReference"/>
        </w:rPr>
        <w:commentReference w:id="81"/>
      </w:r>
      <w:r w:rsidR="00D57A96">
        <w:rPr>
          <w:rFonts w:ascii="Times New Roman" w:hAnsi="Times New Roman" w:cs="Times New Roman"/>
          <w:sz w:val="24"/>
          <w:szCs w:val="24"/>
        </w:rPr>
        <w:t xml:space="preserve">was </w:t>
      </w:r>
      <w:r w:rsidR="00D8062B">
        <w:rPr>
          <w:rFonts w:ascii="Times New Roman" w:hAnsi="Times New Roman" w:cs="Times New Roman"/>
          <w:sz w:val="24"/>
          <w:szCs w:val="24"/>
        </w:rPr>
        <w:t xml:space="preserve">weakly </w:t>
      </w:r>
      <w:r w:rsidR="00D57A96">
        <w:rPr>
          <w:rFonts w:ascii="Times New Roman" w:hAnsi="Times New Roman" w:cs="Times New Roman"/>
          <w:sz w:val="24"/>
          <w:szCs w:val="24"/>
        </w:rPr>
        <w:t xml:space="preserve">negatively correlated with chlorophyll </w:t>
      </w:r>
      <w:r w:rsidR="00D57A96">
        <w:rPr>
          <w:rFonts w:ascii="Times New Roman" w:hAnsi="Times New Roman" w:cs="Times New Roman"/>
          <w:i/>
          <w:iCs/>
          <w:sz w:val="24"/>
          <w:szCs w:val="24"/>
        </w:rPr>
        <w:t xml:space="preserve">a </w:t>
      </w:r>
      <w:r w:rsidR="00D57A96" w:rsidRPr="00E86DF4">
        <w:rPr>
          <w:rFonts w:ascii="Times New Roman" w:hAnsi="Times New Roman" w:cs="Times New Roman"/>
          <w:sz w:val="24"/>
          <w:szCs w:val="24"/>
        </w:rPr>
        <w:t xml:space="preserve">at </w:t>
      </w:r>
      <w:r w:rsidR="00D57A96">
        <w:rPr>
          <w:rFonts w:ascii="Times New Roman" w:hAnsi="Times New Roman" w:cs="Times New Roman"/>
          <w:sz w:val="24"/>
          <w:szCs w:val="24"/>
        </w:rPr>
        <w:t>a</w:t>
      </w:r>
      <w:r w:rsidR="00E87055">
        <w:rPr>
          <w:rFonts w:ascii="Times New Roman" w:hAnsi="Times New Roman" w:cs="Times New Roman"/>
          <w:sz w:val="24"/>
          <w:szCs w:val="24"/>
        </w:rPr>
        <w:t xml:space="preserve">ll </w:t>
      </w:r>
      <w:r w:rsidR="00D57A96">
        <w:rPr>
          <w:rFonts w:ascii="Times New Roman" w:hAnsi="Times New Roman" w:cs="Times New Roman"/>
          <w:sz w:val="24"/>
          <w:szCs w:val="24"/>
        </w:rPr>
        <w:t>stations</w:t>
      </w:r>
      <w:r w:rsidR="00E87055">
        <w:rPr>
          <w:rFonts w:ascii="Times New Roman" w:hAnsi="Times New Roman" w:cs="Times New Roman"/>
          <w:sz w:val="24"/>
          <w:szCs w:val="24"/>
        </w:rPr>
        <w:t>.</w:t>
      </w:r>
    </w:p>
    <w:p w14:paraId="0868F439" w14:textId="77777777" w:rsidR="00681769" w:rsidRDefault="004C3554" w:rsidP="00D35009">
      <w:pPr>
        <w:pStyle w:val="Heading1"/>
        <w:spacing w:before="0" w:after="0" w:line="480" w:lineRule="auto"/>
        <w:jc w:val="left"/>
        <w:rPr>
          <w:rFonts w:ascii="Times New Roman" w:hAnsi="Times New Roman" w:cs="Times New Roman"/>
          <w:sz w:val="24"/>
          <w:szCs w:val="24"/>
        </w:rPr>
      </w:pPr>
      <w:bookmarkStart w:id="82" w:name="discussion"/>
      <w:bookmarkEnd w:id="69"/>
      <w:bookmarkEnd w:id="77"/>
      <w:commentRangeStart w:id="83"/>
      <w:commentRangeStart w:id="84"/>
      <w:r w:rsidRPr="00A73537">
        <w:rPr>
          <w:rFonts w:ascii="Times New Roman" w:hAnsi="Times New Roman" w:cs="Times New Roman"/>
          <w:sz w:val="24"/>
          <w:szCs w:val="24"/>
        </w:rPr>
        <w:lastRenderedPageBreak/>
        <w:t>Discussion</w:t>
      </w:r>
      <w:commentRangeEnd w:id="83"/>
      <w:r w:rsidR="00FB1E4E">
        <w:rPr>
          <w:rStyle w:val="CommentReference"/>
          <w:rFonts w:asciiTheme="minorHAnsi" w:eastAsiaTheme="minorEastAsia" w:hAnsiTheme="minorHAnsi" w:cstheme="minorBidi"/>
          <w:b w:val="0"/>
          <w:bCs w:val="0"/>
          <w:caps w:val="0"/>
          <w:spacing w:val="0"/>
        </w:rPr>
        <w:commentReference w:id="83"/>
      </w:r>
      <w:commentRangeEnd w:id="84"/>
      <w:r w:rsidR="003D278D">
        <w:rPr>
          <w:rStyle w:val="CommentReference"/>
          <w:rFonts w:asciiTheme="minorHAnsi" w:eastAsiaTheme="minorEastAsia" w:hAnsiTheme="minorHAnsi" w:cstheme="minorBidi"/>
          <w:b w:val="0"/>
          <w:bCs w:val="0"/>
          <w:caps w:val="0"/>
          <w:spacing w:val="0"/>
        </w:rPr>
        <w:commentReference w:id="84"/>
      </w:r>
    </w:p>
    <w:p w14:paraId="471552C3" w14:textId="141F5C59" w:rsidR="00A72D81" w:rsidRPr="00896ABA" w:rsidRDefault="00A72D81" w:rsidP="00D35009">
      <w:pPr>
        <w:spacing w:after="0" w:line="480" w:lineRule="auto"/>
        <w:jc w:val="left"/>
        <w:rPr>
          <w:rFonts w:ascii="Times New Roman" w:hAnsi="Times New Roman" w:cs="Times New Roman"/>
          <w:sz w:val="24"/>
          <w:szCs w:val="24"/>
        </w:rPr>
      </w:pPr>
      <w:r w:rsidRPr="00896ABA">
        <w:rPr>
          <w:rFonts w:ascii="Times New Roman" w:hAnsi="Times New Roman" w:cs="Times New Roman"/>
          <w:sz w:val="24"/>
          <w:szCs w:val="24"/>
        </w:rPr>
        <w:t>Summarize findings relative to objectives and expectations</w:t>
      </w:r>
      <w:r w:rsidR="005B1C19">
        <w:rPr>
          <w:rFonts w:ascii="Times New Roman" w:hAnsi="Times New Roman" w:cs="Times New Roman"/>
          <w:sz w:val="24"/>
          <w:szCs w:val="24"/>
        </w:rPr>
        <w:t>…</w:t>
      </w:r>
    </w:p>
    <w:p w14:paraId="55730AA0" w14:textId="77777777" w:rsidR="00300DB3" w:rsidRDefault="00300DB3" w:rsidP="00D35009">
      <w:pPr>
        <w:spacing w:after="0" w:line="480" w:lineRule="auto"/>
        <w:jc w:val="left"/>
        <w:rPr>
          <w:rFonts w:ascii="Times New Roman" w:hAnsi="Times New Roman" w:cs="Times New Roman"/>
          <w:sz w:val="24"/>
          <w:szCs w:val="24"/>
        </w:rPr>
      </w:pPr>
    </w:p>
    <w:p w14:paraId="0EE56268" w14:textId="6DE7173A" w:rsidR="00A72D81" w:rsidRDefault="00DA2D49" w:rsidP="00D35009">
      <w:pPr>
        <w:spacing w:after="0" w:line="480" w:lineRule="auto"/>
        <w:jc w:val="left"/>
        <w:rPr>
          <w:rFonts w:ascii="Times New Roman" w:hAnsi="Times New Roman" w:cs="Times New Roman"/>
          <w:sz w:val="24"/>
          <w:szCs w:val="24"/>
        </w:rPr>
      </w:pPr>
      <w:r w:rsidRPr="00896ABA">
        <w:rPr>
          <w:rFonts w:ascii="Times New Roman" w:hAnsi="Times New Roman" w:cs="Times New Roman"/>
          <w:sz w:val="24"/>
          <w:szCs w:val="24"/>
        </w:rPr>
        <w:t>Long-term trends</w:t>
      </w:r>
      <w:r w:rsidR="005B1C19">
        <w:rPr>
          <w:rFonts w:ascii="Times New Roman" w:hAnsi="Times New Roman" w:cs="Times New Roman"/>
          <w:sz w:val="24"/>
          <w:szCs w:val="24"/>
        </w:rPr>
        <w:t>…</w:t>
      </w:r>
    </w:p>
    <w:p w14:paraId="1F4AF4AA" w14:textId="7D203D16" w:rsidR="005B1C19" w:rsidRPr="005B1C19" w:rsidRDefault="005B1C19" w:rsidP="005B1C19">
      <w:pPr>
        <w:pStyle w:val="ListParagraph"/>
        <w:numPr>
          <w:ilvl w:val="0"/>
          <w:numId w:val="5"/>
        </w:numPr>
        <w:spacing w:after="0" w:line="480" w:lineRule="auto"/>
        <w:jc w:val="left"/>
        <w:rPr>
          <w:rFonts w:ascii="Times New Roman" w:hAnsi="Times New Roman" w:cs="Times New Roman"/>
          <w:sz w:val="24"/>
          <w:szCs w:val="24"/>
        </w:rPr>
      </w:pPr>
      <w:r>
        <w:rPr>
          <w:rFonts w:ascii="Times New Roman" w:hAnsi="Times New Roman" w:cs="Times New Roman"/>
          <w:sz w:val="24"/>
          <w:szCs w:val="24"/>
        </w:rPr>
        <w:t>Contrary to expectations, 20-year trends were detected at the stations with least watershed influence</w:t>
      </w:r>
      <w:r w:rsidR="00300DB3">
        <w:rPr>
          <w:rFonts w:ascii="Times New Roman" w:hAnsi="Times New Roman" w:cs="Times New Roman"/>
          <w:sz w:val="24"/>
          <w:szCs w:val="24"/>
        </w:rPr>
        <w:t xml:space="preserve"> (SS and FM)</w:t>
      </w:r>
      <w:r>
        <w:rPr>
          <w:rFonts w:ascii="Times New Roman" w:hAnsi="Times New Roman" w:cs="Times New Roman"/>
          <w:sz w:val="24"/>
          <w:szCs w:val="24"/>
        </w:rPr>
        <w:t xml:space="preserve">. </w:t>
      </w:r>
      <w:r w:rsidR="00300DB3">
        <w:rPr>
          <w:rFonts w:ascii="Times New Roman" w:hAnsi="Times New Roman" w:cs="Times New Roman"/>
          <w:sz w:val="24"/>
          <w:szCs w:val="24"/>
        </w:rPr>
        <w:t>Higher variability at PI and PC…</w:t>
      </w:r>
    </w:p>
    <w:p w14:paraId="192F2AEC" w14:textId="77777777" w:rsidR="00300DB3" w:rsidRDefault="00300DB3" w:rsidP="00D35009">
      <w:pPr>
        <w:spacing w:after="0" w:line="480" w:lineRule="auto"/>
        <w:jc w:val="left"/>
        <w:rPr>
          <w:rFonts w:ascii="Times New Roman" w:hAnsi="Times New Roman" w:cs="Times New Roman"/>
          <w:sz w:val="24"/>
          <w:szCs w:val="24"/>
        </w:rPr>
      </w:pPr>
    </w:p>
    <w:p w14:paraId="2D21569F" w14:textId="4C25F44B" w:rsidR="00DA2D49" w:rsidRDefault="00D4681A" w:rsidP="00D35009">
      <w:pPr>
        <w:spacing w:after="0" w:line="480" w:lineRule="auto"/>
        <w:jc w:val="left"/>
        <w:rPr>
          <w:rFonts w:ascii="Times New Roman" w:hAnsi="Times New Roman" w:cs="Times New Roman"/>
          <w:sz w:val="24"/>
          <w:szCs w:val="24"/>
        </w:rPr>
      </w:pPr>
      <w:r>
        <w:rPr>
          <w:rFonts w:ascii="Times New Roman" w:hAnsi="Times New Roman" w:cs="Times New Roman"/>
          <w:sz w:val="24"/>
          <w:szCs w:val="24"/>
        </w:rPr>
        <w:t>Patter</w:t>
      </w:r>
      <w:r w:rsidR="00E55133">
        <w:rPr>
          <w:rFonts w:ascii="Times New Roman" w:hAnsi="Times New Roman" w:cs="Times New Roman"/>
          <w:sz w:val="24"/>
          <w:szCs w:val="24"/>
        </w:rPr>
        <w:t>ns in variability</w:t>
      </w:r>
      <w:r w:rsidR="00300DB3">
        <w:rPr>
          <w:rFonts w:ascii="Times New Roman" w:hAnsi="Times New Roman" w:cs="Times New Roman"/>
          <w:sz w:val="24"/>
          <w:szCs w:val="24"/>
        </w:rPr>
        <w:t>…</w:t>
      </w:r>
    </w:p>
    <w:p w14:paraId="311B80C4" w14:textId="77777777" w:rsidR="00A724F3" w:rsidRDefault="00A724F3" w:rsidP="00A724F3">
      <w:pPr>
        <w:spacing w:line="480" w:lineRule="auto"/>
        <w:rPr>
          <w:rFonts w:ascii="Times New Roman" w:hAnsi="Times New Roman" w:cs="Times New Roman"/>
          <w:sz w:val="24"/>
          <w:szCs w:val="24"/>
        </w:rPr>
      </w:pPr>
    </w:p>
    <w:p w14:paraId="021402A3" w14:textId="213CB5E9" w:rsidR="00A724F3" w:rsidRDefault="00A724F3" w:rsidP="00F4263E">
      <w:pPr>
        <w:spacing w:line="480" w:lineRule="auto"/>
        <w:ind w:firstLine="720"/>
        <w:rPr>
          <w:rFonts w:ascii="Times New Roman" w:hAnsi="Times New Roman" w:cs="Times New Roman"/>
          <w:sz w:val="24"/>
          <w:szCs w:val="24"/>
        </w:rPr>
      </w:pPr>
      <w:r w:rsidRPr="00A73537">
        <w:rPr>
          <w:rFonts w:ascii="Times New Roman" w:hAnsi="Times New Roman" w:cs="Times New Roman"/>
          <w:sz w:val="24"/>
          <w:szCs w:val="24"/>
        </w:rPr>
        <w:t xml:space="preserve">Cloern and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 provided a conceptual framework for establishing and comparing variability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r>
        <w:rPr>
          <w:rFonts w:ascii="Times New Roman" w:hAnsi="Times New Roman" w:cs="Times New Roman"/>
          <w:sz w:val="24"/>
          <w:szCs w:val="24"/>
        </w:rPr>
        <w:t>when they examined</w:t>
      </w:r>
      <w:r w:rsidRPr="00A73537">
        <w:rPr>
          <w:rFonts w:ascii="Times New Roman" w:hAnsi="Times New Roman" w:cs="Times New Roman"/>
          <w:sz w:val="24"/>
          <w:szCs w:val="24"/>
        </w:rPr>
        <w:t xml:space="preserve"> 84 estuarine-coastal sites and established underlying patterns in site-specific relative importance of disturbance, annual climate cycles, and levels of nutrient enrichment. For example, sites with regular seasonal patterns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were found to largely be driven by annual cycles such as bivalve grazing pressure which oscillate over the annual temperature cycle. Sites with large annual variability were commonly attributed to disturbance from natural events (e.g. hurricanes) or human actions (implementation of policies that reduced nutrient input into waterways).</w:t>
      </w:r>
    </w:p>
    <w:p w14:paraId="54B5D944" w14:textId="77777777" w:rsidR="00A724F3" w:rsidRDefault="00A724F3" w:rsidP="00A724F3">
      <w:pPr>
        <w:pStyle w:val="BodyText"/>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Of the 84 sites compared in </w:t>
      </w:r>
      <w:r w:rsidRPr="00A73537">
        <w:rPr>
          <w:rFonts w:ascii="Times New Roman" w:hAnsi="Times New Roman" w:cs="Times New Roman"/>
          <w:sz w:val="24"/>
          <w:szCs w:val="24"/>
        </w:rPr>
        <w:t xml:space="preserve">Cloern and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 North-Inlet </w:t>
      </w:r>
      <w:r>
        <w:rPr>
          <w:rFonts w:ascii="Times New Roman" w:hAnsi="Times New Roman" w:cs="Times New Roman"/>
          <w:sz w:val="24"/>
          <w:szCs w:val="24"/>
        </w:rPr>
        <w:t xml:space="preserve">exhibited </w:t>
      </w:r>
      <w:r w:rsidRPr="00A73537">
        <w:rPr>
          <w:rFonts w:ascii="Times New Roman" w:hAnsi="Times New Roman" w:cs="Times New Roman"/>
          <w:sz w:val="24"/>
          <w:szCs w:val="24"/>
        </w:rPr>
        <w:t xml:space="preserve">small interannual variability </w:t>
      </w:r>
      <w:r>
        <w:rPr>
          <w:rFonts w:ascii="Times New Roman" w:hAnsi="Times New Roman" w:cs="Times New Roman"/>
          <w:sz w:val="24"/>
          <w:szCs w:val="24"/>
        </w:rPr>
        <w:t>and</w:t>
      </w:r>
      <w:r w:rsidRPr="00A73537">
        <w:rPr>
          <w:rFonts w:ascii="Times New Roman" w:hAnsi="Times New Roman" w:cs="Times New Roman"/>
          <w:sz w:val="24"/>
          <w:szCs w:val="24"/>
        </w:rPr>
        <w:t xml:space="preserve"> strong seasonal patterns</w:t>
      </w:r>
      <w:r>
        <w:rPr>
          <w:rFonts w:ascii="Times New Roman" w:hAnsi="Times New Roman" w:cs="Times New Roman"/>
          <w:sz w:val="24"/>
          <w:szCs w:val="24"/>
        </w:rPr>
        <w:t xml:space="preserve"> and</w:t>
      </w:r>
      <w:r w:rsidRPr="00A73537">
        <w:rPr>
          <w:rFonts w:ascii="Times New Roman" w:hAnsi="Times New Roman" w:cs="Times New Roman"/>
          <w:sz w:val="24"/>
          <w:szCs w:val="24"/>
        </w:rPr>
        <w:t xml:space="preserve"> in chlorophyll </w:t>
      </w:r>
      <w:r w:rsidRPr="00A73537">
        <w:rPr>
          <w:rFonts w:ascii="Times New Roman" w:hAnsi="Times New Roman" w:cs="Times New Roman"/>
          <w:i/>
          <w:iCs/>
          <w:sz w:val="24"/>
          <w:szCs w:val="24"/>
        </w:rPr>
        <w:t>a</w:t>
      </w:r>
      <w:r w:rsidRPr="00852046">
        <w:rPr>
          <w:rFonts w:ascii="Times New Roman" w:hAnsi="Times New Roman" w:cs="Times New Roman"/>
          <w:sz w:val="24"/>
          <w:szCs w:val="24"/>
        </w:rPr>
        <w:t xml:space="preserve"> </w:t>
      </w:r>
      <w:r w:rsidRPr="00A73537">
        <w:rPr>
          <w:rFonts w:ascii="Times New Roman" w:hAnsi="Times New Roman" w:cs="Times New Roman"/>
          <w:sz w:val="24"/>
          <w:szCs w:val="24"/>
        </w:rPr>
        <w:t xml:space="preserve">were </w:t>
      </w:r>
      <w:r>
        <w:rPr>
          <w:rFonts w:ascii="Times New Roman" w:hAnsi="Times New Roman" w:cs="Times New Roman"/>
          <w:sz w:val="24"/>
          <w:szCs w:val="24"/>
        </w:rPr>
        <w:t>associated with the seasonal</w:t>
      </w:r>
      <w:r w:rsidRPr="00A73537">
        <w:rPr>
          <w:rFonts w:ascii="Times New Roman" w:hAnsi="Times New Roman" w:cs="Times New Roman"/>
          <w:sz w:val="24"/>
          <w:szCs w:val="24"/>
        </w:rPr>
        <w:t xml:space="preserve"> filtration rates of native oyster populations. </w:t>
      </w:r>
      <w:r>
        <w:rPr>
          <w:rFonts w:ascii="Times New Roman" w:hAnsi="Times New Roman" w:cs="Times New Roman"/>
          <w:sz w:val="24"/>
          <w:szCs w:val="24"/>
        </w:rPr>
        <w:t>T</w:t>
      </w:r>
      <w:r w:rsidRPr="00A73537">
        <w:rPr>
          <w:rFonts w:ascii="Times New Roman" w:hAnsi="Times New Roman" w:cs="Times New Roman"/>
          <w:sz w:val="24"/>
          <w:szCs w:val="24"/>
        </w:rPr>
        <w:t xml:space="preserve">he GTM estuary </w:t>
      </w:r>
      <w:r>
        <w:rPr>
          <w:rFonts w:ascii="Times New Roman" w:hAnsi="Times New Roman" w:cs="Times New Roman"/>
          <w:sz w:val="24"/>
          <w:szCs w:val="24"/>
        </w:rPr>
        <w:t xml:space="preserve">is thought to exhibit similar patterns as North-Inlet due to </w:t>
      </w:r>
      <w:r w:rsidRPr="00A73537">
        <w:rPr>
          <w:rFonts w:ascii="Times New Roman" w:hAnsi="Times New Roman" w:cs="Times New Roman"/>
          <w:sz w:val="24"/>
          <w:szCs w:val="24"/>
        </w:rPr>
        <w:t xml:space="preserve">bivalve grazing pressure from oysters and high tidal exchange supporting </w:t>
      </w:r>
      <w:r>
        <w:rPr>
          <w:rFonts w:ascii="Times New Roman" w:hAnsi="Times New Roman" w:cs="Times New Roman"/>
          <w:sz w:val="24"/>
          <w:szCs w:val="24"/>
        </w:rPr>
        <w:t>(</w:t>
      </w:r>
      <w:r w:rsidRPr="00A73537">
        <w:rPr>
          <w:rFonts w:ascii="Times New Roman" w:hAnsi="Times New Roman" w:cs="Times New Roman"/>
          <w:sz w:val="24"/>
          <w:szCs w:val="24"/>
        </w:rPr>
        <w:t>Dix et al. 2013).</w:t>
      </w:r>
    </w:p>
    <w:p w14:paraId="5F5CEC6E" w14:textId="77777777" w:rsidR="00A724F3" w:rsidRDefault="00A724F3" w:rsidP="00A724F3">
      <w:pPr>
        <w:spacing w:line="480" w:lineRule="auto"/>
        <w:ind w:firstLine="720"/>
        <w:rPr>
          <w:rFonts w:ascii="Times New Roman" w:hAnsi="Times New Roman" w:cs="Times New Roman"/>
          <w:sz w:val="24"/>
          <w:szCs w:val="24"/>
        </w:rPr>
      </w:pPr>
      <w:r w:rsidRPr="00A73537">
        <w:rPr>
          <w:rFonts w:ascii="Times New Roman" w:hAnsi="Times New Roman" w:cs="Times New Roman"/>
          <w:sz w:val="24"/>
          <w:szCs w:val="24"/>
        </w:rPr>
        <w:lastRenderedPageBreak/>
        <w:t xml:space="preserve">The GTM estuary has previously been described as </w:t>
      </w:r>
      <w:proofErr w:type="gramStart"/>
      <w:r w:rsidRPr="00A73537">
        <w:rPr>
          <w:rFonts w:ascii="Times New Roman" w:hAnsi="Times New Roman" w:cs="Times New Roman"/>
          <w:sz w:val="24"/>
          <w:szCs w:val="24"/>
        </w:rPr>
        <w:t>similar to</w:t>
      </w:r>
      <w:proofErr w:type="gramEnd"/>
      <w:r w:rsidRPr="00A73537">
        <w:rPr>
          <w:rFonts w:ascii="Times New Roman" w:hAnsi="Times New Roman" w:cs="Times New Roman"/>
          <w:sz w:val="24"/>
          <w:szCs w:val="24"/>
        </w:rPr>
        <w:t xml:space="preserve"> </w:t>
      </w:r>
      <w:r>
        <w:rPr>
          <w:rFonts w:ascii="Times New Roman" w:hAnsi="Times New Roman" w:cs="Times New Roman"/>
          <w:sz w:val="24"/>
          <w:szCs w:val="24"/>
        </w:rPr>
        <w:t xml:space="preserve">North-Inlet </w:t>
      </w:r>
      <w:r w:rsidRPr="00A73537">
        <w:rPr>
          <w:rFonts w:ascii="Times New Roman" w:hAnsi="Times New Roman" w:cs="Times New Roman"/>
          <w:sz w:val="24"/>
          <w:szCs w:val="24"/>
        </w:rPr>
        <w:t>in physiochemical factors such as temperature and salinity (Apple et al. 2008)</w:t>
      </w:r>
      <w:r>
        <w:rPr>
          <w:rFonts w:ascii="Times New Roman" w:hAnsi="Times New Roman" w:cs="Times New Roman"/>
          <w:sz w:val="24"/>
          <w:szCs w:val="24"/>
        </w:rPr>
        <w:t xml:space="preserve"> as well as in p</w:t>
      </w:r>
      <w:r w:rsidRPr="00A73537">
        <w:rPr>
          <w:rFonts w:ascii="Times New Roman" w:hAnsi="Times New Roman" w:cs="Times New Roman"/>
          <w:sz w:val="24"/>
          <w:szCs w:val="24"/>
        </w:rPr>
        <w:t>atterns in community structure and seasonality of ichthyoplankton ingression (Korsman et al. 2017).</w:t>
      </w:r>
    </w:p>
    <w:p w14:paraId="01D5B884" w14:textId="63BCD493" w:rsidR="001E7DD7" w:rsidRDefault="00F4263E" w:rsidP="00F4263E">
      <w:pPr>
        <w:spacing w:after="0" w:line="480" w:lineRule="auto"/>
        <w:jc w:val="left"/>
        <w:rPr>
          <w:rFonts w:ascii="Times New Roman" w:hAnsi="Times New Roman" w:cs="Times New Roman"/>
          <w:sz w:val="24"/>
          <w:szCs w:val="24"/>
        </w:rPr>
      </w:pPr>
      <w:r>
        <w:rPr>
          <w:rFonts w:ascii="Times New Roman" w:hAnsi="Times New Roman" w:cs="Times New Roman"/>
          <w:sz w:val="24"/>
          <w:szCs w:val="24"/>
        </w:rPr>
        <w:t>Drivers of change</w:t>
      </w:r>
      <w:r w:rsidR="001E7DD7">
        <w:rPr>
          <w:rFonts w:ascii="Times New Roman" w:hAnsi="Times New Roman" w:cs="Times New Roman"/>
          <w:sz w:val="24"/>
          <w:szCs w:val="24"/>
        </w:rPr>
        <w:t>…</w:t>
      </w:r>
    </w:p>
    <w:p w14:paraId="1E96735D" w14:textId="77777777" w:rsidR="00F4263E" w:rsidRDefault="00F4263E" w:rsidP="00F4263E">
      <w:pPr>
        <w:spacing w:line="480" w:lineRule="auto"/>
        <w:jc w:val="left"/>
        <w:rPr>
          <w:rFonts w:ascii="Times New Roman" w:hAnsi="Times New Roman" w:cs="Times New Roman"/>
          <w:sz w:val="24"/>
          <w:szCs w:val="24"/>
        </w:rPr>
      </w:pPr>
    </w:p>
    <w:p w14:paraId="06B0A456" w14:textId="77777777" w:rsidR="00A82D5E" w:rsidRDefault="001E7DD7" w:rsidP="00F4263E">
      <w:pPr>
        <w:pStyle w:val="ListParagraph"/>
        <w:numPr>
          <w:ilvl w:val="0"/>
          <w:numId w:val="5"/>
        </w:numPr>
        <w:spacing w:line="480" w:lineRule="auto"/>
        <w:jc w:val="left"/>
        <w:rPr>
          <w:rFonts w:ascii="Times New Roman" w:hAnsi="Times New Roman" w:cs="Times New Roman"/>
          <w:sz w:val="24"/>
          <w:szCs w:val="24"/>
        </w:rPr>
      </w:pPr>
      <w:r w:rsidRPr="00F4263E">
        <w:rPr>
          <w:rFonts w:ascii="Times New Roman" w:hAnsi="Times New Roman" w:cs="Times New Roman"/>
          <w:sz w:val="24"/>
          <w:szCs w:val="24"/>
        </w:rPr>
        <w:t xml:space="preserve">nutrient enrichment can alter coastal ecosystems, often first with increases in algal </w:t>
      </w:r>
      <w:proofErr w:type="gramStart"/>
      <w:r w:rsidRPr="00F4263E">
        <w:rPr>
          <w:rFonts w:ascii="Times New Roman" w:hAnsi="Times New Roman" w:cs="Times New Roman"/>
          <w:sz w:val="24"/>
          <w:szCs w:val="24"/>
        </w:rPr>
        <w:t>production,...</w:t>
      </w:r>
      <w:proofErr w:type="gramEnd"/>
      <w:r w:rsidRPr="00F4263E">
        <w:rPr>
          <w:rFonts w:ascii="Times New Roman" w:hAnsi="Times New Roman" w:cs="Times New Roman"/>
          <w:sz w:val="24"/>
          <w:szCs w:val="24"/>
        </w:rPr>
        <w:t xml:space="preserve"> </w:t>
      </w:r>
    </w:p>
    <w:p w14:paraId="489DE279" w14:textId="1D7AAFA2" w:rsidR="001E7DD7" w:rsidRPr="00F4263E" w:rsidRDefault="001E7DD7" w:rsidP="00F4263E">
      <w:pPr>
        <w:pStyle w:val="ListParagraph"/>
        <w:numPr>
          <w:ilvl w:val="0"/>
          <w:numId w:val="5"/>
        </w:numPr>
        <w:spacing w:line="480" w:lineRule="auto"/>
        <w:jc w:val="left"/>
        <w:rPr>
          <w:rFonts w:ascii="Times New Roman" w:hAnsi="Times New Roman" w:cs="Times New Roman"/>
          <w:sz w:val="24"/>
          <w:szCs w:val="24"/>
        </w:rPr>
      </w:pPr>
      <w:r w:rsidRPr="00F4263E">
        <w:rPr>
          <w:rFonts w:ascii="Times New Roman" w:hAnsi="Times New Roman" w:cs="Times New Roman"/>
          <w:sz w:val="24"/>
          <w:szCs w:val="24"/>
        </w:rPr>
        <w:t xml:space="preserve">Nutrient inputs are not the only drivers in these systems, as climate also plays a large role in long-term conditions. In Chesapeake Bay, precipitation and tropical cyclone activity result in variable phytoplankton production coupled with underlying increases in chlorophyll </w:t>
      </w:r>
      <w:r w:rsidRPr="00F4263E">
        <w:rPr>
          <w:rFonts w:ascii="Times New Roman" w:hAnsi="Times New Roman" w:cs="Times New Roman"/>
          <w:i/>
          <w:iCs/>
          <w:sz w:val="24"/>
          <w:szCs w:val="24"/>
        </w:rPr>
        <w:t>a</w:t>
      </w:r>
      <w:r w:rsidRPr="00F4263E">
        <w:rPr>
          <w:rFonts w:ascii="Times New Roman" w:hAnsi="Times New Roman" w:cs="Times New Roman"/>
          <w:sz w:val="24"/>
          <w:szCs w:val="24"/>
        </w:rPr>
        <w:t xml:space="preserve"> due to eutrophication (Harding et al. 2016). In the Indian River Lagoon and St. Lucie estuaries, variability in phytoplankton blooms have been attributed to cyclical patterns (e.g. El Niño/La Niña periods) and tropical cyclone events, as these events bring large amounts of precipitation (</w:t>
      </w:r>
      <w:proofErr w:type="spellStart"/>
      <w:r w:rsidRPr="00F4263E">
        <w:rPr>
          <w:rFonts w:ascii="Times New Roman" w:hAnsi="Times New Roman" w:cs="Times New Roman"/>
          <w:sz w:val="24"/>
          <w:szCs w:val="24"/>
        </w:rPr>
        <w:t>Phlips</w:t>
      </w:r>
      <w:proofErr w:type="spellEnd"/>
      <w:r w:rsidRPr="00F4263E">
        <w:rPr>
          <w:rFonts w:ascii="Times New Roman" w:hAnsi="Times New Roman" w:cs="Times New Roman"/>
          <w:sz w:val="24"/>
          <w:szCs w:val="24"/>
        </w:rPr>
        <w:t xml:space="preserve"> et al. 2020; </w:t>
      </w:r>
      <w:proofErr w:type="spellStart"/>
      <w:r w:rsidRPr="00F4263E">
        <w:rPr>
          <w:rFonts w:ascii="Times New Roman" w:hAnsi="Times New Roman" w:cs="Times New Roman"/>
          <w:sz w:val="24"/>
          <w:szCs w:val="24"/>
        </w:rPr>
        <w:t>Phlips</w:t>
      </w:r>
      <w:proofErr w:type="spellEnd"/>
      <w:r w:rsidRPr="00F4263E">
        <w:rPr>
          <w:rFonts w:ascii="Times New Roman" w:hAnsi="Times New Roman" w:cs="Times New Roman"/>
          <w:sz w:val="24"/>
          <w:szCs w:val="24"/>
        </w:rPr>
        <w:t xml:space="preserve"> et al. 2021). There are also systems like the San Francisco estuary which, though nutrient-enriched, do not experience water quality impacts common to other enriched systems (like frequent phytoplankton blooms or low dissolved oxygen) attributed to a variety of variables such as strong tidal flushing and heavy phytoplankton grazing pressure from bivalves (</w:t>
      </w:r>
      <w:proofErr w:type="spellStart"/>
      <w:r w:rsidRPr="00F4263E">
        <w:rPr>
          <w:rFonts w:ascii="Times New Roman" w:hAnsi="Times New Roman" w:cs="Times New Roman"/>
          <w:sz w:val="24"/>
          <w:szCs w:val="24"/>
        </w:rPr>
        <w:t>Jassby</w:t>
      </w:r>
      <w:proofErr w:type="spellEnd"/>
      <w:r w:rsidRPr="00F4263E">
        <w:rPr>
          <w:rFonts w:ascii="Times New Roman" w:hAnsi="Times New Roman" w:cs="Times New Roman"/>
          <w:sz w:val="24"/>
          <w:szCs w:val="24"/>
        </w:rPr>
        <w:t xml:space="preserve"> 2008; Cloern and </w:t>
      </w:r>
      <w:proofErr w:type="spellStart"/>
      <w:r w:rsidRPr="00F4263E">
        <w:rPr>
          <w:rFonts w:ascii="Times New Roman" w:hAnsi="Times New Roman" w:cs="Times New Roman"/>
          <w:sz w:val="24"/>
          <w:szCs w:val="24"/>
        </w:rPr>
        <w:t>Jassby</w:t>
      </w:r>
      <w:proofErr w:type="spellEnd"/>
      <w:r w:rsidRPr="00F4263E">
        <w:rPr>
          <w:rFonts w:ascii="Times New Roman" w:hAnsi="Times New Roman" w:cs="Times New Roman"/>
          <w:sz w:val="24"/>
          <w:szCs w:val="24"/>
        </w:rPr>
        <w:t xml:space="preserve"> 2010; Cloern 2019).</w:t>
      </w:r>
      <w:r w:rsidR="00F4263E">
        <w:rPr>
          <w:rFonts w:ascii="Times New Roman" w:hAnsi="Times New Roman" w:cs="Times New Roman"/>
          <w:sz w:val="24"/>
          <w:szCs w:val="24"/>
        </w:rPr>
        <w:t xml:space="preserve"> </w:t>
      </w:r>
      <w:r w:rsidRPr="00F4263E">
        <w:rPr>
          <w:rFonts w:ascii="Times New Roman" w:hAnsi="Times New Roman" w:cs="Times New Roman"/>
          <w:sz w:val="24"/>
          <w:szCs w:val="24"/>
        </w:rPr>
        <w:t xml:space="preserve">Additionally, the issue of nutrient pollution is not isolated </w:t>
      </w:r>
      <w:proofErr w:type="gramStart"/>
      <w:r w:rsidRPr="00F4263E">
        <w:rPr>
          <w:rFonts w:ascii="Times New Roman" w:hAnsi="Times New Roman" w:cs="Times New Roman"/>
          <w:sz w:val="24"/>
          <w:szCs w:val="24"/>
        </w:rPr>
        <w:t>to</w:t>
      </w:r>
      <w:proofErr w:type="gramEnd"/>
      <w:r w:rsidRPr="00F4263E">
        <w:rPr>
          <w:rFonts w:ascii="Times New Roman" w:hAnsi="Times New Roman" w:cs="Times New Roman"/>
          <w:sz w:val="24"/>
          <w:szCs w:val="24"/>
        </w:rPr>
        <w:t xml:space="preserve"> developed watersheds. Watersheds with low levels of development have been found to exhibit high levels of nutrient and chlorophyll </w:t>
      </w:r>
      <w:r w:rsidRPr="00F4263E">
        <w:rPr>
          <w:rFonts w:ascii="Times New Roman" w:hAnsi="Times New Roman" w:cs="Times New Roman"/>
          <w:i/>
          <w:iCs/>
          <w:sz w:val="24"/>
          <w:szCs w:val="24"/>
        </w:rPr>
        <w:t>a</w:t>
      </w:r>
      <w:r w:rsidRPr="00F4263E">
        <w:rPr>
          <w:rFonts w:ascii="Times New Roman" w:hAnsi="Times New Roman" w:cs="Times New Roman"/>
          <w:sz w:val="24"/>
          <w:szCs w:val="24"/>
        </w:rPr>
        <w:t xml:space="preserve"> </w:t>
      </w:r>
      <w:proofErr w:type="gramStart"/>
      <w:r w:rsidRPr="00F4263E">
        <w:rPr>
          <w:rFonts w:ascii="Times New Roman" w:hAnsi="Times New Roman" w:cs="Times New Roman"/>
          <w:sz w:val="24"/>
          <w:szCs w:val="24"/>
        </w:rPr>
        <w:t>concentrations</w:t>
      </w:r>
      <w:proofErr w:type="gramEnd"/>
      <w:r w:rsidRPr="00F4263E">
        <w:rPr>
          <w:rFonts w:ascii="Times New Roman" w:hAnsi="Times New Roman" w:cs="Times New Roman"/>
          <w:sz w:val="24"/>
          <w:szCs w:val="24"/>
        </w:rPr>
        <w:t xml:space="preserve">, such as the tidal creeks in the </w:t>
      </w:r>
      <w:proofErr w:type="spellStart"/>
      <w:r w:rsidRPr="00F4263E">
        <w:rPr>
          <w:rFonts w:ascii="Times New Roman" w:hAnsi="Times New Roman" w:cs="Times New Roman"/>
          <w:sz w:val="24"/>
          <w:szCs w:val="24"/>
        </w:rPr>
        <w:t>Ashepoo</w:t>
      </w:r>
      <w:proofErr w:type="spellEnd"/>
      <w:r w:rsidRPr="00F4263E">
        <w:rPr>
          <w:rFonts w:ascii="Times New Roman" w:hAnsi="Times New Roman" w:cs="Times New Roman"/>
          <w:sz w:val="24"/>
          <w:szCs w:val="24"/>
        </w:rPr>
        <w:t>-Combahee-Edisto Basin in South Carolina (Keppler et al. 2015).</w:t>
      </w:r>
      <w:r w:rsidR="00F4263E">
        <w:rPr>
          <w:rFonts w:ascii="Times New Roman" w:hAnsi="Times New Roman" w:cs="Times New Roman"/>
          <w:sz w:val="24"/>
          <w:szCs w:val="24"/>
        </w:rPr>
        <w:t xml:space="preserve"> </w:t>
      </w:r>
      <w:r w:rsidRPr="00F4263E">
        <w:rPr>
          <w:rFonts w:ascii="Times New Roman" w:hAnsi="Times New Roman" w:cs="Times New Roman"/>
          <w:sz w:val="24"/>
          <w:szCs w:val="24"/>
        </w:rPr>
        <w:t xml:space="preserve">In the GTM estuary, we found… </w:t>
      </w:r>
    </w:p>
    <w:p w14:paraId="22E2BFD7" w14:textId="77777777" w:rsidR="00A724F3" w:rsidRPr="00896ABA" w:rsidRDefault="00A724F3" w:rsidP="00D35009">
      <w:pPr>
        <w:spacing w:after="0" w:line="480" w:lineRule="auto"/>
        <w:jc w:val="left"/>
        <w:rPr>
          <w:rFonts w:ascii="Times New Roman" w:hAnsi="Times New Roman" w:cs="Times New Roman"/>
          <w:sz w:val="24"/>
          <w:szCs w:val="24"/>
        </w:rPr>
      </w:pPr>
    </w:p>
    <w:p w14:paraId="14E3AAEA" w14:textId="77777777" w:rsidR="00896ABA" w:rsidRPr="00A72D81" w:rsidRDefault="00896ABA" w:rsidP="00A72D81">
      <w:pPr>
        <w:rPr>
          <w:rFonts w:ascii="Times New Roman" w:hAnsi="Times New Roman" w:cs="Times New Roman"/>
          <w:color w:val="FF0000"/>
          <w:sz w:val="24"/>
          <w:szCs w:val="24"/>
        </w:rPr>
      </w:pPr>
    </w:p>
    <w:p w14:paraId="78C8F410" w14:textId="0975FFDC" w:rsidR="00507C84" w:rsidRPr="00527F4A" w:rsidRDefault="00507C84" w:rsidP="00507C84">
      <w:pPr>
        <w:pStyle w:val="ListParagraph"/>
        <w:numPr>
          <w:ilvl w:val="0"/>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What do the results show?</w:t>
      </w:r>
    </w:p>
    <w:p w14:paraId="375B5FBF" w14:textId="056B37E3" w:rsidR="00507C84" w:rsidRPr="00527F4A" w:rsidRDefault="00507C84" w:rsidP="00507C84">
      <w:pPr>
        <w:pStyle w:val="ListParagraph"/>
        <w:numPr>
          <w:ilvl w:val="1"/>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 xml:space="preserve">Low inter- and intra- annual variability in </w:t>
      </w:r>
      <w:proofErr w:type="spellStart"/>
      <w:r w:rsidRPr="00527F4A">
        <w:rPr>
          <w:rFonts w:ascii="Times New Roman" w:hAnsi="Times New Roman" w:cs="Times New Roman"/>
          <w:color w:val="FF0000"/>
          <w:sz w:val="24"/>
          <w:szCs w:val="24"/>
        </w:rPr>
        <w:t>chl</w:t>
      </w:r>
      <w:proofErr w:type="spellEnd"/>
      <w:r w:rsidRPr="00527F4A">
        <w:rPr>
          <w:rFonts w:ascii="Times New Roman" w:hAnsi="Times New Roman" w:cs="Times New Roman"/>
          <w:color w:val="FF0000"/>
          <w:sz w:val="24"/>
          <w:szCs w:val="24"/>
        </w:rPr>
        <w:t xml:space="preserve">-a at all sampling stations. </w:t>
      </w:r>
    </w:p>
    <w:p w14:paraId="38291C95" w14:textId="630B633F" w:rsidR="00507C84" w:rsidRPr="00527F4A" w:rsidRDefault="00507C84" w:rsidP="00507C84">
      <w:pPr>
        <w:pStyle w:val="ListParagraph"/>
        <w:numPr>
          <w:ilvl w:val="1"/>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PC had highest variability in event-scale variability (though all sites did as well)</w:t>
      </w:r>
    </w:p>
    <w:p w14:paraId="05034C2D" w14:textId="64F8EC22" w:rsidR="00507C84" w:rsidRPr="00527F4A" w:rsidRDefault="00507C84" w:rsidP="00507C84">
      <w:pPr>
        <w:pStyle w:val="ListParagraph"/>
        <w:numPr>
          <w:ilvl w:val="1"/>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 xml:space="preserve">Only FM and SS had significant long-term annual trends in </w:t>
      </w:r>
      <w:proofErr w:type="spellStart"/>
      <w:r w:rsidRPr="00527F4A">
        <w:rPr>
          <w:rFonts w:ascii="Times New Roman" w:hAnsi="Times New Roman" w:cs="Times New Roman"/>
          <w:color w:val="FF0000"/>
          <w:sz w:val="24"/>
          <w:szCs w:val="24"/>
        </w:rPr>
        <w:t>chl</w:t>
      </w:r>
      <w:proofErr w:type="spellEnd"/>
      <w:r w:rsidRPr="00527F4A">
        <w:rPr>
          <w:rFonts w:ascii="Times New Roman" w:hAnsi="Times New Roman" w:cs="Times New Roman"/>
          <w:color w:val="FF0000"/>
          <w:sz w:val="24"/>
          <w:szCs w:val="24"/>
        </w:rPr>
        <w:t xml:space="preserve">-a, which was </w:t>
      </w:r>
      <w:proofErr w:type="gramStart"/>
      <w:r w:rsidRPr="00527F4A">
        <w:rPr>
          <w:rFonts w:ascii="Times New Roman" w:hAnsi="Times New Roman" w:cs="Times New Roman"/>
          <w:color w:val="FF0000"/>
          <w:sz w:val="24"/>
          <w:szCs w:val="24"/>
        </w:rPr>
        <w:t>similar to</w:t>
      </w:r>
      <w:proofErr w:type="gramEnd"/>
      <w:r w:rsidRPr="00527F4A">
        <w:rPr>
          <w:rFonts w:ascii="Times New Roman" w:hAnsi="Times New Roman" w:cs="Times New Roman"/>
          <w:color w:val="FF0000"/>
          <w:sz w:val="24"/>
          <w:szCs w:val="24"/>
        </w:rPr>
        <w:t xml:space="preserve"> seasonal trend analysis patterns as well.</w:t>
      </w:r>
    </w:p>
    <w:p w14:paraId="39A69A2A" w14:textId="6C2E7985" w:rsidR="00507C84" w:rsidRPr="00527F4A" w:rsidRDefault="00507C84" w:rsidP="00507C84">
      <w:pPr>
        <w:pStyle w:val="ListParagraph"/>
        <w:numPr>
          <w:ilvl w:val="1"/>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 xml:space="preserve">Sites can be grouped spatially by </w:t>
      </w:r>
      <w:proofErr w:type="gramStart"/>
      <w:r w:rsidRPr="00527F4A">
        <w:rPr>
          <w:rFonts w:ascii="Times New Roman" w:hAnsi="Times New Roman" w:cs="Times New Roman"/>
          <w:color w:val="FF0000"/>
          <w:sz w:val="24"/>
          <w:szCs w:val="24"/>
        </w:rPr>
        <w:t>PI:PC</w:t>
      </w:r>
      <w:proofErr w:type="gramEnd"/>
      <w:r w:rsidRPr="00527F4A">
        <w:rPr>
          <w:rFonts w:ascii="Times New Roman" w:hAnsi="Times New Roman" w:cs="Times New Roman"/>
          <w:color w:val="FF0000"/>
          <w:sz w:val="24"/>
          <w:szCs w:val="24"/>
        </w:rPr>
        <w:t xml:space="preserve"> and FM:SS by intra-annual patterns (seasonal variation and range of annual </w:t>
      </w:r>
      <w:proofErr w:type="spellStart"/>
      <w:r w:rsidRPr="00527F4A">
        <w:rPr>
          <w:rFonts w:ascii="Times New Roman" w:hAnsi="Times New Roman" w:cs="Times New Roman"/>
          <w:color w:val="FF0000"/>
          <w:sz w:val="24"/>
          <w:szCs w:val="24"/>
        </w:rPr>
        <w:t>chl</w:t>
      </w:r>
      <w:proofErr w:type="spellEnd"/>
      <w:r w:rsidRPr="00527F4A">
        <w:rPr>
          <w:rFonts w:ascii="Times New Roman" w:hAnsi="Times New Roman" w:cs="Times New Roman"/>
          <w:color w:val="FF0000"/>
          <w:sz w:val="24"/>
          <w:szCs w:val="24"/>
        </w:rPr>
        <w:t>-a fulcrums)</w:t>
      </w:r>
      <w:r w:rsidR="008F1FA0" w:rsidRPr="00527F4A">
        <w:rPr>
          <w:rFonts w:ascii="Times New Roman" w:hAnsi="Times New Roman" w:cs="Times New Roman"/>
          <w:color w:val="FF0000"/>
          <w:sz w:val="24"/>
          <w:szCs w:val="24"/>
        </w:rPr>
        <w:t xml:space="preserve"> and</w:t>
      </w:r>
      <w:r w:rsidRPr="00527F4A">
        <w:rPr>
          <w:rFonts w:ascii="Times New Roman" w:hAnsi="Times New Roman" w:cs="Times New Roman"/>
          <w:color w:val="FF0000"/>
          <w:sz w:val="24"/>
          <w:szCs w:val="24"/>
        </w:rPr>
        <w:t xml:space="preserve"> range in </w:t>
      </w:r>
      <w:proofErr w:type="spellStart"/>
      <w:r w:rsidRPr="00527F4A">
        <w:rPr>
          <w:rFonts w:ascii="Times New Roman" w:hAnsi="Times New Roman" w:cs="Times New Roman"/>
          <w:color w:val="FF0000"/>
          <w:sz w:val="24"/>
          <w:szCs w:val="24"/>
        </w:rPr>
        <w:t>chl</w:t>
      </w:r>
      <w:proofErr w:type="spellEnd"/>
      <w:r w:rsidRPr="00527F4A">
        <w:rPr>
          <w:rFonts w:ascii="Times New Roman" w:hAnsi="Times New Roman" w:cs="Times New Roman"/>
          <w:color w:val="FF0000"/>
          <w:sz w:val="24"/>
          <w:szCs w:val="24"/>
        </w:rPr>
        <w:t>-a (typically much lower at FM:SS than PI:PC)</w:t>
      </w:r>
      <w:r w:rsidR="008F1FA0" w:rsidRPr="00527F4A">
        <w:rPr>
          <w:rFonts w:ascii="Times New Roman" w:hAnsi="Times New Roman" w:cs="Times New Roman"/>
          <w:color w:val="FF0000"/>
          <w:sz w:val="24"/>
          <w:szCs w:val="24"/>
        </w:rPr>
        <w:t xml:space="preserve">. </w:t>
      </w:r>
    </w:p>
    <w:p w14:paraId="43BD3157" w14:textId="5D9F51E3" w:rsidR="008F1FA0" w:rsidRPr="00527F4A" w:rsidRDefault="008F1FA0" w:rsidP="00507C84">
      <w:pPr>
        <w:pStyle w:val="ListParagraph"/>
        <w:numPr>
          <w:ilvl w:val="1"/>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Significant periods of change correspond to periods of drought (2006-2008) and significant weather events (</w:t>
      </w:r>
      <w:r w:rsidR="00947752" w:rsidRPr="00527F4A">
        <w:rPr>
          <w:rFonts w:ascii="Times New Roman" w:hAnsi="Times New Roman" w:cs="Times New Roman"/>
          <w:color w:val="FF0000"/>
          <w:sz w:val="24"/>
          <w:szCs w:val="24"/>
        </w:rPr>
        <w:t xml:space="preserve">particularly cold snaps </w:t>
      </w:r>
      <w:r w:rsidRPr="00527F4A">
        <w:rPr>
          <w:rFonts w:ascii="Times New Roman" w:hAnsi="Times New Roman" w:cs="Times New Roman"/>
          <w:color w:val="FF0000"/>
          <w:sz w:val="24"/>
          <w:szCs w:val="24"/>
        </w:rPr>
        <w:t>2010-2012</w:t>
      </w:r>
      <w:r w:rsidR="00947752" w:rsidRPr="00527F4A">
        <w:rPr>
          <w:rFonts w:ascii="Times New Roman" w:hAnsi="Times New Roman" w:cs="Times New Roman"/>
          <w:color w:val="FF0000"/>
          <w:sz w:val="24"/>
          <w:szCs w:val="24"/>
        </w:rPr>
        <w:t>, 2018</w:t>
      </w:r>
      <w:r w:rsidRPr="00527F4A">
        <w:rPr>
          <w:rFonts w:ascii="Times New Roman" w:hAnsi="Times New Roman" w:cs="Times New Roman"/>
          <w:color w:val="FF0000"/>
          <w:sz w:val="24"/>
          <w:szCs w:val="24"/>
        </w:rPr>
        <w:t>)</w:t>
      </w:r>
      <w:r w:rsidR="00947752" w:rsidRPr="00527F4A">
        <w:rPr>
          <w:rFonts w:ascii="Times New Roman" w:hAnsi="Times New Roman" w:cs="Times New Roman"/>
          <w:color w:val="FF0000"/>
          <w:sz w:val="24"/>
          <w:szCs w:val="24"/>
        </w:rPr>
        <w:t>.</w:t>
      </w:r>
    </w:p>
    <w:p w14:paraId="1F444A82" w14:textId="77777777" w:rsidR="00DA155F" w:rsidRPr="00A73537" w:rsidRDefault="00DA155F" w:rsidP="00200BCF">
      <w:pPr>
        <w:pStyle w:val="BodyText"/>
        <w:numPr>
          <w:ilvl w:val="0"/>
          <w:numId w:val="4"/>
        </w:numPr>
        <w:spacing w:line="24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Given the lack of recent information regarding the status of water quality or nutrients within this system, the access of a robust water quality time series, and the continued increase in coastal population density pressure in the region (Kyzar et al. 2021), this study uses the established long-term continuous monitoring framework of the NERRS SWMP to establish trends, patterns, and scales in variability of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for a 20-year time period (2003-2022) while providing some potential drivers of that variation.</w:t>
      </w:r>
    </w:p>
    <w:p w14:paraId="3D6DDD63" w14:textId="431EC216" w:rsidR="00681769" w:rsidRDefault="004C3554" w:rsidP="00200BCF">
      <w:pPr>
        <w:pStyle w:val="FirstParagraph"/>
        <w:numPr>
          <w:ilvl w:val="0"/>
          <w:numId w:val="4"/>
        </w:numPr>
        <w:spacing w:line="24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The last study to have performed any trend or status of the GTM estuary was performed almost 20 years ago in 2004 using monitoring data collected by the St. Johns River Water Management District (Winkler and Ceric 2004). Their assessment encompassed a suite of water quality indicators which included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At that time, the Northern Coastal Basin, which includes the GTM estuary, was found to have some of the best water quality out of all the basins in the </w:t>
      </w:r>
      <w:proofErr w:type="gramStart"/>
      <w:r w:rsidRPr="00A73537">
        <w:rPr>
          <w:rFonts w:ascii="Times New Roman" w:hAnsi="Times New Roman" w:cs="Times New Roman"/>
          <w:sz w:val="24"/>
          <w:szCs w:val="24"/>
        </w:rPr>
        <w:t>District</w:t>
      </w:r>
      <w:proofErr w:type="gramEnd"/>
      <w:r w:rsidRPr="00A73537">
        <w:rPr>
          <w:rFonts w:ascii="Times New Roman" w:hAnsi="Times New Roman" w:cs="Times New Roman"/>
          <w:sz w:val="24"/>
          <w:szCs w:val="24"/>
        </w:rPr>
        <w:t>; however, many of the sites, though deemed of good water quality, provided insufficient data (did not have at least 10 years of data) or had insignificant results for trend tests (Winkler and Ceric 2004).</w:t>
      </w:r>
    </w:p>
    <w:p w14:paraId="29D5F01B" w14:textId="4C53AD57" w:rsidR="00200BCF" w:rsidRDefault="00200BCF" w:rsidP="00200BCF">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Previous studies in the region were conducted at shorter time scales (8-10 years) and did not include all 4 sites, which span the GTM estuary. </w:t>
      </w:r>
    </w:p>
    <w:p w14:paraId="0F68F55B" w14:textId="77777777" w:rsidR="00200BCF" w:rsidRDefault="00200BCF"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Dix et al. 2013 </w:t>
      </w:r>
    </w:p>
    <w:p w14:paraId="48996AB7"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also used the Cloern and </w:t>
      </w:r>
      <w:proofErr w:type="spellStart"/>
      <w:r>
        <w:rPr>
          <w:rFonts w:ascii="Times New Roman" w:hAnsi="Times New Roman" w:cs="Times New Roman"/>
          <w:color w:val="FF0000"/>
          <w:sz w:val="24"/>
          <w:szCs w:val="24"/>
        </w:rPr>
        <w:t>Jassby</w:t>
      </w:r>
      <w:proofErr w:type="spellEnd"/>
      <w:r>
        <w:rPr>
          <w:rFonts w:ascii="Times New Roman" w:hAnsi="Times New Roman" w:cs="Times New Roman"/>
          <w:color w:val="FF0000"/>
          <w:sz w:val="24"/>
          <w:szCs w:val="24"/>
        </w:rPr>
        <w:t xml:space="preserve"> 2010 calculations for variability in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 xml:space="preserve">-a, but only at FM and SS and only for an 8-year window (2003-2010). The values were much higher than those calculated in this study (suggesting expanding the time frame reduced the variation observed) but FM was still higher than SS even in this study. Like this study, </w:t>
      </w:r>
      <w:r w:rsidRPr="00802027">
        <w:rPr>
          <w:rFonts w:ascii="Times New Roman" w:hAnsi="Times New Roman" w:cs="Times New Roman"/>
          <w:b/>
          <w:bCs/>
          <w:color w:val="FF0000"/>
          <w:sz w:val="24"/>
          <w:szCs w:val="24"/>
        </w:rPr>
        <w:t xml:space="preserve">residual </w:t>
      </w:r>
      <w:r>
        <w:rPr>
          <w:rFonts w:ascii="Times New Roman" w:hAnsi="Times New Roman" w:cs="Times New Roman"/>
          <w:b/>
          <w:bCs/>
          <w:color w:val="FF0000"/>
          <w:sz w:val="24"/>
          <w:szCs w:val="24"/>
        </w:rPr>
        <w:t xml:space="preserve">(event-driven) </w:t>
      </w:r>
      <w:r w:rsidRPr="00802027">
        <w:rPr>
          <w:rFonts w:ascii="Times New Roman" w:hAnsi="Times New Roman" w:cs="Times New Roman"/>
          <w:b/>
          <w:bCs/>
          <w:color w:val="FF0000"/>
          <w:sz w:val="24"/>
          <w:szCs w:val="24"/>
        </w:rPr>
        <w:t xml:space="preserve">variability was the largest amount of variation </w:t>
      </w:r>
      <w:r>
        <w:rPr>
          <w:rFonts w:ascii="Times New Roman" w:hAnsi="Times New Roman" w:cs="Times New Roman"/>
          <w:color w:val="FF0000"/>
          <w:sz w:val="24"/>
          <w:szCs w:val="24"/>
        </w:rPr>
        <w:t>suggesting….</w:t>
      </w:r>
    </w:p>
    <w:p w14:paraId="409FD356"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Temperature and light availability were not found to play major roles in limiting production, but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concentration was strongly related to temp.</w:t>
      </w:r>
    </w:p>
    <w:p w14:paraId="4E7B5073"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High productivity, but low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concentrations showing balance of gain and losses associated with flushing and grazing by zooplankton and filtration by oysters.</w:t>
      </w:r>
    </w:p>
    <w:p w14:paraId="6BCA2D2F"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2007 </w:t>
      </w:r>
      <w:proofErr w:type="spellStart"/>
      <w:r>
        <w:rPr>
          <w:rFonts w:ascii="Times New Roman" w:hAnsi="Times New Roman" w:cs="Times New Roman"/>
          <w:i/>
          <w:iCs/>
          <w:color w:val="FF0000"/>
          <w:sz w:val="24"/>
          <w:szCs w:val="24"/>
        </w:rPr>
        <w:t>Karenia</w:t>
      </w:r>
      <w:proofErr w:type="spellEnd"/>
      <w:r>
        <w:rPr>
          <w:rFonts w:ascii="Times New Roman" w:hAnsi="Times New Roman" w:cs="Times New Roman"/>
          <w:color w:val="FF0000"/>
          <w:sz w:val="24"/>
          <w:szCs w:val="24"/>
        </w:rPr>
        <w:t xml:space="preserve"> </w:t>
      </w:r>
      <w:r>
        <w:rPr>
          <w:rFonts w:ascii="Times New Roman" w:hAnsi="Times New Roman" w:cs="Times New Roman"/>
          <w:i/>
          <w:iCs/>
          <w:color w:val="FF0000"/>
          <w:sz w:val="24"/>
          <w:szCs w:val="24"/>
        </w:rPr>
        <w:t>brevis</w:t>
      </w:r>
      <w:r>
        <w:rPr>
          <w:rFonts w:ascii="Times New Roman" w:hAnsi="Times New Roman" w:cs="Times New Roman"/>
          <w:color w:val="FF0000"/>
          <w:sz w:val="24"/>
          <w:szCs w:val="24"/>
        </w:rPr>
        <w:t xml:space="preserve"> bloom event within the system – largest event and </w:t>
      </w:r>
      <w:proofErr w:type="spellStart"/>
      <w:r>
        <w:rPr>
          <w:rFonts w:ascii="Times New Roman" w:hAnsi="Times New Roman" w:cs="Times New Roman"/>
          <w:color w:val="FF0000"/>
          <w:sz w:val="24"/>
          <w:szCs w:val="24"/>
        </w:rPr>
        <w:t>chla</w:t>
      </w:r>
      <w:proofErr w:type="spellEnd"/>
      <w:r>
        <w:rPr>
          <w:rFonts w:ascii="Times New Roman" w:hAnsi="Times New Roman" w:cs="Times New Roman"/>
          <w:color w:val="FF0000"/>
          <w:sz w:val="24"/>
          <w:szCs w:val="24"/>
        </w:rPr>
        <w:t xml:space="preserve"> values at FM even in the 20-year period. </w:t>
      </w:r>
      <w:r>
        <w:rPr>
          <w:rFonts w:ascii="Times New Roman" w:hAnsi="Times New Roman" w:cs="Times New Roman"/>
          <w:b/>
          <w:bCs/>
          <w:i/>
          <w:iCs/>
          <w:color w:val="FF0000"/>
          <w:sz w:val="24"/>
          <w:szCs w:val="24"/>
        </w:rPr>
        <w:t>Event-driven variation</w:t>
      </w:r>
    </w:p>
    <w:p w14:paraId="46344302" w14:textId="77777777" w:rsidR="00200BCF" w:rsidRPr="001B5155"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Largest monthly rainfall in entire </w:t>
      </w:r>
      <w:proofErr w:type="gramStart"/>
      <w:r>
        <w:rPr>
          <w:rFonts w:ascii="Times New Roman" w:hAnsi="Times New Roman" w:cs="Times New Roman"/>
          <w:color w:val="FF0000"/>
          <w:sz w:val="24"/>
          <w:szCs w:val="24"/>
        </w:rPr>
        <w:t>time period</w:t>
      </w:r>
      <w:proofErr w:type="gramEnd"/>
      <w:r>
        <w:rPr>
          <w:rFonts w:ascii="Times New Roman" w:hAnsi="Times New Roman" w:cs="Times New Roman"/>
          <w:color w:val="FF0000"/>
          <w:sz w:val="24"/>
          <w:szCs w:val="24"/>
        </w:rPr>
        <w:t xml:space="preserve"> was in May 2009, low pressure system (0.45m, 45cm) </w:t>
      </w:r>
    </w:p>
    <w:p w14:paraId="5DFB82F5" w14:textId="77777777" w:rsidR="00200BCF" w:rsidRDefault="00200BCF"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Hart et al. 2015 </w:t>
      </w:r>
    </w:p>
    <w:p w14:paraId="14DBEC0A"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included PI (expanding beyond Dix et al. 2013) and further investigated flushing and nutrient loading as contributors to phytoplankton biomass and composition, expanding to include communities. </w:t>
      </w:r>
    </w:p>
    <w:p w14:paraId="53FAF8D9"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Spatial and temporal differences (residence times and rainfall levels) in phytoplankton biomass were found between sites.</w:t>
      </w:r>
    </w:p>
    <w:p w14:paraId="5E298608"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Found a lack of significant positive relationships between nutrient loads, nutrient </w:t>
      </w:r>
      <w:proofErr w:type="gramStart"/>
      <w:r>
        <w:rPr>
          <w:rFonts w:ascii="Times New Roman" w:hAnsi="Times New Roman" w:cs="Times New Roman"/>
          <w:color w:val="FF0000"/>
          <w:sz w:val="24"/>
          <w:szCs w:val="24"/>
        </w:rPr>
        <w:t>concentrations</w:t>
      </w:r>
      <w:proofErr w:type="gramEnd"/>
      <w:r>
        <w:rPr>
          <w:rFonts w:ascii="Times New Roman" w:hAnsi="Times New Roman" w:cs="Times New Roman"/>
          <w:color w:val="FF0000"/>
          <w:sz w:val="24"/>
          <w:szCs w:val="24"/>
        </w:rPr>
        <w:t xml:space="preserve"> and phytoplankton biomass. </w:t>
      </w:r>
    </w:p>
    <w:p w14:paraId="7A07BBA4"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PI had higher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concentrations, but lower nutrient loads. It also has the highest residence times compared to FM and SS.</w:t>
      </w:r>
    </w:p>
    <w:p w14:paraId="15B68182"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Rainfall-related changes in regional flushing rates: negative relationship between high rainfall periods to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 xml:space="preserve">-a biomass.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generally peaked before major rainfall events or during periods of low rainfall, suggesting increased flushing rates and decreases in salinity as more contributing factors.</w:t>
      </w:r>
    </w:p>
    <w:p w14:paraId="1C2B9F0B" w14:textId="259476E5" w:rsidR="00200BCF" w:rsidRP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Community composition varies associated with residence times with faster-growing phytoplankton groups found at FM and SS compared to PI (larger </w:t>
      </w:r>
      <w:proofErr w:type="spellStart"/>
      <w:r>
        <w:rPr>
          <w:rFonts w:ascii="Times New Roman" w:hAnsi="Times New Roman" w:cs="Times New Roman"/>
          <w:color w:val="FF0000"/>
          <w:sz w:val="24"/>
          <w:szCs w:val="24"/>
        </w:rPr>
        <w:t>microphytoplankton</w:t>
      </w:r>
      <w:proofErr w:type="spellEnd"/>
      <w:r>
        <w:rPr>
          <w:rFonts w:ascii="Times New Roman" w:hAnsi="Times New Roman" w:cs="Times New Roman"/>
          <w:color w:val="FF0000"/>
          <w:sz w:val="24"/>
          <w:szCs w:val="24"/>
        </w:rPr>
        <w:t xml:space="preserve"> species, centric diatoms) and FM and SS having higher top-down pressure (larger oyster populations). Lots of small fast-growing species observed (high water turnover rates and low probability of extended periods of nutrient limitation). </w:t>
      </w:r>
    </w:p>
    <w:p w14:paraId="77F4CCA9" w14:textId="45B588AE" w:rsidR="0054145A" w:rsidRDefault="0054145A"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So, 20 years of data tells us more than 10 (or less), but what will 30 and more years of data tell us?</w:t>
      </w:r>
      <w:r w:rsidR="00250EE9">
        <w:rPr>
          <w:rFonts w:ascii="Times New Roman" w:hAnsi="Times New Roman" w:cs="Times New Roman"/>
          <w:color w:val="FF0000"/>
          <w:sz w:val="24"/>
          <w:szCs w:val="24"/>
        </w:rPr>
        <w:t xml:space="preserve"> How did our interpretations change going from 10 to 20 years? </w:t>
      </w:r>
      <w:r w:rsidR="004B5468">
        <w:rPr>
          <w:rFonts w:ascii="Times New Roman" w:hAnsi="Times New Roman" w:cs="Times New Roman"/>
          <w:color w:val="FF0000"/>
          <w:sz w:val="24"/>
          <w:szCs w:val="24"/>
        </w:rPr>
        <w:t>Does that tell us anything about our estuary?</w:t>
      </w:r>
    </w:p>
    <w:p w14:paraId="13A0F8B1" w14:textId="4133B6B3" w:rsidR="00DA155F" w:rsidRDefault="00DA155F" w:rsidP="004A3507">
      <w:pPr>
        <w:pStyle w:val="BodyText"/>
        <w:numPr>
          <w:ilvl w:val="0"/>
          <w:numId w:val="4"/>
        </w:numPr>
        <w:jc w:val="left"/>
        <w:rPr>
          <w:rFonts w:ascii="Times New Roman" w:hAnsi="Times New Roman" w:cs="Times New Roman"/>
          <w:color w:val="FF0000"/>
          <w:sz w:val="24"/>
          <w:szCs w:val="24"/>
        </w:rPr>
      </w:pPr>
      <w:r w:rsidRPr="00DA155F">
        <w:rPr>
          <w:rFonts w:ascii="Times New Roman" w:hAnsi="Times New Roman" w:cs="Times New Roman"/>
          <w:color w:val="FF0000"/>
          <w:sz w:val="24"/>
          <w:szCs w:val="24"/>
        </w:rPr>
        <w:t>PI and PC show much similar patterns to one another in terms of variability, trends, duration of seasons and range of fulcrums. FM and SS also behave similarly to one another suggesting that proximity to the inlets (and potentially higher flushing rates) play a larger role in the classification of these sites.</w:t>
      </w:r>
    </w:p>
    <w:p w14:paraId="7BC9E668" w14:textId="740D98DB" w:rsidR="00DA155F" w:rsidRDefault="00DA155F"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What are the residence time differences across these sites? </w:t>
      </w:r>
      <w:proofErr w:type="gramStart"/>
      <w:r>
        <w:rPr>
          <w:rFonts w:ascii="Times New Roman" w:hAnsi="Times New Roman" w:cs="Times New Roman"/>
          <w:color w:val="FF0000"/>
          <w:sz w:val="24"/>
          <w:szCs w:val="24"/>
        </w:rPr>
        <w:t>could</w:t>
      </w:r>
      <w:proofErr w:type="gramEnd"/>
      <w:r>
        <w:rPr>
          <w:rFonts w:ascii="Times New Roman" w:hAnsi="Times New Roman" w:cs="Times New Roman"/>
          <w:color w:val="FF0000"/>
          <w:sz w:val="24"/>
          <w:szCs w:val="24"/>
        </w:rPr>
        <w:t xml:space="preserve"> this be a contributing factor</w:t>
      </w:r>
      <w:r w:rsidR="0086105D">
        <w:rPr>
          <w:rFonts w:ascii="Times New Roman" w:hAnsi="Times New Roman" w:cs="Times New Roman"/>
          <w:color w:val="FF0000"/>
          <w:sz w:val="24"/>
          <w:szCs w:val="24"/>
        </w:rPr>
        <w:t xml:space="preserve"> in their patterns</w:t>
      </w:r>
      <w:r>
        <w:rPr>
          <w:rFonts w:ascii="Times New Roman" w:hAnsi="Times New Roman" w:cs="Times New Roman"/>
          <w:color w:val="FF0000"/>
          <w:sz w:val="24"/>
          <w:szCs w:val="24"/>
        </w:rPr>
        <w:t>?</w:t>
      </w:r>
      <w:r w:rsidR="0086105D">
        <w:rPr>
          <w:rFonts w:ascii="Times New Roman" w:hAnsi="Times New Roman" w:cs="Times New Roman"/>
          <w:color w:val="FF0000"/>
          <w:sz w:val="24"/>
          <w:szCs w:val="24"/>
        </w:rPr>
        <w:t xml:space="preserve"> Gray et al. 2021 also took depth and “intertidal volume” into consideration…what about that?</w:t>
      </w:r>
    </w:p>
    <w:p w14:paraId="2D9E528D" w14:textId="77777777" w:rsidR="00200BCF" w:rsidRDefault="00200BCF" w:rsidP="00200BCF">
      <w:pPr>
        <w:pStyle w:val="BodyText"/>
        <w:numPr>
          <w:ilvl w:val="0"/>
          <w:numId w:val="4"/>
        </w:numPr>
        <w:ind w:left="1080"/>
        <w:jc w:val="left"/>
        <w:rPr>
          <w:rFonts w:ascii="Times New Roman" w:hAnsi="Times New Roman" w:cs="Times New Roman"/>
          <w:color w:val="FF0000"/>
          <w:sz w:val="24"/>
          <w:szCs w:val="24"/>
        </w:rPr>
      </w:pPr>
      <w:r>
        <w:rPr>
          <w:rFonts w:ascii="Times New Roman" w:hAnsi="Times New Roman" w:cs="Times New Roman"/>
          <w:color w:val="FF0000"/>
          <w:sz w:val="24"/>
          <w:szCs w:val="24"/>
        </w:rPr>
        <w:t>Gray et al. 2021:</w:t>
      </w:r>
    </w:p>
    <w:p w14:paraId="2DD1A884" w14:textId="77777777" w:rsidR="00200BCF" w:rsidRDefault="00200BCF" w:rsidP="00200BCF">
      <w:pPr>
        <w:pStyle w:val="BodyText"/>
        <w:numPr>
          <w:ilvl w:val="1"/>
          <w:numId w:val="4"/>
        </w:numPr>
        <w:ind w:left="1800"/>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Higher residence times in areas with higher intertidal area and length of tidal network (e.g., main channels and rivers). Lower residence times were found in areas with higher subtidal area. </w:t>
      </w:r>
    </w:p>
    <w:p w14:paraId="5F3A99C2" w14:textId="77777777" w:rsidR="00200BCF" w:rsidRDefault="00200BCF" w:rsidP="00200BCF">
      <w:pPr>
        <w:pStyle w:val="BodyText"/>
        <w:numPr>
          <w:ilvl w:val="1"/>
          <w:numId w:val="4"/>
        </w:numPr>
        <w:ind w:left="1800"/>
        <w:jc w:val="left"/>
        <w:rPr>
          <w:rFonts w:ascii="Times New Roman" w:hAnsi="Times New Roman" w:cs="Times New Roman"/>
          <w:color w:val="FF0000"/>
          <w:sz w:val="24"/>
          <w:szCs w:val="24"/>
        </w:rPr>
      </w:pPr>
      <w:r>
        <w:rPr>
          <w:rFonts w:ascii="Times New Roman" w:hAnsi="Times New Roman" w:cs="Times New Roman"/>
          <w:color w:val="FF0000"/>
          <w:sz w:val="24"/>
          <w:szCs w:val="24"/>
        </w:rPr>
        <w:t>Overall, 12.6 days for whole estuary</w:t>
      </w:r>
    </w:p>
    <w:tbl>
      <w:tblPr>
        <w:tblStyle w:val="TableGrid"/>
        <w:tblW w:w="8136"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3"/>
        <w:gridCol w:w="2545"/>
        <w:gridCol w:w="4238"/>
      </w:tblGrid>
      <w:tr w:rsidR="00200BCF" w14:paraId="15F59177" w14:textId="77777777" w:rsidTr="00BD6369">
        <w:tc>
          <w:tcPr>
            <w:tcW w:w="0" w:type="auto"/>
            <w:tcBorders>
              <w:top w:val="single" w:sz="4" w:space="0" w:color="auto"/>
              <w:bottom w:val="single" w:sz="4" w:space="0" w:color="auto"/>
            </w:tcBorders>
          </w:tcPr>
          <w:p w14:paraId="66297E17"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Station</w:t>
            </w:r>
          </w:p>
        </w:tc>
        <w:tc>
          <w:tcPr>
            <w:tcW w:w="0" w:type="auto"/>
            <w:tcBorders>
              <w:top w:val="single" w:sz="4" w:space="0" w:color="auto"/>
              <w:bottom w:val="single" w:sz="4" w:space="0" w:color="auto"/>
            </w:tcBorders>
          </w:tcPr>
          <w:p w14:paraId="60D737A8"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Watershed-scale residence time (days)</w:t>
            </w:r>
          </w:p>
        </w:tc>
        <w:tc>
          <w:tcPr>
            <w:tcW w:w="0" w:type="auto"/>
            <w:tcBorders>
              <w:top w:val="single" w:sz="4" w:space="0" w:color="auto"/>
              <w:bottom w:val="single" w:sz="4" w:space="0" w:color="auto"/>
            </w:tcBorders>
          </w:tcPr>
          <w:p w14:paraId="3B7F192C"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Watershed-scale residence time per unit of intertidal watershed (days/km-2)</w:t>
            </w:r>
          </w:p>
        </w:tc>
      </w:tr>
      <w:tr w:rsidR="00200BCF" w14:paraId="101DBC5C" w14:textId="77777777" w:rsidTr="00BD6369">
        <w:tc>
          <w:tcPr>
            <w:tcW w:w="0" w:type="auto"/>
            <w:tcBorders>
              <w:top w:val="single" w:sz="4" w:space="0" w:color="auto"/>
            </w:tcBorders>
          </w:tcPr>
          <w:p w14:paraId="08DA4BF7"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Pine Island</w:t>
            </w:r>
          </w:p>
        </w:tc>
        <w:tc>
          <w:tcPr>
            <w:tcW w:w="0" w:type="auto"/>
            <w:tcBorders>
              <w:top w:val="single" w:sz="4" w:space="0" w:color="auto"/>
            </w:tcBorders>
          </w:tcPr>
          <w:p w14:paraId="39A0EC04"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16.1</w:t>
            </w:r>
          </w:p>
        </w:tc>
        <w:tc>
          <w:tcPr>
            <w:tcW w:w="0" w:type="auto"/>
            <w:tcBorders>
              <w:top w:val="single" w:sz="4" w:space="0" w:color="auto"/>
            </w:tcBorders>
          </w:tcPr>
          <w:p w14:paraId="6D8B3283"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0.71</w:t>
            </w:r>
          </w:p>
        </w:tc>
      </w:tr>
      <w:tr w:rsidR="00200BCF" w14:paraId="5A655E9E" w14:textId="77777777" w:rsidTr="00BD6369">
        <w:tc>
          <w:tcPr>
            <w:tcW w:w="0" w:type="auto"/>
          </w:tcPr>
          <w:p w14:paraId="5FCFD722"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San Sebastian</w:t>
            </w:r>
          </w:p>
        </w:tc>
        <w:tc>
          <w:tcPr>
            <w:tcW w:w="0" w:type="auto"/>
          </w:tcPr>
          <w:p w14:paraId="437D18A8" w14:textId="1B43CBA9"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5.5</w:t>
            </w:r>
            <w:r w:rsidR="00344319">
              <w:rPr>
                <w:rFonts w:ascii="Times New Roman" w:hAnsi="Times New Roman" w:cs="Times New Roman"/>
                <w:color w:val="FF0000"/>
                <w:sz w:val="24"/>
                <w:szCs w:val="24"/>
              </w:rPr>
              <w:t xml:space="preserve"> | &gt;30</w:t>
            </w:r>
          </w:p>
        </w:tc>
        <w:tc>
          <w:tcPr>
            <w:tcW w:w="0" w:type="auto"/>
          </w:tcPr>
          <w:p w14:paraId="3127AEB0" w14:textId="1B4A099F"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2.02</w:t>
            </w:r>
            <w:r w:rsidR="00344319">
              <w:rPr>
                <w:rFonts w:ascii="Times New Roman" w:hAnsi="Times New Roman" w:cs="Times New Roman"/>
                <w:color w:val="FF0000"/>
                <w:sz w:val="24"/>
                <w:szCs w:val="24"/>
              </w:rPr>
              <w:t xml:space="preserve"> | 3.62</w:t>
            </w:r>
          </w:p>
        </w:tc>
      </w:tr>
      <w:tr w:rsidR="00200BCF" w14:paraId="539CF9A9" w14:textId="77777777" w:rsidTr="00BD6369">
        <w:tc>
          <w:tcPr>
            <w:tcW w:w="0" w:type="auto"/>
          </w:tcPr>
          <w:p w14:paraId="7DEBB494"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Fort Matanzas</w:t>
            </w:r>
          </w:p>
        </w:tc>
        <w:tc>
          <w:tcPr>
            <w:tcW w:w="0" w:type="auto"/>
          </w:tcPr>
          <w:p w14:paraId="567B8228"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9.3</w:t>
            </w:r>
          </w:p>
        </w:tc>
        <w:tc>
          <w:tcPr>
            <w:tcW w:w="0" w:type="auto"/>
          </w:tcPr>
          <w:p w14:paraId="5B3D240D"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1.08</w:t>
            </w:r>
          </w:p>
        </w:tc>
      </w:tr>
      <w:tr w:rsidR="00200BCF" w14:paraId="083B68F4" w14:textId="77777777" w:rsidTr="00BD6369">
        <w:tc>
          <w:tcPr>
            <w:tcW w:w="0" w:type="auto"/>
          </w:tcPr>
          <w:p w14:paraId="4822BAA9"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Pellicer Creek</w:t>
            </w:r>
          </w:p>
        </w:tc>
        <w:tc>
          <w:tcPr>
            <w:tcW w:w="0" w:type="auto"/>
          </w:tcPr>
          <w:p w14:paraId="775FBF4E"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17.8</w:t>
            </w:r>
          </w:p>
        </w:tc>
        <w:tc>
          <w:tcPr>
            <w:tcW w:w="0" w:type="auto"/>
          </w:tcPr>
          <w:p w14:paraId="2F3B1257"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2.16</w:t>
            </w:r>
          </w:p>
        </w:tc>
      </w:tr>
    </w:tbl>
    <w:p w14:paraId="6A3607D8" w14:textId="3EAD7E9F" w:rsidR="00200BCF" w:rsidRDefault="00200BCF"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Watershed-scale residence time lowest at SS and FM and highest at PC and PI. With intertidal watershed taken into consideration, PI had the lowest residence time over all four stations and SS and PC were more comparable.</w:t>
      </w:r>
    </w:p>
    <w:p w14:paraId="4377A367" w14:textId="23D01923" w:rsidR="00344319" w:rsidRDefault="00344319"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Higher residence time at FM </w:t>
      </w:r>
      <w:proofErr w:type="gramStart"/>
      <w:r>
        <w:rPr>
          <w:rFonts w:ascii="Times New Roman" w:hAnsi="Times New Roman" w:cs="Times New Roman"/>
          <w:color w:val="FF0000"/>
          <w:sz w:val="24"/>
          <w:szCs w:val="24"/>
        </w:rPr>
        <w:t>as a result of</w:t>
      </w:r>
      <w:proofErr w:type="gramEnd"/>
      <w:r>
        <w:rPr>
          <w:rFonts w:ascii="Times New Roman" w:hAnsi="Times New Roman" w:cs="Times New Roman"/>
          <w:color w:val="FF0000"/>
          <w:sz w:val="24"/>
          <w:szCs w:val="24"/>
        </w:rPr>
        <w:t xml:space="preserve"> lower fluxes moving through Matanzas Inlet compared to the St. Augustine Inlet (5.5 at SS) along with increased salt marshes and longer tidal network.</w:t>
      </w:r>
    </w:p>
    <w:p w14:paraId="1741D529" w14:textId="05F591BB" w:rsidR="00344319" w:rsidRDefault="00344319"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The high watershed-scale residence time in Pine Island is due to the presence of the Tolomato River, which mitigates the effect of the large intertidal area in the area.</w:t>
      </w:r>
    </w:p>
    <w:p w14:paraId="55FC5A46" w14:textId="418176CA" w:rsidR="00344319" w:rsidRDefault="00344319"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The SS station is located at the boundary between two very different watersheds: one which the San Sebastian River and the large subtidal area contribute to a small residence time (5.5 d) and one in which the shallow areas of the Matanzas River and </w:t>
      </w:r>
      <w:proofErr w:type="spellStart"/>
      <w:r>
        <w:rPr>
          <w:rFonts w:ascii="Times New Roman" w:hAnsi="Times New Roman" w:cs="Times New Roman"/>
          <w:color w:val="FF0000"/>
          <w:sz w:val="24"/>
          <w:szCs w:val="24"/>
        </w:rPr>
        <w:t>Moultie</w:t>
      </w:r>
      <w:proofErr w:type="spellEnd"/>
      <w:r>
        <w:rPr>
          <w:rFonts w:ascii="Times New Roman" w:hAnsi="Times New Roman" w:cs="Times New Roman"/>
          <w:color w:val="FF0000"/>
          <w:sz w:val="24"/>
          <w:szCs w:val="24"/>
        </w:rPr>
        <w:t xml:space="preserve"> Creek trap particles from the study limiting their removal and providing residences times greater than 30 d. </w:t>
      </w:r>
    </w:p>
    <w:p w14:paraId="3B8259AB" w14:textId="13475F02" w:rsidR="00DA155F" w:rsidRPr="00DA155F" w:rsidRDefault="00DA155F" w:rsidP="004A3507">
      <w:pPr>
        <w:pStyle w:val="BodyText"/>
        <w:numPr>
          <w:ilvl w:val="0"/>
          <w:numId w:val="4"/>
        </w:numPr>
        <w:jc w:val="left"/>
        <w:rPr>
          <w:rFonts w:ascii="Times New Roman" w:hAnsi="Times New Roman" w:cs="Times New Roman"/>
          <w:color w:val="FF0000"/>
          <w:sz w:val="24"/>
          <w:szCs w:val="24"/>
        </w:rPr>
      </w:pPr>
      <w:r w:rsidRPr="00DA155F">
        <w:rPr>
          <w:rFonts w:ascii="Times New Roman" w:hAnsi="Times New Roman" w:cs="Times New Roman"/>
          <w:color w:val="FF0000"/>
          <w:sz w:val="24"/>
          <w:szCs w:val="24"/>
        </w:rPr>
        <w:t xml:space="preserve">The sites are spread out throughout the estuary and there are zones of productivity that are likely not captured within the monthly long-term monitoring of the SWMP stations, </w:t>
      </w:r>
      <w:r w:rsidRPr="00DA155F">
        <w:rPr>
          <w:rFonts w:ascii="Times New Roman" w:hAnsi="Times New Roman" w:cs="Times New Roman"/>
          <w:color w:val="FF0000"/>
          <w:sz w:val="24"/>
          <w:szCs w:val="24"/>
        </w:rPr>
        <w:lastRenderedPageBreak/>
        <w:t xml:space="preserve">such as the high area of production in the Pellicer Flats area at the mouth of Pellicer Creek (Brown et al. 2023). </w:t>
      </w:r>
    </w:p>
    <w:p w14:paraId="240AB61F" w14:textId="47DB0FA1" w:rsidR="00DA155F" w:rsidRPr="00DA155F" w:rsidRDefault="00DA155F" w:rsidP="004A3507">
      <w:pPr>
        <w:pStyle w:val="BodyText"/>
        <w:numPr>
          <w:ilvl w:val="0"/>
          <w:numId w:val="4"/>
        </w:numPr>
        <w:jc w:val="left"/>
        <w:rPr>
          <w:rFonts w:ascii="Times New Roman" w:hAnsi="Times New Roman" w:cs="Times New Roman"/>
          <w:color w:val="FF0000"/>
          <w:sz w:val="24"/>
          <w:szCs w:val="24"/>
        </w:rPr>
      </w:pPr>
      <w:r w:rsidRPr="00DA155F">
        <w:rPr>
          <w:rFonts w:ascii="Times New Roman" w:hAnsi="Times New Roman" w:cs="Times New Roman"/>
          <w:color w:val="FF0000"/>
          <w:sz w:val="24"/>
          <w:szCs w:val="24"/>
        </w:rPr>
        <w:t xml:space="preserve">Bivalve grazing seasons, spat patterns (peaks in the fall) – how do these tie in with the </w:t>
      </w:r>
      <w:proofErr w:type="spellStart"/>
      <w:r w:rsidRPr="00DA155F">
        <w:rPr>
          <w:rFonts w:ascii="Times New Roman" w:hAnsi="Times New Roman" w:cs="Times New Roman"/>
          <w:color w:val="FF0000"/>
          <w:sz w:val="24"/>
          <w:szCs w:val="24"/>
        </w:rPr>
        <w:t>chl</w:t>
      </w:r>
      <w:proofErr w:type="spellEnd"/>
      <w:r w:rsidRPr="00DA155F">
        <w:rPr>
          <w:rFonts w:ascii="Times New Roman" w:hAnsi="Times New Roman" w:cs="Times New Roman"/>
          <w:color w:val="FF0000"/>
          <w:sz w:val="24"/>
          <w:szCs w:val="24"/>
        </w:rPr>
        <w:t>-a patterns observed in this data?</w:t>
      </w:r>
    </w:p>
    <w:p w14:paraId="73E307E4" w14:textId="43C0688F" w:rsidR="003F424F" w:rsidRDefault="003F424F" w:rsidP="0003398B">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Marcum et al. 2018:</w:t>
      </w:r>
    </w:p>
    <w:p w14:paraId="06A1C5E3" w14:textId="304AABC3" w:rsidR="003F424F" w:rsidRDefault="003F424F" w:rsidP="0003398B">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Establish oyster densities in regions for further comparison with residence times:</w:t>
      </w:r>
    </w:p>
    <w:p w14:paraId="6980FB6D" w14:textId="670A7300" w:rsidR="003F424F" w:rsidRDefault="0001796F"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Suggest local decline in oyster populations between reefs sampled by Dix in 2009-2010 and the GTM Monitoring in 2014-2015. Mean density was approximately half of what was previously observed – but reefs in the region are conditionally approved for harvest. </w:t>
      </w:r>
    </w:p>
    <w:p w14:paraId="5F432647" w14:textId="39313B1E" w:rsidR="0001796F" w:rsidRDefault="0001796F"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Taller reefs in the northern region than southern – likely influenced by tidal range and depth of inundation; though some of the flattest reefs were observed in Salt Run at the inlet, in the middle of the study region, but heavy harvest pressure (though actual harvest region in Salt Run is small).</w:t>
      </w:r>
    </w:p>
    <w:p w14:paraId="52C7FA49" w14:textId="08F6CD03" w:rsidR="0001796F" w:rsidRDefault="0001796F"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Highest spat observed in Pellicer Flats, but this high abundance of sub-size oysters suggests external pressures such as disease, toxicity, hydrology, and/or predation. The presence of predatory crown conchs in the region </w:t>
      </w:r>
      <w:proofErr w:type="gramStart"/>
      <w:r>
        <w:rPr>
          <w:rFonts w:ascii="Times New Roman" w:hAnsi="Times New Roman" w:cs="Times New Roman"/>
          <w:color w:val="FF0000"/>
          <w:sz w:val="24"/>
          <w:szCs w:val="24"/>
        </w:rPr>
        <w:t>linked</w:t>
      </w:r>
      <w:proofErr w:type="gramEnd"/>
      <w:r>
        <w:rPr>
          <w:rFonts w:ascii="Times New Roman" w:hAnsi="Times New Roman" w:cs="Times New Roman"/>
          <w:color w:val="FF0000"/>
          <w:sz w:val="24"/>
          <w:szCs w:val="24"/>
        </w:rPr>
        <w:t xml:space="preserve"> to drought and increased salinity (Garland and Kimbro 2015). However, lower salinities can also contribute declined growth rates in oyster populations and therefore increased freshwater discharge from Pellicer Creek could also play a significant role in oyster populations in the region.</w:t>
      </w:r>
    </w:p>
    <w:p w14:paraId="33933311" w14:textId="1C7BDBA1" w:rsidR="0001796F" w:rsidRDefault="0001796F"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Higher sediment cover in summer than in winter on reefs – suggests increased biological activity (bio-deposits from oysters and reef-associated filter feeders in summer months)</w:t>
      </w:r>
      <w:r w:rsidR="00494690">
        <w:rPr>
          <w:rFonts w:ascii="Times New Roman" w:hAnsi="Times New Roman" w:cs="Times New Roman"/>
          <w:color w:val="FF0000"/>
          <w:sz w:val="24"/>
          <w:szCs w:val="24"/>
        </w:rPr>
        <w:t xml:space="preserve">. </w:t>
      </w:r>
    </w:p>
    <w:p w14:paraId="2C7DF4D2" w14:textId="75A6FB28" w:rsidR="00494690" w:rsidRDefault="00494690"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High energy Nor’easters during the winter months reduce </w:t>
      </w:r>
      <w:proofErr w:type="gramStart"/>
      <w:r>
        <w:rPr>
          <w:rFonts w:ascii="Times New Roman" w:hAnsi="Times New Roman" w:cs="Times New Roman"/>
          <w:color w:val="FF0000"/>
          <w:sz w:val="24"/>
          <w:szCs w:val="24"/>
        </w:rPr>
        <w:t>sedimentation</w:t>
      </w:r>
      <w:proofErr w:type="gramEnd"/>
    </w:p>
    <w:p w14:paraId="3941ED32" w14:textId="497BE728" w:rsidR="00494690" w:rsidRDefault="00494690"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Differences in </w:t>
      </w:r>
      <w:proofErr w:type="spellStart"/>
      <w:proofErr w:type="gramStart"/>
      <w:r>
        <w:rPr>
          <w:rFonts w:ascii="Times New Roman" w:hAnsi="Times New Roman" w:cs="Times New Roman"/>
          <w:color w:val="FF0000"/>
          <w:sz w:val="24"/>
          <w:szCs w:val="24"/>
        </w:rPr>
        <w:t>winter:summer</w:t>
      </w:r>
      <w:proofErr w:type="spellEnd"/>
      <w:proofErr w:type="gramEnd"/>
      <w:r>
        <w:rPr>
          <w:rFonts w:ascii="Times New Roman" w:hAnsi="Times New Roman" w:cs="Times New Roman"/>
          <w:color w:val="FF0000"/>
          <w:sz w:val="24"/>
          <w:szCs w:val="24"/>
        </w:rPr>
        <w:t xml:space="preserve"> oyster densities between this monitoring and Dix et al. 2013 were attributed to higher winter temperatures during the sampling period of monitoring (2015-2016).</w:t>
      </w:r>
    </w:p>
    <w:p w14:paraId="30A6361D" w14:textId="5BA4E85D" w:rsidR="00494690" w:rsidRDefault="00494690"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i/>
          <w:iCs/>
          <w:color w:val="FF0000"/>
          <w:sz w:val="24"/>
          <w:szCs w:val="24"/>
        </w:rPr>
        <w:t xml:space="preserve">The heavy emphasis on bivalve grazing pressure at mitigating chlorophyll concentrations in the GTM, further supports that potential drivers in chlorophyll a </w:t>
      </w:r>
      <w:proofErr w:type="gramStart"/>
      <w:r>
        <w:rPr>
          <w:rFonts w:ascii="Times New Roman" w:hAnsi="Times New Roman" w:cs="Times New Roman"/>
          <w:i/>
          <w:iCs/>
          <w:color w:val="FF0000"/>
          <w:sz w:val="24"/>
          <w:szCs w:val="24"/>
        </w:rPr>
        <w:t>concentrations</w:t>
      </w:r>
      <w:proofErr w:type="gramEnd"/>
      <w:r>
        <w:rPr>
          <w:rFonts w:ascii="Times New Roman" w:hAnsi="Times New Roman" w:cs="Times New Roman"/>
          <w:i/>
          <w:iCs/>
          <w:color w:val="FF0000"/>
          <w:sz w:val="24"/>
          <w:szCs w:val="24"/>
        </w:rPr>
        <w:t xml:space="preserve"> may not affect chlorophyll a concentrations directly, but in their impact on </w:t>
      </w:r>
      <w:r>
        <w:rPr>
          <w:rFonts w:ascii="Times New Roman" w:hAnsi="Times New Roman" w:cs="Times New Roman"/>
          <w:i/>
          <w:iCs/>
          <w:color w:val="FF0000"/>
          <w:sz w:val="24"/>
          <w:szCs w:val="24"/>
        </w:rPr>
        <w:lastRenderedPageBreak/>
        <w:t>aspects of the drivers that balance the gain and losses (like oyster recruitment and grazing) of productivity in the GTM.</w:t>
      </w:r>
      <w:r w:rsidR="00A92669">
        <w:rPr>
          <w:rFonts w:ascii="Times New Roman" w:hAnsi="Times New Roman" w:cs="Times New Roman"/>
          <w:i/>
          <w:iCs/>
          <w:color w:val="FF0000"/>
          <w:sz w:val="24"/>
          <w:szCs w:val="24"/>
        </w:rPr>
        <w:t xml:space="preserve"> Cloern et al. 2023 found that it was not temperature that was associated with seasonal phytoplankton biomass, but the changing abundance of bivalve filter feeders or their predators. </w:t>
      </w:r>
    </w:p>
    <w:p w14:paraId="69BF799F" w14:textId="66E5BB44" w:rsidR="003F424F" w:rsidRDefault="003F424F" w:rsidP="003F424F">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Cloern et al. 2023</w:t>
      </w:r>
    </w:p>
    <w:p w14:paraId="7C3B5434" w14:textId="1410AF78" w:rsidR="003F424F" w:rsidRDefault="003F424F" w:rsidP="003F424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Changes in phytoplankton phenology are not necessarily responses to or indicators of global warming, but indicators of human disturbance and natural climate oscillations. </w:t>
      </w:r>
    </w:p>
    <w:p w14:paraId="7CEB2825" w14:textId="3153E413" w:rsidR="00A92669" w:rsidRDefault="00A92669" w:rsidP="003F424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Biomass can change rapidly and at any time when the balance between productivity and consumption is altered.</w:t>
      </w:r>
    </w:p>
    <w:p w14:paraId="3A2D4937" w14:textId="77777777" w:rsidR="0086105D" w:rsidRDefault="0086105D"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All GTM sites fall within the range of values in coefficients of variation to Cloern and </w:t>
      </w:r>
      <w:proofErr w:type="spellStart"/>
      <w:r>
        <w:rPr>
          <w:rFonts w:ascii="Times New Roman" w:hAnsi="Times New Roman" w:cs="Times New Roman"/>
          <w:color w:val="FF0000"/>
          <w:sz w:val="24"/>
          <w:szCs w:val="24"/>
        </w:rPr>
        <w:t>Jassby</w:t>
      </w:r>
      <w:proofErr w:type="spellEnd"/>
      <w:r>
        <w:rPr>
          <w:rFonts w:ascii="Times New Roman" w:hAnsi="Times New Roman" w:cs="Times New Roman"/>
          <w:color w:val="FF0000"/>
          <w:sz w:val="24"/>
          <w:szCs w:val="24"/>
        </w:rPr>
        <w:t xml:space="preserve"> 2010. The higher values at PC for both annual and seasonal variability suggest slightly more disturbance and influence of the annual cycle at this station compared to others, however even still, this location does not stand out across the other 84 sites in their study.</w:t>
      </w:r>
    </w:p>
    <w:p w14:paraId="51EFE103" w14:textId="2AC84CAA" w:rsidR="00162599" w:rsidRDefault="00162599" w:rsidP="004A3507">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High inter-annual variability is an indicator of systems that are sensitive to variability in nutrient loads (Cloern and </w:t>
      </w:r>
      <w:proofErr w:type="spellStart"/>
      <w:r>
        <w:rPr>
          <w:rFonts w:ascii="Times New Roman" w:hAnsi="Times New Roman" w:cs="Times New Roman"/>
          <w:color w:val="FF0000"/>
          <w:sz w:val="24"/>
          <w:szCs w:val="24"/>
        </w:rPr>
        <w:t>Jassby</w:t>
      </w:r>
      <w:proofErr w:type="spellEnd"/>
      <w:r>
        <w:rPr>
          <w:rFonts w:ascii="Times New Roman" w:hAnsi="Times New Roman" w:cs="Times New Roman"/>
          <w:color w:val="FF0000"/>
          <w:sz w:val="24"/>
          <w:szCs w:val="24"/>
        </w:rPr>
        <w:t xml:space="preserve"> 2010). Therefore, low rates observed in the GTM suggest a lack of sensitivity on annually variable events</w:t>
      </w:r>
      <w:r w:rsidR="001A1A69">
        <w:rPr>
          <w:rFonts w:ascii="Times New Roman" w:hAnsi="Times New Roman" w:cs="Times New Roman"/>
          <w:color w:val="FF0000"/>
          <w:sz w:val="24"/>
          <w:szCs w:val="24"/>
        </w:rPr>
        <w:t xml:space="preserve"> (like nutrient input)</w:t>
      </w:r>
    </w:p>
    <w:p w14:paraId="2D28F7D9" w14:textId="0238012D" w:rsidR="0086105D" w:rsidRDefault="0086105D"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Dunn et al. 2023 found increasing chlorophyll in the recent years (2014-2020) of their long-term study in the North-Inlet station – these are suggested to be driven by increased porewater flux volumes and NH4+ related to sea level rise (though a 4-year lag was observed between elevated NH4+ and the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response). They also discuss the lack of increased precipitation (a documented potential driver of nutrient export) observed in North Inlet, further supporting environmental changes in associated with climate warming</w:t>
      </w:r>
      <w:r w:rsidR="002C678A">
        <w:rPr>
          <w:rFonts w:ascii="Times New Roman" w:hAnsi="Times New Roman" w:cs="Times New Roman"/>
          <w:color w:val="FF0000"/>
          <w:sz w:val="24"/>
          <w:szCs w:val="24"/>
        </w:rPr>
        <w:t xml:space="preserve"> (sea level rise)</w:t>
      </w:r>
      <w:r>
        <w:rPr>
          <w:rFonts w:ascii="Times New Roman" w:hAnsi="Times New Roman" w:cs="Times New Roman"/>
          <w:color w:val="FF0000"/>
          <w:sz w:val="24"/>
          <w:szCs w:val="24"/>
        </w:rPr>
        <w:t xml:space="preserve"> as being the main driver in their data. </w:t>
      </w:r>
    </w:p>
    <w:p w14:paraId="353421A6" w14:textId="4586F987" w:rsidR="005346E2" w:rsidRDefault="005346E2"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All sites had relatively strong (~0.4-0.5) correlations with temperature and chlorophyll </w:t>
      </w:r>
      <w:r>
        <w:rPr>
          <w:rFonts w:ascii="Times New Roman" w:hAnsi="Times New Roman" w:cs="Times New Roman"/>
          <w:i/>
          <w:iCs/>
          <w:color w:val="FF0000"/>
          <w:sz w:val="24"/>
          <w:szCs w:val="24"/>
        </w:rPr>
        <w:t>a</w:t>
      </w:r>
      <w:r>
        <w:rPr>
          <w:rFonts w:ascii="Times New Roman" w:hAnsi="Times New Roman" w:cs="Times New Roman"/>
          <w:color w:val="FF0000"/>
          <w:sz w:val="24"/>
          <w:szCs w:val="24"/>
        </w:rPr>
        <w:t xml:space="preserve">, particularly FM. Salinity was more of an influence at PI and PC than SS and FM. Rainfall was significant at SS for both preceding and current month of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samples. PC was the current month (though weak</w:t>
      </w:r>
      <w:proofErr w:type="gramStart"/>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 xml:space="preserve"> and FM was the preceding month – likely showing the influence of precipitation and time lag between PC and FM stations.</w:t>
      </w:r>
    </w:p>
    <w:p w14:paraId="7EDF784A" w14:textId="7DAA8B6D" w:rsidR="005346E2" w:rsidRDefault="005346E2"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2006 was a drought year, followed by a year with above average rainfall</w:t>
      </w:r>
      <w:r w:rsidR="00620EA9">
        <w:rPr>
          <w:rFonts w:ascii="Times New Roman" w:hAnsi="Times New Roman" w:cs="Times New Roman"/>
          <w:color w:val="FF0000"/>
          <w:sz w:val="24"/>
          <w:szCs w:val="24"/>
        </w:rPr>
        <w:t xml:space="preserve"> (including the large May 2007 rainfall event)</w:t>
      </w:r>
      <w:r>
        <w:rPr>
          <w:rFonts w:ascii="Times New Roman" w:hAnsi="Times New Roman" w:cs="Times New Roman"/>
          <w:color w:val="FF0000"/>
          <w:sz w:val="24"/>
          <w:szCs w:val="24"/>
        </w:rPr>
        <w:t xml:space="preserve">. This </w:t>
      </w:r>
      <w:proofErr w:type="gramStart"/>
      <w:r>
        <w:rPr>
          <w:rFonts w:ascii="Times New Roman" w:hAnsi="Times New Roman" w:cs="Times New Roman"/>
          <w:color w:val="FF0000"/>
          <w:sz w:val="24"/>
          <w:szCs w:val="24"/>
        </w:rPr>
        <w:t>period of time</w:t>
      </w:r>
      <w:proofErr w:type="gramEnd"/>
      <w:r>
        <w:rPr>
          <w:rFonts w:ascii="Times New Roman" w:hAnsi="Times New Roman" w:cs="Times New Roman"/>
          <w:color w:val="FF0000"/>
          <w:sz w:val="24"/>
          <w:szCs w:val="24"/>
        </w:rPr>
        <w:t xml:space="preserve"> had the most significant </w:t>
      </w:r>
      <w:r w:rsidR="00CD106B">
        <w:rPr>
          <w:rFonts w:ascii="Times New Roman" w:hAnsi="Times New Roman" w:cs="Times New Roman"/>
          <w:color w:val="FF0000"/>
          <w:sz w:val="24"/>
          <w:szCs w:val="24"/>
        </w:rPr>
        <w:t xml:space="preserve">positive </w:t>
      </w:r>
      <w:r>
        <w:rPr>
          <w:rFonts w:ascii="Times New Roman" w:hAnsi="Times New Roman" w:cs="Times New Roman"/>
          <w:color w:val="FF0000"/>
          <w:sz w:val="24"/>
          <w:szCs w:val="24"/>
        </w:rPr>
        <w:t>rates of change in chlorophyll at most sites.</w:t>
      </w:r>
    </w:p>
    <w:p w14:paraId="77D97651" w14:textId="02F67B46" w:rsidR="004636C6" w:rsidRDefault="004636C6"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2009-2010 and 2010-2011 had cold snaps in back-to-back winter seasons. There was also very little annual rainfall during this time</w:t>
      </w:r>
      <w:r w:rsidR="00185941">
        <w:rPr>
          <w:rFonts w:ascii="Times New Roman" w:hAnsi="Times New Roman" w:cs="Times New Roman"/>
          <w:color w:val="FF0000"/>
          <w:sz w:val="24"/>
          <w:szCs w:val="24"/>
        </w:rPr>
        <w:t xml:space="preserve"> and high saline conditions</w:t>
      </w:r>
      <w:r>
        <w:rPr>
          <w:rFonts w:ascii="Times New Roman" w:hAnsi="Times New Roman" w:cs="Times New Roman"/>
          <w:color w:val="FF0000"/>
          <w:sz w:val="24"/>
          <w:szCs w:val="24"/>
        </w:rPr>
        <w:t xml:space="preserve">. Significant decreases in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w:t>
      </w:r>
      <w:proofErr w:type="gramStart"/>
      <w:r>
        <w:rPr>
          <w:rFonts w:ascii="Times New Roman" w:hAnsi="Times New Roman" w:cs="Times New Roman"/>
          <w:color w:val="FF0000"/>
          <w:sz w:val="24"/>
          <w:szCs w:val="24"/>
        </w:rPr>
        <w:t>a were</w:t>
      </w:r>
      <w:proofErr w:type="gramEnd"/>
      <w:r>
        <w:rPr>
          <w:rFonts w:ascii="Times New Roman" w:hAnsi="Times New Roman" w:cs="Times New Roman"/>
          <w:color w:val="FF0000"/>
          <w:sz w:val="24"/>
          <w:szCs w:val="24"/>
        </w:rPr>
        <w:t xml:space="preserve"> observed within this window of time.</w:t>
      </w:r>
    </w:p>
    <w:p w14:paraId="62F7D968" w14:textId="344F3945" w:rsidR="00703704" w:rsidRDefault="00703704" w:rsidP="00FD6CFB">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Patterns in minimum temperatures are know</w:t>
      </w:r>
      <w:r w:rsidR="00572FB3">
        <w:rPr>
          <w:rFonts w:ascii="Times New Roman" w:hAnsi="Times New Roman" w:cs="Times New Roman"/>
          <w:color w:val="FF0000"/>
          <w:sz w:val="24"/>
          <w:szCs w:val="24"/>
        </w:rPr>
        <w:t>n</w:t>
      </w:r>
      <w:r>
        <w:rPr>
          <w:rFonts w:ascii="Times New Roman" w:hAnsi="Times New Roman" w:cs="Times New Roman"/>
          <w:color w:val="FF0000"/>
          <w:sz w:val="24"/>
          <w:szCs w:val="24"/>
        </w:rPr>
        <w:t xml:space="preserve"> to be structuring elements of ecotonal </w:t>
      </w:r>
      <w:r w:rsidR="00572FB3">
        <w:rPr>
          <w:rFonts w:ascii="Times New Roman" w:hAnsi="Times New Roman" w:cs="Times New Roman"/>
          <w:color w:val="FF0000"/>
          <w:sz w:val="24"/>
          <w:szCs w:val="24"/>
        </w:rPr>
        <w:t xml:space="preserve">environments (references). In the GTM estuary, freezing temperatures of a certain threshold drive mangrove </w:t>
      </w:r>
      <w:r w:rsidR="0010311F">
        <w:rPr>
          <w:rFonts w:ascii="Times New Roman" w:hAnsi="Times New Roman" w:cs="Times New Roman"/>
          <w:color w:val="FF0000"/>
          <w:sz w:val="24"/>
          <w:szCs w:val="24"/>
        </w:rPr>
        <w:t xml:space="preserve">distribution (refs), but this study shows that the </w:t>
      </w:r>
      <w:r w:rsidR="00645E68">
        <w:rPr>
          <w:rFonts w:ascii="Times New Roman" w:hAnsi="Times New Roman" w:cs="Times New Roman"/>
          <w:color w:val="FF0000"/>
          <w:sz w:val="24"/>
          <w:szCs w:val="24"/>
        </w:rPr>
        <w:t>open water habitats</w:t>
      </w:r>
      <w:r w:rsidR="0010311F">
        <w:rPr>
          <w:rFonts w:ascii="Times New Roman" w:hAnsi="Times New Roman" w:cs="Times New Roman"/>
          <w:color w:val="FF0000"/>
          <w:sz w:val="24"/>
          <w:szCs w:val="24"/>
        </w:rPr>
        <w:t xml:space="preserve"> and plankton community </w:t>
      </w:r>
      <w:r w:rsidR="00EA58C3">
        <w:rPr>
          <w:rFonts w:ascii="Times New Roman" w:hAnsi="Times New Roman" w:cs="Times New Roman"/>
          <w:color w:val="FF0000"/>
          <w:sz w:val="24"/>
          <w:szCs w:val="24"/>
        </w:rPr>
        <w:t xml:space="preserve">may also be tightly linked to </w:t>
      </w:r>
      <w:r w:rsidR="000D18D0">
        <w:rPr>
          <w:rFonts w:ascii="Times New Roman" w:hAnsi="Times New Roman" w:cs="Times New Roman"/>
          <w:color w:val="FF0000"/>
          <w:sz w:val="24"/>
          <w:szCs w:val="24"/>
        </w:rPr>
        <w:t>cold events.</w:t>
      </w:r>
      <w:r w:rsidR="00B73BFF">
        <w:rPr>
          <w:rFonts w:ascii="Times New Roman" w:hAnsi="Times New Roman" w:cs="Times New Roman"/>
          <w:color w:val="FF0000"/>
          <w:sz w:val="24"/>
          <w:szCs w:val="24"/>
        </w:rPr>
        <w:t xml:space="preserve"> Food web implications?</w:t>
      </w:r>
    </w:p>
    <w:p w14:paraId="1E5C7757" w14:textId="033D5523" w:rsidR="00FD6CFB" w:rsidRDefault="00FD6CFB" w:rsidP="00FD6CFB">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Cold snaps and hypersaline conditions (due to drought) during this time were attributed to the widespread and protracted decline in seagrass and drift macroalgal communities in the IRL, which altered sources of nutrients toward phytoplankton (</w:t>
      </w:r>
      <w:proofErr w:type="spellStart"/>
      <w:r>
        <w:rPr>
          <w:rFonts w:ascii="Times New Roman" w:hAnsi="Times New Roman" w:cs="Times New Roman"/>
          <w:color w:val="FF0000"/>
          <w:sz w:val="24"/>
          <w:szCs w:val="24"/>
        </w:rPr>
        <w:t>Phlips</w:t>
      </w:r>
      <w:proofErr w:type="spellEnd"/>
      <w:r>
        <w:rPr>
          <w:rFonts w:ascii="Times New Roman" w:hAnsi="Times New Roman" w:cs="Times New Roman"/>
          <w:color w:val="FF0000"/>
          <w:sz w:val="24"/>
          <w:szCs w:val="24"/>
        </w:rPr>
        <w:t xml:space="preserve"> et al. 2021)</w:t>
      </w:r>
    </w:p>
    <w:p w14:paraId="0D813C17" w14:textId="0A4FCA7E" w:rsidR="001A1A69" w:rsidRDefault="001A1A69" w:rsidP="00FD6CFB">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 saline values were observed in 2006, 2008, 2010-2011, 2012, 2016, 2017 supporting periods of change in the chlorophyll time series.</w:t>
      </w:r>
    </w:p>
    <w:p w14:paraId="2D824030" w14:textId="2F97EC9B" w:rsidR="001A1A69" w:rsidRDefault="001A1A69" w:rsidP="00FD6CFB">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Highest salinities in PC were observed in 2011 and 2012 (May-June, April-May, respectively)</w:t>
      </w:r>
    </w:p>
    <w:p w14:paraId="305F5C01" w14:textId="7BBE5243" w:rsidR="00D06FB4" w:rsidRDefault="00D06FB4"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2004, 2005, 2016, and 2017 were all active hurricane seasons. </w:t>
      </w:r>
    </w:p>
    <w:p w14:paraId="243CEA8F" w14:textId="7822574A" w:rsidR="00D06FB4" w:rsidRDefault="00D06FB4" w:rsidP="004A3507">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2004 hurricanes on water quality? (Dix et al. 2008)</w:t>
      </w:r>
    </w:p>
    <w:p w14:paraId="6C1CAF6C" w14:textId="7C1A9E6E" w:rsidR="00D06FB4" w:rsidRDefault="00D06FB4" w:rsidP="004A3507">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Influence of Irma on </w:t>
      </w:r>
      <w:proofErr w:type="spellStart"/>
      <w:r>
        <w:rPr>
          <w:rFonts w:ascii="Times New Roman" w:hAnsi="Times New Roman" w:cs="Times New Roman"/>
          <w:color w:val="FF0000"/>
          <w:sz w:val="24"/>
          <w:szCs w:val="24"/>
        </w:rPr>
        <w:t>fDOM</w:t>
      </w:r>
      <w:proofErr w:type="spellEnd"/>
      <w:r>
        <w:rPr>
          <w:rFonts w:ascii="Times New Roman" w:hAnsi="Times New Roman" w:cs="Times New Roman"/>
          <w:color w:val="FF0000"/>
          <w:sz w:val="24"/>
          <w:szCs w:val="24"/>
        </w:rPr>
        <w:t xml:space="preserve"> export and tidal flushing? (Schafer et al. 2021 and Brown et al. 2023)</w:t>
      </w:r>
    </w:p>
    <w:p w14:paraId="57A05BFE" w14:textId="4600AA8B" w:rsidR="008F1FA0" w:rsidRDefault="008F1FA0" w:rsidP="008F1FA0">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FM had a significantly high rate of change in seasonal peak biomass found in 2018 – could be related to export from Irma?</w:t>
      </w:r>
    </w:p>
    <w:p w14:paraId="7AD5A3BF" w14:textId="45D4F67B" w:rsidR="008F1FA0" w:rsidRPr="008F1FA0" w:rsidRDefault="00FD6CFB" w:rsidP="008F1FA0">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 rainfall and winds associated with major storms (and nor’easters??) can increase external and internal (e.g., sediment resuspension and benthic biomass disruption) nutrient loads that support bloom development. Such as Irma which was followed by a major bloom event in the IRL which started in the winter of 2017 and extended into 2018 (</w:t>
      </w:r>
      <w:proofErr w:type="spellStart"/>
      <w:r>
        <w:rPr>
          <w:rFonts w:ascii="Times New Roman" w:hAnsi="Times New Roman" w:cs="Times New Roman"/>
          <w:color w:val="FF0000"/>
          <w:sz w:val="24"/>
          <w:szCs w:val="24"/>
        </w:rPr>
        <w:t>Phlips</w:t>
      </w:r>
      <w:proofErr w:type="spellEnd"/>
      <w:r>
        <w:rPr>
          <w:rFonts w:ascii="Times New Roman" w:hAnsi="Times New Roman" w:cs="Times New Roman"/>
          <w:color w:val="FF0000"/>
          <w:sz w:val="24"/>
          <w:szCs w:val="24"/>
        </w:rPr>
        <w:t xml:space="preserve"> et al. 2021)</w:t>
      </w:r>
    </w:p>
    <w:p w14:paraId="304374E5" w14:textId="3B143BB4" w:rsidR="005B5489" w:rsidRDefault="005B5489" w:rsidP="00FD6CFB">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Role of Nor’easters in the patterns in this study??</w:t>
      </w:r>
    </w:p>
    <w:p w14:paraId="1014A1F1" w14:textId="3D3A6980" w:rsidR="005B5489" w:rsidRDefault="005B5489" w:rsidP="005B5489">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Callahan et al. 2022 found that midlatitude weather systems can produce surges just as severe and occur more frequently than tropical cyclones and they peak during the cold season (November – March). How does this contribute to residence times (lack of low-tide events, reduced rates of turnover, higher water levels for a prolonged </w:t>
      </w:r>
      <w:proofErr w:type="gramStart"/>
      <w:r>
        <w:rPr>
          <w:rFonts w:ascii="Times New Roman" w:hAnsi="Times New Roman" w:cs="Times New Roman"/>
          <w:color w:val="FF0000"/>
          <w:sz w:val="24"/>
          <w:szCs w:val="24"/>
        </w:rPr>
        <w:t>period of time</w:t>
      </w:r>
      <w:proofErr w:type="gram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etc</w:t>
      </w:r>
      <w:proofErr w:type="spellEnd"/>
      <w:r>
        <w:rPr>
          <w:rFonts w:ascii="Times New Roman" w:hAnsi="Times New Roman" w:cs="Times New Roman"/>
          <w:color w:val="FF0000"/>
          <w:sz w:val="24"/>
          <w:szCs w:val="24"/>
        </w:rPr>
        <w:t xml:space="preserve">) during the winter season? </w:t>
      </w:r>
    </w:p>
    <w:p w14:paraId="4CC693D4" w14:textId="77777777" w:rsidR="00413773" w:rsidRDefault="00FD6CFB" w:rsidP="00FD6CFB">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In the southeastern United States, El Niño and La Niña periods are associated with wetter and dryer than average conditions, respectively (Schmidt and Luthor 2002)</w:t>
      </w:r>
      <w:r w:rsidR="00413773">
        <w:rPr>
          <w:rFonts w:ascii="Times New Roman" w:hAnsi="Times New Roman" w:cs="Times New Roman"/>
          <w:color w:val="FF0000"/>
          <w:sz w:val="24"/>
          <w:szCs w:val="24"/>
        </w:rPr>
        <w:t xml:space="preserve">. El Niño periods are noted for having elevated rainfall levels in the dry season (i.e., late fall through early spring, like increased hurricanes). </w:t>
      </w:r>
    </w:p>
    <w:p w14:paraId="54C0366E" w14:textId="2C7983EB" w:rsidR="00FD6CFB" w:rsidRPr="00413773" w:rsidRDefault="00413773" w:rsidP="00413773">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Higher peaks in bloom biomass were found during El Nino periods than La Nina periods in the IRL (</w:t>
      </w:r>
      <w:proofErr w:type="spellStart"/>
      <w:r>
        <w:rPr>
          <w:rFonts w:ascii="Times New Roman" w:hAnsi="Times New Roman" w:cs="Times New Roman"/>
          <w:color w:val="FF0000"/>
          <w:sz w:val="24"/>
          <w:szCs w:val="24"/>
        </w:rPr>
        <w:t>Phlips</w:t>
      </w:r>
      <w:proofErr w:type="spellEnd"/>
      <w:r>
        <w:rPr>
          <w:rFonts w:ascii="Times New Roman" w:hAnsi="Times New Roman" w:cs="Times New Roman"/>
          <w:color w:val="FF0000"/>
          <w:sz w:val="24"/>
          <w:szCs w:val="24"/>
        </w:rPr>
        <w:t xml:space="preserve"> et al. 2021). The negative associated with the MEI index and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 xml:space="preserve">-a in this study, suggests a similar relationship, though not nearly as </w:t>
      </w:r>
      <w:r>
        <w:rPr>
          <w:rFonts w:ascii="Times New Roman" w:hAnsi="Times New Roman" w:cs="Times New Roman"/>
          <w:color w:val="FF0000"/>
          <w:sz w:val="24"/>
          <w:szCs w:val="24"/>
        </w:rPr>
        <w:lastRenderedPageBreak/>
        <w:t xml:space="preserve">strong. In Baffin Bay, Texas, high rainfall El Nino periods were found to decrease intense brown tide blooms due to elevated flushing rates and reduced salinities (Cira et al. 2021).  </w:t>
      </w:r>
      <w:r>
        <w:rPr>
          <w:rFonts w:ascii="Times New Roman" w:hAnsi="Times New Roman" w:cs="Times New Roman"/>
          <w:b/>
          <w:bCs/>
          <w:color w:val="FF0000"/>
          <w:sz w:val="24"/>
          <w:szCs w:val="24"/>
        </w:rPr>
        <w:t>Highlights importance on regional differences in ecosystem characteristics when it comes to determining the effects on HAB dynamics.</w:t>
      </w:r>
    </w:p>
    <w:p w14:paraId="36342A7E" w14:textId="7B3CC785" w:rsidR="00413773" w:rsidRDefault="00413773" w:rsidP="00413773">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ENSO events and their influence on rainfall levels were found to be of high importance in the IRL, mostly in their impact on external nutrient loading. </w:t>
      </w:r>
    </w:p>
    <w:p w14:paraId="0022F278" w14:textId="77777777" w:rsidR="005B5489" w:rsidRPr="00DA155F" w:rsidRDefault="005B5489" w:rsidP="00413773">
      <w:pPr>
        <w:pStyle w:val="BodyText"/>
        <w:numPr>
          <w:ilvl w:val="1"/>
          <w:numId w:val="4"/>
        </w:numPr>
        <w:jc w:val="left"/>
        <w:rPr>
          <w:rFonts w:ascii="Times New Roman" w:hAnsi="Times New Roman" w:cs="Times New Roman"/>
          <w:color w:val="FF0000"/>
          <w:sz w:val="24"/>
          <w:szCs w:val="24"/>
        </w:rPr>
      </w:pPr>
    </w:p>
    <w:p w14:paraId="4B8E5DC6" w14:textId="77777777" w:rsidR="00681769" w:rsidRPr="00A73537" w:rsidRDefault="004C3554" w:rsidP="003B101C">
      <w:pPr>
        <w:pStyle w:val="Heading1"/>
        <w:spacing w:line="480" w:lineRule="auto"/>
        <w:jc w:val="left"/>
        <w:rPr>
          <w:rFonts w:ascii="Times New Roman" w:hAnsi="Times New Roman" w:cs="Times New Roman"/>
          <w:sz w:val="24"/>
          <w:szCs w:val="24"/>
        </w:rPr>
      </w:pPr>
      <w:bookmarkStart w:id="85" w:name="references"/>
      <w:bookmarkEnd w:id="82"/>
      <w:r w:rsidRPr="00A73537">
        <w:rPr>
          <w:rFonts w:ascii="Times New Roman" w:hAnsi="Times New Roman" w:cs="Times New Roman"/>
          <w:sz w:val="24"/>
          <w:szCs w:val="24"/>
        </w:rPr>
        <w:t>References</w:t>
      </w:r>
    </w:p>
    <w:p w14:paraId="2FB0518B"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86" w:name="ref-apple2008"/>
      <w:bookmarkStart w:id="87" w:name="refs"/>
      <w:r w:rsidRPr="00A73537">
        <w:rPr>
          <w:rFonts w:ascii="Times New Roman" w:hAnsi="Times New Roman" w:cs="Times New Roman"/>
          <w:sz w:val="24"/>
          <w:szCs w:val="24"/>
        </w:rPr>
        <w:t xml:space="preserve">Apple, J. K., E. M. Smith, and T. J. Boyd. 2008. Temperature, salinity, nutrients, and the covariation of bacterial production and chlorophyll-a in estuarine ecosystems.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59–75. </w:t>
      </w:r>
      <w:hyperlink r:id="rId15">
        <w:r w:rsidRPr="00A73537">
          <w:rPr>
            <w:rStyle w:val="Hyperlink"/>
            <w:rFonts w:ascii="Times New Roman" w:hAnsi="Times New Roman" w:cs="Times New Roman"/>
            <w:sz w:val="24"/>
            <w:szCs w:val="24"/>
          </w:rPr>
          <w:t>https://doi.org/10.2112/SI55-005.1</w:t>
        </w:r>
      </w:hyperlink>
      <w:r w:rsidRPr="00A73537">
        <w:rPr>
          <w:rFonts w:ascii="Times New Roman" w:hAnsi="Times New Roman" w:cs="Times New Roman"/>
          <w:sz w:val="24"/>
          <w:szCs w:val="24"/>
        </w:rPr>
        <w:t>.</w:t>
      </w:r>
    </w:p>
    <w:p w14:paraId="1A350875"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88" w:name="ref-bacopoulos2019"/>
      <w:bookmarkEnd w:id="86"/>
      <w:r w:rsidRPr="00A73537">
        <w:rPr>
          <w:rFonts w:ascii="Times New Roman" w:hAnsi="Times New Roman" w:cs="Times New Roman"/>
          <w:sz w:val="24"/>
          <w:szCs w:val="24"/>
        </w:rPr>
        <w:t xml:space="preserve">Bacopoulos, P., A. S. Tritinger, and N. G. Dix. 2019. Sea-Level Rise Impact on Salt Marsh Sustainability and Migration for a Subtropical Estuary: GTMNERR (Guana Tolomato Matanzas National Estuarine Research Reserve). </w:t>
      </w:r>
      <w:r w:rsidRPr="00A73537">
        <w:rPr>
          <w:rFonts w:ascii="Times New Roman" w:hAnsi="Times New Roman" w:cs="Times New Roman"/>
          <w:i/>
          <w:iCs/>
          <w:sz w:val="24"/>
          <w:szCs w:val="24"/>
        </w:rPr>
        <w:t>Environmental Modeling &amp; Assessment</w:t>
      </w:r>
      <w:r w:rsidRPr="00A73537">
        <w:rPr>
          <w:rFonts w:ascii="Times New Roman" w:hAnsi="Times New Roman" w:cs="Times New Roman"/>
          <w:sz w:val="24"/>
          <w:szCs w:val="24"/>
        </w:rPr>
        <w:t xml:space="preserve"> 24: 163–184. </w:t>
      </w:r>
      <w:hyperlink r:id="rId16">
        <w:r w:rsidRPr="00A73537">
          <w:rPr>
            <w:rStyle w:val="Hyperlink"/>
            <w:rFonts w:ascii="Times New Roman" w:hAnsi="Times New Roman" w:cs="Times New Roman"/>
            <w:sz w:val="24"/>
            <w:szCs w:val="24"/>
          </w:rPr>
          <w:t>https://doi.org/10.1007/s10666-018-9622-6</w:t>
        </w:r>
      </w:hyperlink>
      <w:r w:rsidRPr="00A73537">
        <w:rPr>
          <w:rFonts w:ascii="Times New Roman" w:hAnsi="Times New Roman" w:cs="Times New Roman"/>
          <w:sz w:val="24"/>
          <w:szCs w:val="24"/>
        </w:rPr>
        <w:t>.</w:t>
      </w:r>
    </w:p>
    <w:p w14:paraId="7F922480"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89" w:name="ref-beck2022"/>
      <w:bookmarkEnd w:id="88"/>
      <w:r w:rsidRPr="00A73537">
        <w:rPr>
          <w:rFonts w:ascii="Times New Roman" w:hAnsi="Times New Roman" w:cs="Times New Roman"/>
          <w:sz w:val="24"/>
          <w:szCs w:val="24"/>
        </w:rPr>
        <w:t xml:space="preserve">Beck, M. W., P. De </w:t>
      </w:r>
      <w:proofErr w:type="spellStart"/>
      <w:r w:rsidRPr="00A73537">
        <w:rPr>
          <w:rFonts w:ascii="Times New Roman" w:hAnsi="Times New Roman" w:cs="Times New Roman"/>
          <w:sz w:val="24"/>
          <w:szCs w:val="24"/>
        </w:rPr>
        <w:t>Valpine</w:t>
      </w:r>
      <w:proofErr w:type="spellEnd"/>
      <w:r w:rsidRPr="00A73537">
        <w:rPr>
          <w:rFonts w:ascii="Times New Roman" w:hAnsi="Times New Roman" w:cs="Times New Roman"/>
          <w:sz w:val="24"/>
          <w:szCs w:val="24"/>
        </w:rPr>
        <w:t xml:space="preserve">, R. Murphy, I. Wren, A. </w:t>
      </w:r>
      <w:proofErr w:type="spellStart"/>
      <w:r w:rsidRPr="00A73537">
        <w:rPr>
          <w:rFonts w:ascii="Times New Roman" w:hAnsi="Times New Roman" w:cs="Times New Roman"/>
          <w:sz w:val="24"/>
          <w:szCs w:val="24"/>
        </w:rPr>
        <w:t>Chelsky</w:t>
      </w:r>
      <w:proofErr w:type="spellEnd"/>
      <w:r w:rsidRPr="00A73537">
        <w:rPr>
          <w:rFonts w:ascii="Times New Roman" w:hAnsi="Times New Roman" w:cs="Times New Roman"/>
          <w:sz w:val="24"/>
          <w:szCs w:val="24"/>
        </w:rPr>
        <w:t xml:space="preserve">, M. Foley, and D. B. Senn. 2022. </w:t>
      </w:r>
      <w:proofErr w:type="gramStart"/>
      <w:r w:rsidRPr="00A73537">
        <w:rPr>
          <w:rFonts w:ascii="Times New Roman" w:hAnsi="Times New Roman" w:cs="Times New Roman"/>
          <w:sz w:val="24"/>
          <w:szCs w:val="24"/>
        </w:rPr>
        <w:t>Multi-scale</w:t>
      </w:r>
      <w:proofErr w:type="gramEnd"/>
      <w:r w:rsidRPr="00A73537">
        <w:rPr>
          <w:rFonts w:ascii="Times New Roman" w:hAnsi="Times New Roman" w:cs="Times New Roman"/>
          <w:sz w:val="24"/>
          <w:szCs w:val="24"/>
        </w:rPr>
        <w:t xml:space="preserve"> trend analysis of water quality using error propagation of generalized additive models. </w:t>
      </w:r>
      <w:r w:rsidRPr="00A73537">
        <w:rPr>
          <w:rFonts w:ascii="Times New Roman" w:hAnsi="Times New Roman" w:cs="Times New Roman"/>
          <w:i/>
          <w:iCs/>
          <w:sz w:val="24"/>
          <w:szCs w:val="24"/>
        </w:rPr>
        <w:t>Science of The Total Environment</w:t>
      </w:r>
      <w:r w:rsidRPr="00A73537">
        <w:rPr>
          <w:rFonts w:ascii="Times New Roman" w:hAnsi="Times New Roman" w:cs="Times New Roman"/>
          <w:sz w:val="24"/>
          <w:szCs w:val="24"/>
        </w:rPr>
        <w:t xml:space="preserve"> 802: 149927. </w:t>
      </w:r>
      <w:hyperlink r:id="rId17">
        <w:r w:rsidRPr="00A73537">
          <w:rPr>
            <w:rStyle w:val="Hyperlink"/>
            <w:rFonts w:ascii="Times New Roman" w:hAnsi="Times New Roman" w:cs="Times New Roman"/>
            <w:sz w:val="24"/>
            <w:szCs w:val="24"/>
          </w:rPr>
          <w:t>https://doi.org/10.1016/j.scitotenv.2021.149927</w:t>
        </w:r>
      </w:hyperlink>
      <w:r w:rsidRPr="00A73537">
        <w:rPr>
          <w:rFonts w:ascii="Times New Roman" w:hAnsi="Times New Roman" w:cs="Times New Roman"/>
          <w:sz w:val="24"/>
          <w:szCs w:val="24"/>
        </w:rPr>
        <w:t>.</w:t>
      </w:r>
    </w:p>
    <w:p w14:paraId="248F44F4"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90" w:name="ref-wqtrends"/>
      <w:bookmarkEnd w:id="89"/>
      <w:r w:rsidRPr="00A73537">
        <w:rPr>
          <w:rFonts w:ascii="Times New Roman" w:hAnsi="Times New Roman" w:cs="Times New Roman"/>
          <w:sz w:val="24"/>
          <w:szCs w:val="24"/>
        </w:rPr>
        <w:t xml:space="preserve">Beck, M., P. de </w:t>
      </w:r>
      <w:proofErr w:type="spellStart"/>
      <w:r w:rsidRPr="00A73537">
        <w:rPr>
          <w:rFonts w:ascii="Times New Roman" w:hAnsi="Times New Roman" w:cs="Times New Roman"/>
          <w:sz w:val="24"/>
          <w:szCs w:val="24"/>
        </w:rPr>
        <w:t>Valpine</w:t>
      </w:r>
      <w:proofErr w:type="spellEnd"/>
      <w:r w:rsidRPr="00A73537">
        <w:rPr>
          <w:rFonts w:ascii="Times New Roman" w:hAnsi="Times New Roman" w:cs="Times New Roman"/>
          <w:sz w:val="24"/>
          <w:szCs w:val="24"/>
        </w:rPr>
        <w:t xml:space="preserve">, R. Murphy, I. Wren, A. </w:t>
      </w:r>
      <w:proofErr w:type="spellStart"/>
      <w:r w:rsidRPr="00A73537">
        <w:rPr>
          <w:rFonts w:ascii="Times New Roman" w:hAnsi="Times New Roman" w:cs="Times New Roman"/>
          <w:sz w:val="24"/>
          <w:szCs w:val="24"/>
        </w:rPr>
        <w:t>Chelsky</w:t>
      </w:r>
      <w:proofErr w:type="spellEnd"/>
      <w:r w:rsidRPr="00A73537">
        <w:rPr>
          <w:rFonts w:ascii="Times New Roman" w:hAnsi="Times New Roman" w:cs="Times New Roman"/>
          <w:sz w:val="24"/>
          <w:szCs w:val="24"/>
        </w:rPr>
        <w:t xml:space="preserve">, M. Foley, and D. Senn. 2022. </w:t>
      </w:r>
      <w:proofErr w:type="spellStart"/>
      <w:r w:rsidRPr="00A73537">
        <w:rPr>
          <w:rFonts w:ascii="Times New Roman" w:hAnsi="Times New Roman" w:cs="Times New Roman"/>
          <w:sz w:val="24"/>
          <w:szCs w:val="24"/>
        </w:rPr>
        <w:t>Wqtrends</w:t>
      </w:r>
      <w:proofErr w:type="spellEnd"/>
      <w:r w:rsidRPr="00A73537">
        <w:rPr>
          <w:rFonts w:ascii="Times New Roman" w:hAnsi="Times New Roman" w:cs="Times New Roman"/>
          <w:sz w:val="24"/>
          <w:szCs w:val="24"/>
        </w:rPr>
        <w:t>: Assess water quality trends with generalized additive models.</w:t>
      </w:r>
    </w:p>
    <w:p w14:paraId="27550142"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91" w:name="ref-cloern2019"/>
      <w:bookmarkEnd w:id="90"/>
      <w:r w:rsidRPr="00A73537">
        <w:rPr>
          <w:rFonts w:ascii="Times New Roman" w:hAnsi="Times New Roman" w:cs="Times New Roman"/>
          <w:sz w:val="24"/>
          <w:szCs w:val="24"/>
        </w:rPr>
        <w:t xml:space="preserve">Cloern, J. E. 2019. Patterns, pace, and processes of water-quality variability in a long-studied estuary. </w:t>
      </w:r>
      <w:r w:rsidRPr="00A73537">
        <w:rPr>
          <w:rFonts w:ascii="Times New Roman" w:hAnsi="Times New Roman" w:cs="Times New Roman"/>
          <w:i/>
          <w:iCs/>
          <w:sz w:val="24"/>
          <w:szCs w:val="24"/>
        </w:rPr>
        <w:t>Limnology and Oceanography</w:t>
      </w:r>
      <w:r w:rsidRPr="00A73537">
        <w:rPr>
          <w:rFonts w:ascii="Times New Roman" w:hAnsi="Times New Roman" w:cs="Times New Roman"/>
          <w:sz w:val="24"/>
          <w:szCs w:val="24"/>
        </w:rPr>
        <w:t xml:space="preserve"> 64. </w:t>
      </w:r>
      <w:hyperlink r:id="rId18">
        <w:r w:rsidRPr="00A73537">
          <w:rPr>
            <w:rStyle w:val="Hyperlink"/>
            <w:rFonts w:ascii="Times New Roman" w:hAnsi="Times New Roman" w:cs="Times New Roman"/>
            <w:sz w:val="24"/>
            <w:szCs w:val="24"/>
          </w:rPr>
          <w:t>https://doi.org/10.1002/lno.10958</w:t>
        </w:r>
      </w:hyperlink>
      <w:r w:rsidRPr="00A73537">
        <w:rPr>
          <w:rFonts w:ascii="Times New Roman" w:hAnsi="Times New Roman" w:cs="Times New Roman"/>
          <w:sz w:val="24"/>
          <w:szCs w:val="24"/>
        </w:rPr>
        <w:t>.</w:t>
      </w:r>
    </w:p>
    <w:p w14:paraId="031E18CC"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92" w:name="ref-cloern2010"/>
      <w:bookmarkEnd w:id="91"/>
      <w:r w:rsidRPr="00A73537">
        <w:rPr>
          <w:rFonts w:ascii="Times New Roman" w:hAnsi="Times New Roman" w:cs="Times New Roman"/>
          <w:sz w:val="24"/>
          <w:szCs w:val="24"/>
        </w:rPr>
        <w:lastRenderedPageBreak/>
        <w:t xml:space="preserve">Cloern, J. E., and A. 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 Patterns and Scales of Phytoplankton Variability in </w:t>
      </w:r>
      <w:proofErr w:type="spellStart"/>
      <w:r w:rsidRPr="00A73537">
        <w:rPr>
          <w:rFonts w:ascii="Times New Roman" w:hAnsi="Times New Roman" w:cs="Times New Roman"/>
          <w:sz w:val="24"/>
          <w:szCs w:val="24"/>
        </w:rPr>
        <w:t>EstuarineCoastal</w:t>
      </w:r>
      <w:proofErr w:type="spellEnd"/>
      <w:r w:rsidRPr="00A73537">
        <w:rPr>
          <w:rFonts w:ascii="Times New Roman" w:hAnsi="Times New Roman" w:cs="Times New Roman"/>
          <w:sz w:val="24"/>
          <w:szCs w:val="24"/>
        </w:rPr>
        <w:t xml:space="preserve"> Ecosystems.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33: 230–241. </w:t>
      </w:r>
      <w:hyperlink r:id="rId19">
        <w:r w:rsidRPr="00A73537">
          <w:rPr>
            <w:rStyle w:val="Hyperlink"/>
            <w:rFonts w:ascii="Times New Roman" w:hAnsi="Times New Roman" w:cs="Times New Roman"/>
            <w:sz w:val="24"/>
            <w:szCs w:val="24"/>
          </w:rPr>
          <w:t>https://doi.org/10.1007/s12237-009-9195-3</w:t>
        </w:r>
      </w:hyperlink>
      <w:r w:rsidRPr="00A73537">
        <w:rPr>
          <w:rFonts w:ascii="Times New Roman" w:hAnsi="Times New Roman" w:cs="Times New Roman"/>
          <w:sz w:val="24"/>
          <w:szCs w:val="24"/>
        </w:rPr>
        <w:t>.</w:t>
      </w:r>
    </w:p>
    <w:p w14:paraId="34A9F917"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93" w:name="ref-cloern2023"/>
      <w:bookmarkEnd w:id="92"/>
      <w:r w:rsidRPr="00A73537">
        <w:rPr>
          <w:rFonts w:ascii="Times New Roman" w:hAnsi="Times New Roman" w:cs="Times New Roman"/>
          <w:sz w:val="24"/>
          <w:szCs w:val="24"/>
        </w:rPr>
        <w:t xml:space="preserve">Cloern, J. E., T. S. </w:t>
      </w:r>
      <w:proofErr w:type="spellStart"/>
      <w:r w:rsidRPr="00A73537">
        <w:rPr>
          <w:rFonts w:ascii="Times New Roman" w:hAnsi="Times New Roman" w:cs="Times New Roman"/>
          <w:sz w:val="24"/>
          <w:szCs w:val="24"/>
        </w:rPr>
        <w:t>Schraga</w:t>
      </w:r>
      <w:proofErr w:type="spellEnd"/>
      <w:r w:rsidRPr="00A73537">
        <w:rPr>
          <w:rFonts w:ascii="Times New Roman" w:hAnsi="Times New Roman" w:cs="Times New Roman"/>
          <w:sz w:val="24"/>
          <w:szCs w:val="24"/>
        </w:rPr>
        <w:t xml:space="preserve">, E. Nejad, and T. Eddy. 2023. Phytoplankton as indicators of global warming? </w:t>
      </w:r>
      <w:r w:rsidRPr="00A73537">
        <w:rPr>
          <w:rFonts w:ascii="Times New Roman" w:hAnsi="Times New Roman" w:cs="Times New Roman"/>
          <w:i/>
          <w:iCs/>
          <w:sz w:val="24"/>
          <w:szCs w:val="24"/>
        </w:rPr>
        <w:t>Limnology and Oceanography Letters</w:t>
      </w:r>
      <w:r w:rsidRPr="00A73537">
        <w:rPr>
          <w:rFonts w:ascii="Times New Roman" w:hAnsi="Times New Roman" w:cs="Times New Roman"/>
          <w:sz w:val="24"/>
          <w:szCs w:val="24"/>
        </w:rPr>
        <w:t xml:space="preserve">: lol2.10354. </w:t>
      </w:r>
      <w:hyperlink r:id="rId20">
        <w:r w:rsidRPr="00A73537">
          <w:rPr>
            <w:rStyle w:val="Hyperlink"/>
            <w:rFonts w:ascii="Times New Roman" w:hAnsi="Times New Roman" w:cs="Times New Roman"/>
            <w:sz w:val="24"/>
            <w:szCs w:val="24"/>
          </w:rPr>
          <w:t>https://doi.org/10.1002/lol2.10354</w:t>
        </w:r>
      </w:hyperlink>
      <w:r w:rsidRPr="00A73537">
        <w:rPr>
          <w:rFonts w:ascii="Times New Roman" w:hAnsi="Times New Roman" w:cs="Times New Roman"/>
          <w:sz w:val="24"/>
          <w:szCs w:val="24"/>
        </w:rPr>
        <w:t>.</w:t>
      </w:r>
    </w:p>
    <w:p w14:paraId="77C5BCEC"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94" w:name="ref-dean1987"/>
      <w:bookmarkEnd w:id="93"/>
      <w:r w:rsidRPr="00A73537">
        <w:rPr>
          <w:rFonts w:ascii="Times New Roman" w:hAnsi="Times New Roman" w:cs="Times New Roman"/>
          <w:sz w:val="24"/>
          <w:szCs w:val="24"/>
        </w:rPr>
        <w:t xml:space="preserve">Dean, R. G., and M. P. O’Brien. 1987. </w:t>
      </w:r>
      <w:hyperlink r:id="rId21">
        <w:r w:rsidRPr="00A73537">
          <w:rPr>
            <w:rStyle w:val="Hyperlink"/>
            <w:rFonts w:ascii="Times New Roman" w:hAnsi="Times New Roman" w:cs="Times New Roman"/>
            <w:i/>
            <w:iCs/>
            <w:sz w:val="24"/>
            <w:szCs w:val="24"/>
          </w:rPr>
          <w:t xml:space="preserve">Florida’s east coast inlets: Shoreline effects and </w:t>
        </w:r>
        <w:proofErr w:type="spellStart"/>
        <w:r w:rsidRPr="00A73537">
          <w:rPr>
            <w:rStyle w:val="Hyperlink"/>
            <w:rFonts w:ascii="Times New Roman" w:hAnsi="Times New Roman" w:cs="Times New Roman"/>
            <w:i/>
            <w:iCs/>
            <w:sz w:val="24"/>
            <w:szCs w:val="24"/>
          </w:rPr>
          <w:t>recommeded</w:t>
        </w:r>
        <w:proofErr w:type="spellEnd"/>
        <w:r w:rsidRPr="00A73537">
          <w:rPr>
            <w:rStyle w:val="Hyperlink"/>
            <w:rFonts w:ascii="Times New Roman" w:hAnsi="Times New Roman" w:cs="Times New Roman"/>
            <w:i/>
            <w:iCs/>
            <w:sz w:val="24"/>
            <w:szCs w:val="24"/>
          </w:rPr>
          <w:t xml:space="preserve"> action</w:t>
        </w:r>
      </w:hyperlink>
      <w:r w:rsidRPr="00A73537">
        <w:rPr>
          <w:rFonts w:ascii="Times New Roman" w:hAnsi="Times New Roman" w:cs="Times New Roman"/>
          <w:sz w:val="24"/>
          <w:szCs w:val="24"/>
        </w:rPr>
        <w:t>. University of Florida.</w:t>
      </w:r>
    </w:p>
    <w:p w14:paraId="77EDAB35"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95" w:name="ref-dix2013"/>
      <w:bookmarkEnd w:id="94"/>
      <w:r w:rsidRPr="00A73537">
        <w:rPr>
          <w:rFonts w:ascii="Times New Roman" w:hAnsi="Times New Roman" w:cs="Times New Roman"/>
          <w:sz w:val="24"/>
          <w:szCs w:val="24"/>
        </w:rPr>
        <w:t xml:space="preserve">Dix, N., E. </w:t>
      </w:r>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and P. </w:t>
      </w:r>
      <w:proofErr w:type="spellStart"/>
      <w:r w:rsidRPr="00A73537">
        <w:rPr>
          <w:rFonts w:ascii="Times New Roman" w:hAnsi="Times New Roman" w:cs="Times New Roman"/>
          <w:sz w:val="24"/>
          <w:szCs w:val="24"/>
        </w:rPr>
        <w:t>Suscy</w:t>
      </w:r>
      <w:proofErr w:type="spellEnd"/>
      <w:r w:rsidRPr="00A73537">
        <w:rPr>
          <w:rFonts w:ascii="Times New Roman" w:hAnsi="Times New Roman" w:cs="Times New Roman"/>
          <w:sz w:val="24"/>
          <w:szCs w:val="24"/>
        </w:rPr>
        <w:t xml:space="preserve">. 2013. Factors Controlling Phytoplankton Biomass in a Subtropical Coastal Lagoon: Relative Scales of Influence.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36: 981–996. </w:t>
      </w:r>
      <w:hyperlink r:id="rId22">
        <w:r w:rsidRPr="00A73537">
          <w:rPr>
            <w:rStyle w:val="Hyperlink"/>
            <w:rFonts w:ascii="Times New Roman" w:hAnsi="Times New Roman" w:cs="Times New Roman"/>
            <w:sz w:val="24"/>
            <w:szCs w:val="24"/>
          </w:rPr>
          <w:t>https://doi.org/10.1007/s12237-013-9613-4</w:t>
        </w:r>
      </w:hyperlink>
      <w:r w:rsidRPr="00A73537">
        <w:rPr>
          <w:rFonts w:ascii="Times New Roman" w:hAnsi="Times New Roman" w:cs="Times New Roman"/>
          <w:sz w:val="24"/>
          <w:szCs w:val="24"/>
        </w:rPr>
        <w:t>.</w:t>
      </w:r>
    </w:p>
    <w:p w14:paraId="73CE0BA8"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96" w:name="ref-freeman2019"/>
      <w:bookmarkEnd w:id="95"/>
      <w:r w:rsidRPr="00A73537">
        <w:rPr>
          <w:rFonts w:ascii="Times New Roman" w:hAnsi="Times New Roman" w:cs="Times New Roman"/>
          <w:sz w:val="24"/>
          <w:szCs w:val="24"/>
        </w:rPr>
        <w:t xml:space="preserve">Freeman, L. A., D. R. Corbett, A. M. Fitzgerald, D. A. Lemley, A. Quigg, and C. N. Steppe. 2019. Impacts of Urbanization and Development on Estuarine Ecosystems and Water Quality.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42: 1821–1838. </w:t>
      </w:r>
      <w:hyperlink r:id="rId23">
        <w:r w:rsidRPr="00A73537">
          <w:rPr>
            <w:rStyle w:val="Hyperlink"/>
            <w:rFonts w:ascii="Times New Roman" w:hAnsi="Times New Roman" w:cs="Times New Roman"/>
            <w:sz w:val="24"/>
            <w:szCs w:val="24"/>
          </w:rPr>
          <w:t>https://doi.org/10.1007/s12237-019-00597-z</w:t>
        </w:r>
      </w:hyperlink>
      <w:r w:rsidRPr="00A73537">
        <w:rPr>
          <w:rFonts w:ascii="Times New Roman" w:hAnsi="Times New Roman" w:cs="Times New Roman"/>
          <w:sz w:val="24"/>
          <w:szCs w:val="24"/>
        </w:rPr>
        <w:t>.</w:t>
      </w:r>
    </w:p>
    <w:p w14:paraId="42A23287"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97" w:name="ref-gray2021"/>
      <w:bookmarkEnd w:id="96"/>
      <w:r w:rsidRPr="00A73537">
        <w:rPr>
          <w:rFonts w:ascii="Times New Roman" w:hAnsi="Times New Roman" w:cs="Times New Roman"/>
          <w:sz w:val="24"/>
          <w:szCs w:val="24"/>
        </w:rPr>
        <w:t xml:space="preserve">Gray, M. W., D. </w:t>
      </w:r>
      <w:proofErr w:type="spellStart"/>
      <w:r w:rsidRPr="00A73537">
        <w:rPr>
          <w:rFonts w:ascii="Times New Roman" w:hAnsi="Times New Roman" w:cs="Times New Roman"/>
          <w:sz w:val="24"/>
          <w:szCs w:val="24"/>
        </w:rPr>
        <w:t>Pinton</w:t>
      </w:r>
      <w:proofErr w:type="spellEnd"/>
      <w:r w:rsidRPr="00A73537">
        <w:rPr>
          <w:rFonts w:ascii="Times New Roman" w:hAnsi="Times New Roman" w:cs="Times New Roman"/>
          <w:sz w:val="24"/>
          <w:szCs w:val="24"/>
        </w:rPr>
        <w:t xml:space="preserve">, A. Canestrelli, N. Dix, P. Marcum, D. Kimbro, and R. Grizzle. 2021. Beyond Residence Time: Quantifying Factors that Drive the Spatially Explicit Filtration Services of an Abundant Native Oyster Population.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45: 1343–1360. </w:t>
      </w:r>
      <w:hyperlink r:id="rId24">
        <w:r w:rsidRPr="00A73537">
          <w:rPr>
            <w:rStyle w:val="Hyperlink"/>
            <w:rFonts w:ascii="Times New Roman" w:hAnsi="Times New Roman" w:cs="Times New Roman"/>
            <w:sz w:val="24"/>
            <w:szCs w:val="24"/>
          </w:rPr>
          <w:t>https://doi.org/10.1007/s12237-021-01017-x</w:t>
        </w:r>
      </w:hyperlink>
      <w:r w:rsidRPr="00A73537">
        <w:rPr>
          <w:rFonts w:ascii="Times New Roman" w:hAnsi="Times New Roman" w:cs="Times New Roman"/>
          <w:sz w:val="24"/>
          <w:szCs w:val="24"/>
        </w:rPr>
        <w:t>.</w:t>
      </w:r>
    </w:p>
    <w:p w14:paraId="637940AE"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98" w:name="ref-greve2005"/>
      <w:bookmarkEnd w:id="97"/>
      <w:r w:rsidRPr="00A73537">
        <w:rPr>
          <w:rFonts w:ascii="Times New Roman" w:hAnsi="Times New Roman" w:cs="Times New Roman"/>
          <w:sz w:val="24"/>
          <w:szCs w:val="24"/>
        </w:rPr>
        <w:t xml:space="preserve">Greve, W., S. </w:t>
      </w:r>
      <w:proofErr w:type="spellStart"/>
      <w:r w:rsidRPr="00A73537">
        <w:rPr>
          <w:rFonts w:ascii="Times New Roman" w:hAnsi="Times New Roman" w:cs="Times New Roman"/>
          <w:sz w:val="24"/>
          <w:szCs w:val="24"/>
        </w:rPr>
        <w:t>Prinage</w:t>
      </w:r>
      <w:proofErr w:type="spellEnd"/>
      <w:r w:rsidRPr="00A73537">
        <w:rPr>
          <w:rFonts w:ascii="Times New Roman" w:hAnsi="Times New Roman" w:cs="Times New Roman"/>
          <w:sz w:val="24"/>
          <w:szCs w:val="24"/>
        </w:rPr>
        <w:t xml:space="preserve">, H. </w:t>
      </w:r>
      <w:proofErr w:type="spellStart"/>
      <w:r w:rsidRPr="00A73537">
        <w:rPr>
          <w:rFonts w:ascii="Times New Roman" w:hAnsi="Times New Roman" w:cs="Times New Roman"/>
          <w:sz w:val="24"/>
          <w:szCs w:val="24"/>
        </w:rPr>
        <w:t>Zidowitz</w:t>
      </w:r>
      <w:proofErr w:type="spellEnd"/>
      <w:r w:rsidRPr="00A73537">
        <w:rPr>
          <w:rFonts w:ascii="Times New Roman" w:hAnsi="Times New Roman" w:cs="Times New Roman"/>
          <w:sz w:val="24"/>
          <w:szCs w:val="24"/>
        </w:rPr>
        <w:t xml:space="preserve">, J. Nast, and F. Reiners. 2005. </w:t>
      </w:r>
      <w:hyperlink r:id="rId25">
        <w:r w:rsidRPr="00A73537">
          <w:rPr>
            <w:rStyle w:val="Hyperlink"/>
            <w:rFonts w:ascii="Times New Roman" w:hAnsi="Times New Roman" w:cs="Times New Roman"/>
            <w:sz w:val="24"/>
            <w:szCs w:val="24"/>
          </w:rPr>
          <w:t xml:space="preserve">On the phenology of </w:t>
        </w:r>
        <w:proofErr w:type="gramStart"/>
        <w:r w:rsidRPr="00A73537">
          <w:rPr>
            <w:rStyle w:val="Hyperlink"/>
            <w:rFonts w:ascii="Times New Roman" w:hAnsi="Times New Roman" w:cs="Times New Roman"/>
            <w:sz w:val="24"/>
            <w:szCs w:val="24"/>
          </w:rPr>
          <w:t>north sea</w:t>
        </w:r>
        <w:proofErr w:type="gramEnd"/>
        <w:r w:rsidRPr="00A73537">
          <w:rPr>
            <w:rStyle w:val="Hyperlink"/>
            <w:rFonts w:ascii="Times New Roman" w:hAnsi="Times New Roman" w:cs="Times New Roman"/>
            <w:sz w:val="24"/>
            <w:szCs w:val="24"/>
          </w:rPr>
          <w:t xml:space="preserve"> ichthyoplankton</w:t>
        </w:r>
      </w:hyperlink>
      <w:r w:rsidRPr="00A73537">
        <w:rPr>
          <w:rFonts w:ascii="Times New Roman" w:hAnsi="Times New Roman" w:cs="Times New Roman"/>
          <w:sz w:val="24"/>
          <w:szCs w:val="24"/>
        </w:rPr>
        <w:t xml:space="preserve">. </w:t>
      </w:r>
      <w:r w:rsidRPr="00A73537">
        <w:rPr>
          <w:rFonts w:ascii="Times New Roman" w:hAnsi="Times New Roman" w:cs="Times New Roman"/>
          <w:i/>
          <w:iCs/>
          <w:sz w:val="24"/>
          <w:szCs w:val="24"/>
        </w:rPr>
        <w:t>ICES Journal of Marine Science</w:t>
      </w:r>
      <w:r w:rsidRPr="00A73537">
        <w:rPr>
          <w:rFonts w:ascii="Times New Roman" w:hAnsi="Times New Roman" w:cs="Times New Roman"/>
          <w:sz w:val="24"/>
          <w:szCs w:val="24"/>
        </w:rPr>
        <w:t xml:space="preserve"> 62: 1216–1223.</w:t>
      </w:r>
    </w:p>
    <w:p w14:paraId="3DB332AC"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99" w:name="ref-harding2016"/>
      <w:bookmarkEnd w:id="98"/>
      <w:r w:rsidRPr="00A73537">
        <w:rPr>
          <w:rFonts w:ascii="Times New Roman" w:hAnsi="Times New Roman" w:cs="Times New Roman"/>
          <w:sz w:val="24"/>
          <w:szCs w:val="24"/>
        </w:rPr>
        <w:lastRenderedPageBreak/>
        <w:t xml:space="preserve">Harding, L. W., C. L. Gallegos, E. S. Perry, W. D. Miller, J. E. Adolf, M. E. Mallonee, and H. W. </w:t>
      </w:r>
      <w:proofErr w:type="spellStart"/>
      <w:r w:rsidRPr="00A73537">
        <w:rPr>
          <w:rFonts w:ascii="Times New Roman" w:hAnsi="Times New Roman" w:cs="Times New Roman"/>
          <w:sz w:val="24"/>
          <w:szCs w:val="24"/>
        </w:rPr>
        <w:t>Paerl</w:t>
      </w:r>
      <w:proofErr w:type="spellEnd"/>
      <w:r w:rsidRPr="00A73537">
        <w:rPr>
          <w:rFonts w:ascii="Times New Roman" w:hAnsi="Times New Roman" w:cs="Times New Roman"/>
          <w:sz w:val="24"/>
          <w:szCs w:val="24"/>
        </w:rPr>
        <w:t xml:space="preserve">. 2016. Long-Term Trends of Nutrients and Phytoplankton in Chesapeake Bay.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39: 664–681. </w:t>
      </w:r>
      <w:hyperlink r:id="rId26">
        <w:r w:rsidRPr="00A73537">
          <w:rPr>
            <w:rStyle w:val="Hyperlink"/>
            <w:rFonts w:ascii="Times New Roman" w:hAnsi="Times New Roman" w:cs="Times New Roman"/>
            <w:sz w:val="24"/>
            <w:szCs w:val="24"/>
          </w:rPr>
          <w:t>https://doi.org/10.1007/s12237-015-0023-7</w:t>
        </w:r>
      </w:hyperlink>
      <w:r w:rsidRPr="00A73537">
        <w:rPr>
          <w:rFonts w:ascii="Times New Roman" w:hAnsi="Times New Roman" w:cs="Times New Roman"/>
          <w:sz w:val="24"/>
          <w:szCs w:val="24"/>
        </w:rPr>
        <w:t>.</w:t>
      </w:r>
    </w:p>
    <w:p w14:paraId="1EABB3B3"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100" w:name="ref-hart2015"/>
      <w:bookmarkEnd w:id="99"/>
      <w:r w:rsidRPr="00A73537">
        <w:rPr>
          <w:rFonts w:ascii="Times New Roman" w:hAnsi="Times New Roman" w:cs="Times New Roman"/>
          <w:sz w:val="24"/>
          <w:szCs w:val="24"/>
        </w:rPr>
        <w:t xml:space="preserve">Hart, J. A., E. J. </w:t>
      </w:r>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S. Badylak, N. Dix, K. Petrinec, A. L. Mathews, W. Green, and A. </w:t>
      </w:r>
      <w:proofErr w:type="spellStart"/>
      <w:r w:rsidRPr="00A73537">
        <w:rPr>
          <w:rFonts w:ascii="Times New Roman" w:hAnsi="Times New Roman" w:cs="Times New Roman"/>
          <w:sz w:val="24"/>
          <w:szCs w:val="24"/>
        </w:rPr>
        <w:t>Srifa</w:t>
      </w:r>
      <w:proofErr w:type="spellEnd"/>
      <w:r w:rsidRPr="00A73537">
        <w:rPr>
          <w:rFonts w:ascii="Times New Roman" w:hAnsi="Times New Roman" w:cs="Times New Roman"/>
          <w:sz w:val="24"/>
          <w:szCs w:val="24"/>
        </w:rPr>
        <w:t xml:space="preserve">. 2015. Phytoplankton biomass and composition in a well-flushed, sub-tropical estuary: The contrasting effects of hydrology, nutrient loads and allochthonous influences. </w:t>
      </w:r>
      <w:r w:rsidRPr="00A73537">
        <w:rPr>
          <w:rFonts w:ascii="Times New Roman" w:hAnsi="Times New Roman" w:cs="Times New Roman"/>
          <w:i/>
          <w:iCs/>
          <w:sz w:val="24"/>
          <w:szCs w:val="24"/>
        </w:rPr>
        <w:t>Marine Environmental Research</w:t>
      </w:r>
      <w:r w:rsidRPr="00A73537">
        <w:rPr>
          <w:rFonts w:ascii="Times New Roman" w:hAnsi="Times New Roman" w:cs="Times New Roman"/>
          <w:sz w:val="24"/>
          <w:szCs w:val="24"/>
        </w:rPr>
        <w:t xml:space="preserve"> 112: 9–20. </w:t>
      </w:r>
      <w:hyperlink r:id="rId27">
        <w:r w:rsidRPr="00A73537">
          <w:rPr>
            <w:rStyle w:val="Hyperlink"/>
            <w:rFonts w:ascii="Times New Roman" w:hAnsi="Times New Roman" w:cs="Times New Roman"/>
            <w:sz w:val="24"/>
            <w:szCs w:val="24"/>
          </w:rPr>
          <w:t>https://doi.org/10.1016/j.marenvres.2015.08.010</w:t>
        </w:r>
      </w:hyperlink>
      <w:r w:rsidRPr="00A73537">
        <w:rPr>
          <w:rFonts w:ascii="Times New Roman" w:hAnsi="Times New Roman" w:cs="Times New Roman"/>
          <w:sz w:val="24"/>
          <w:szCs w:val="24"/>
        </w:rPr>
        <w:t>.</w:t>
      </w:r>
    </w:p>
    <w:p w14:paraId="3C198AE2"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101" w:name="ref-jassby2008"/>
      <w:bookmarkEnd w:id="100"/>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A. D. 2008. Phytoplankton in the Upper San Francisco Estuary: Recent Biomass Trends, Their Causes, and Their Trophic Significance. </w:t>
      </w:r>
      <w:r w:rsidRPr="00A73537">
        <w:rPr>
          <w:rFonts w:ascii="Times New Roman" w:hAnsi="Times New Roman" w:cs="Times New Roman"/>
          <w:i/>
          <w:iCs/>
          <w:sz w:val="24"/>
          <w:szCs w:val="24"/>
        </w:rPr>
        <w:t>San Francisco Estuary and Watershed Science</w:t>
      </w:r>
      <w:r w:rsidRPr="00A73537">
        <w:rPr>
          <w:rFonts w:ascii="Times New Roman" w:hAnsi="Times New Roman" w:cs="Times New Roman"/>
          <w:sz w:val="24"/>
          <w:szCs w:val="24"/>
        </w:rPr>
        <w:t xml:space="preserve"> 6. </w:t>
      </w:r>
      <w:hyperlink r:id="rId28">
        <w:r w:rsidRPr="00A73537">
          <w:rPr>
            <w:rStyle w:val="Hyperlink"/>
            <w:rFonts w:ascii="Times New Roman" w:hAnsi="Times New Roman" w:cs="Times New Roman"/>
            <w:sz w:val="24"/>
            <w:szCs w:val="24"/>
          </w:rPr>
          <w:t>https://doi.org/10.15447/sfews.2008v6iss1art2</w:t>
        </w:r>
      </w:hyperlink>
      <w:r w:rsidRPr="00A73537">
        <w:rPr>
          <w:rFonts w:ascii="Times New Roman" w:hAnsi="Times New Roman" w:cs="Times New Roman"/>
          <w:sz w:val="24"/>
          <w:szCs w:val="24"/>
        </w:rPr>
        <w:t>.</w:t>
      </w:r>
    </w:p>
    <w:p w14:paraId="3AF1C410"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102" w:name="ref-wql"/>
      <w:bookmarkEnd w:id="101"/>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A. D., and J. E. Cloern. 2022. </w:t>
      </w:r>
      <w:hyperlink r:id="rId29">
        <w:proofErr w:type="spellStart"/>
        <w:r w:rsidRPr="00A73537">
          <w:rPr>
            <w:rStyle w:val="Hyperlink"/>
            <w:rFonts w:ascii="Times New Roman" w:hAnsi="Times New Roman" w:cs="Times New Roman"/>
            <w:sz w:val="24"/>
            <w:szCs w:val="24"/>
          </w:rPr>
          <w:t>Wq</w:t>
        </w:r>
        <w:proofErr w:type="spellEnd"/>
        <w:r w:rsidRPr="00A73537">
          <w:rPr>
            <w:rStyle w:val="Hyperlink"/>
            <w:rFonts w:ascii="Times New Roman" w:hAnsi="Times New Roman" w:cs="Times New Roman"/>
            <w:sz w:val="24"/>
            <w:szCs w:val="24"/>
          </w:rPr>
          <w:t>: Exploring water quality monitoring data</w:t>
        </w:r>
      </w:hyperlink>
      <w:r w:rsidRPr="00A73537">
        <w:rPr>
          <w:rFonts w:ascii="Times New Roman" w:hAnsi="Times New Roman" w:cs="Times New Roman"/>
          <w:sz w:val="24"/>
          <w:szCs w:val="24"/>
        </w:rPr>
        <w:t>.</w:t>
      </w:r>
    </w:p>
    <w:p w14:paraId="67FB69FC"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103" w:name="ref-keppler2015"/>
      <w:bookmarkEnd w:id="102"/>
      <w:r w:rsidRPr="00A73537">
        <w:rPr>
          <w:rFonts w:ascii="Times New Roman" w:hAnsi="Times New Roman" w:cs="Times New Roman"/>
          <w:sz w:val="24"/>
          <w:szCs w:val="24"/>
        </w:rPr>
        <w:t xml:space="preserve">Keppler, C., D. Bergquist, L. Brock, J. Felber, and D. Greenfield. 2015. A spatial assessment of baseline nutrient and water quality values in the </w:t>
      </w:r>
      <w:proofErr w:type="spellStart"/>
      <w:r w:rsidRPr="00A73537">
        <w:rPr>
          <w:rFonts w:ascii="Times New Roman" w:hAnsi="Times New Roman" w:cs="Times New Roman"/>
          <w:sz w:val="24"/>
          <w:szCs w:val="24"/>
        </w:rPr>
        <w:t>ashepoo</w:t>
      </w:r>
      <w:proofErr w:type="spellEnd"/>
      <w:r w:rsidRPr="00A73537">
        <w:rPr>
          <w:rFonts w:ascii="Times New Roman" w:hAnsi="Times New Roman" w:cs="Times New Roman"/>
          <w:sz w:val="24"/>
          <w:szCs w:val="24"/>
        </w:rPr>
        <w:t>–</w:t>
      </w:r>
      <w:proofErr w:type="spellStart"/>
      <w:r w:rsidRPr="00A73537">
        <w:rPr>
          <w:rFonts w:ascii="Times New Roman" w:hAnsi="Times New Roman" w:cs="Times New Roman"/>
          <w:sz w:val="24"/>
          <w:szCs w:val="24"/>
        </w:rPr>
        <w:t>combahee</w:t>
      </w:r>
      <w:proofErr w:type="spellEnd"/>
      <w:r w:rsidRPr="00A73537">
        <w:rPr>
          <w:rFonts w:ascii="Times New Roman" w:hAnsi="Times New Roman" w:cs="Times New Roman"/>
          <w:sz w:val="24"/>
          <w:szCs w:val="24"/>
        </w:rPr>
        <w:t>–</w:t>
      </w:r>
      <w:proofErr w:type="spellStart"/>
      <w:r w:rsidRPr="00A73537">
        <w:rPr>
          <w:rFonts w:ascii="Times New Roman" w:hAnsi="Times New Roman" w:cs="Times New Roman"/>
          <w:sz w:val="24"/>
          <w:szCs w:val="24"/>
        </w:rPr>
        <w:t>edisto</w:t>
      </w:r>
      <w:proofErr w:type="spellEnd"/>
      <w:r w:rsidRPr="00A73537">
        <w:rPr>
          <w:rFonts w:ascii="Times New Roman" w:hAnsi="Times New Roman" w:cs="Times New Roman"/>
          <w:sz w:val="24"/>
          <w:szCs w:val="24"/>
        </w:rPr>
        <w:t xml:space="preserve"> (ACE) basin, south </w:t>
      </w:r>
      <w:proofErr w:type="spellStart"/>
      <w:r w:rsidRPr="00A73537">
        <w:rPr>
          <w:rFonts w:ascii="Times New Roman" w:hAnsi="Times New Roman" w:cs="Times New Roman"/>
          <w:sz w:val="24"/>
          <w:szCs w:val="24"/>
        </w:rPr>
        <w:t>carolina</w:t>
      </w:r>
      <w:proofErr w:type="spellEnd"/>
      <w:r w:rsidRPr="00A73537">
        <w:rPr>
          <w:rFonts w:ascii="Times New Roman" w:hAnsi="Times New Roman" w:cs="Times New Roman"/>
          <w:sz w:val="24"/>
          <w:szCs w:val="24"/>
        </w:rPr>
        <w:t xml:space="preserve">, USA. </w:t>
      </w:r>
      <w:r w:rsidRPr="00A73537">
        <w:rPr>
          <w:rFonts w:ascii="Times New Roman" w:hAnsi="Times New Roman" w:cs="Times New Roman"/>
          <w:i/>
          <w:iCs/>
          <w:sz w:val="24"/>
          <w:szCs w:val="24"/>
        </w:rPr>
        <w:t>Marine Pollution Bulletin</w:t>
      </w:r>
      <w:r w:rsidRPr="00A73537">
        <w:rPr>
          <w:rFonts w:ascii="Times New Roman" w:hAnsi="Times New Roman" w:cs="Times New Roman"/>
          <w:sz w:val="24"/>
          <w:szCs w:val="24"/>
        </w:rPr>
        <w:t xml:space="preserve"> 99: 332–337. </w:t>
      </w:r>
      <w:hyperlink r:id="rId30">
        <w:r w:rsidRPr="00A73537">
          <w:rPr>
            <w:rStyle w:val="Hyperlink"/>
            <w:rFonts w:ascii="Times New Roman" w:hAnsi="Times New Roman" w:cs="Times New Roman"/>
            <w:sz w:val="24"/>
            <w:szCs w:val="24"/>
          </w:rPr>
          <w:t>https://doi.org/10.1016/j.marpolbul.2015.07.035</w:t>
        </w:r>
      </w:hyperlink>
      <w:r w:rsidRPr="00A73537">
        <w:rPr>
          <w:rFonts w:ascii="Times New Roman" w:hAnsi="Times New Roman" w:cs="Times New Roman"/>
          <w:sz w:val="24"/>
          <w:szCs w:val="24"/>
        </w:rPr>
        <w:t>.</w:t>
      </w:r>
    </w:p>
    <w:p w14:paraId="331DD006"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104" w:name="ref-korsman2017"/>
      <w:bookmarkEnd w:id="103"/>
      <w:r w:rsidRPr="00A73537">
        <w:rPr>
          <w:rFonts w:ascii="Times New Roman" w:hAnsi="Times New Roman" w:cs="Times New Roman"/>
          <w:sz w:val="24"/>
          <w:szCs w:val="24"/>
        </w:rPr>
        <w:t xml:space="preserve">Korsman, B. M., M. E. Kimball, and F. J. Hernandez. 2017. Spatial and temporal variability in ichthyoplankton communities </w:t>
      </w:r>
      <w:proofErr w:type="spellStart"/>
      <w:r w:rsidRPr="00A73537">
        <w:rPr>
          <w:rFonts w:ascii="Times New Roman" w:hAnsi="Times New Roman" w:cs="Times New Roman"/>
          <w:sz w:val="24"/>
          <w:szCs w:val="24"/>
        </w:rPr>
        <w:t>ingressing</w:t>
      </w:r>
      <w:proofErr w:type="spellEnd"/>
      <w:r w:rsidRPr="00A73537">
        <w:rPr>
          <w:rFonts w:ascii="Times New Roman" w:hAnsi="Times New Roman" w:cs="Times New Roman"/>
          <w:sz w:val="24"/>
          <w:szCs w:val="24"/>
        </w:rPr>
        <w:t xml:space="preserve"> through two adjacent inlets along the southeastern US Atlantic coast. </w:t>
      </w:r>
      <w:r w:rsidRPr="00A73537">
        <w:rPr>
          <w:rFonts w:ascii="Times New Roman" w:hAnsi="Times New Roman" w:cs="Times New Roman"/>
          <w:i/>
          <w:iCs/>
          <w:sz w:val="24"/>
          <w:szCs w:val="24"/>
        </w:rPr>
        <w:t>Hydrobiologia</w:t>
      </w:r>
      <w:r w:rsidRPr="00A73537">
        <w:rPr>
          <w:rFonts w:ascii="Times New Roman" w:hAnsi="Times New Roman" w:cs="Times New Roman"/>
          <w:sz w:val="24"/>
          <w:szCs w:val="24"/>
        </w:rPr>
        <w:t xml:space="preserve"> 795: 219–237. </w:t>
      </w:r>
      <w:hyperlink r:id="rId31">
        <w:r w:rsidRPr="00A73537">
          <w:rPr>
            <w:rStyle w:val="Hyperlink"/>
            <w:rFonts w:ascii="Times New Roman" w:hAnsi="Times New Roman" w:cs="Times New Roman"/>
            <w:sz w:val="24"/>
            <w:szCs w:val="24"/>
          </w:rPr>
          <w:t>https://doi.org/10.1007/s10750-017-3131-5</w:t>
        </w:r>
      </w:hyperlink>
      <w:r w:rsidRPr="00A73537">
        <w:rPr>
          <w:rFonts w:ascii="Times New Roman" w:hAnsi="Times New Roman" w:cs="Times New Roman"/>
          <w:sz w:val="24"/>
          <w:szCs w:val="24"/>
        </w:rPr>
        <w:t>.</w:t>
      </w:r>
    </w:p>
    <w:p w14:paraId="19C24A1A"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105" w:name="ref-kyzar2021"/>
      <w:bookmarkEnd w:id="104"/>
      <w:r w:rsidRPr="00A73537">
        <w:rPr>
          <w:rFonts w:ascii="Times New Roman" w:hAnsi="Times New Roman" w:cs="Times New Roman"/>
          <w:sz w:val="24"/>
          <w:szCs w:val="24"/>
        </w:rPr>
        <w:t xml:space="preserve">Kyzar, T., I. Safak, J. Cebrian, M. W. Clark, N. Dix, K. Dietz, R. K. Gittman, et al. 2021. Challenges and opportunities for sustaining coastal wetlands and oyster reefs in the southeastern United States. </w:t>
      </w:r>
      <w:r w:rsidRPr="00A73537">
        <w:rPr>
          <w:rFonts w:ascii="Times New Roman" w:hAnsi="Times New Roman" w:cs="Times New Roman"/>
          <w:i/>
          <w:iCs/>
          <w:sz w:val="24"/>
          <w:szCs w:val="24"/>
        </w:rPr>
        <w:t>Journal of Environmental Management</w:t>
      </w:r>
      <w:r w:rsidRPr="00A73537">
        <w:rPr>
          <w:rFonts w:ascii="Times New Roman" w:hAnsi="Times New Roman" w:cs="Times New Roman"/>
          <w:sz w:val="24"/>
          <w:szCs w:val="24"/>
        </w:rPr>
        <w:t xml:space="preserve"> 296: 113178. </w:t>
      </w:r>
      <w:hyperlink r:id="rId32">
        <w:r w:rsidRPr="00A73537">
          <w:rPr>
            <w:rStyle w:val="Hyperlink"/>
            <w:rFonts w:ascii="Times New Roman" w:hAnsi="Times New Roman" w:cs="Times New Roman"/>
            <w:sz w:val="24"/>
            <w:szCs w:val="24"/>
          </w:rPr>
          <w:t>https://doi.org/10.1016/j.jenvman.2021.113178</w:t>
        </w:r>
      </w:hyperlink>
      <w:r w:rsidRPr="00A73537">
        <w:rPr>
          <w:rFonts w:ascii="Times New Roman" w:hAnsi="Times New Roman" w:cs="Times New Roman"/>
          <w:sz w:val="24"/>
          <w:szCs w:val="24"/>
        </w:rPr>
        <w:t>.</w:t>
      </w:r>
    </w:p>
    <w:p w14:paraId="4DA18BB4"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106" w:name="ref-phlips2021"/>
      <w:bookmarkEnd w:id="105"/>
      <w:proofErr w:type="spellStart"/>
      <w:r w:rsidRPr="00A73537">
        <w:rPr>
          <w:rFonts w:ascii="Times New Roman" w:hAnsi="Times New Roman" w:cs="Times New Roman"/>
          <w:sz w:val="24"/>
          <w:szCs w:val="24"/>
        </w:rPr>
        <w:lastRenderedPageBreak/>
        <w:t>Phlips</w:t>
      </w:r>
      <w:proofErr w:type="spellEnd"/>
      <w:r w:rsidRPr="00A73537">
        <w:rPr>
          <w:rFonts w:ascii="Times New Roman" w:hAnsi="Times New Roman" w:cs="Times New Roman"/>
          <w:sz w:val="24"/>
          <w:szCs w:val="24"/>
        </w:rPr>
        <w:t xml:space="preserve">, E. J., S. Badylak, N. G. Nelson, L. M. Hall, C. A. Jacoby, M. A. Lasi, J. C. Lockwood, and J. D. Miller. 2021. </w:t>
      </w:r>
      <w:hyperlink r:id="rId33">
        <w:r w:rsidRPr="00A73537">
          <w:rPr>
            <w:rStyle w:val="Hyperlink"/>
            <w:rFonts w:ascii="Times New Roman" w:hAnsi="Times New Roman" w:cs="Times New Roman"/>
            <w:sz w:val="24"/>
            <w:szCs w:val="24"/>
          </w:rPr>
          <w:t xml:space="preserve">Cyclical patterns and a regime shift in the character of phytoplankton blooms in a restricted sub-tropical lagoon, </w:t>
        </w:r>
        <w:proofErr w:type="spellStart"/>
        <w:r w:rsidRPr="00A73537">
          <w:rPr>
            <w:rStyle w:val="Hyperlink"/>
            <w:rFonts w:ascii="Times New Roman" w:hAnsi="Times New Roman" w:cs="Times New Roman"/>
            <w:sz w:val="24"/>
            <w:szCs w:val="24"/>
          </w:rPr>
          <w:t>indian</w:t>
        </w:r>
        <w:proofErr w:type="spellEnd"/>
        <w:r w:rsidRPr="00A73537">
          <w:rPr>
            <w:rStyle w:val="Hyperlink"/>
            <w:rFonts w:ascii="Times New Roman" w:hAnsi="Times New Roman" w:cs="Times New Roman"/>
            <w:sz w:val="24"/>
            <w:szCs w:val="24"/>
          </w:rPr>
          <w:t xml:space="preserve"> river lagoon, </w:t>
        </w:r>
        <w:proofErr w:type="spellStart"/>
        <w:r w:rsidRPr="00A73537">
          <w:rPr>
            <w:rStyle w:val="Hyperlink"/>
            <w:rFonts w:ascii="Times New Roman" w:hAnsi="Times New Roman" w:cs="Times New Roman"/>
            <w:sz w:val="24"/>
            <w:szCs w:val="24"/>
          </w:rPr>
          <w:t>florida</w:t>
        </w:r>
        <w:proofErr w:type="spellEnd"/>
        <w:r w:rsidRPr="00A73537">
          <w:rPr>
            <w:rStyle w:val="Hyperlink"/>
            <w:rFonts w:ascii="Times New Roman" w:hAnsi="Times New Roman" w:cs="Times New Roman"/>
            <w:sz w:val="24"/>
            <w:szCs w:val="24"/>
          </w:rPr>
          <w:t>, united states</w:t>
        </w:r>
      </w:hyperlink>
      <w:r w:rsidRPr="00A73537">
        <w:rPr>
          <w:rFonts w:ascii="Times New Roman" w:hAnsi="Times New Roman" w:cs="Times New Roman"/>
          <w:sz w:val="24"/>
          <w:szCs w:val="24"/>
        </w:rPr>
        <w:t xml:space="preserve">. </w:t>
      </w:r>
      <w:r w:rsidRPr="00A73537">
        <w:rPr>
          <w:rFonts w:ascii="Times New Roman" w:hAnsi="Times New Roman" w:cs="Times New Roman"/>
          <w:i/>
          <w:iCs/>
          <w:sz w:val="24"/>
          <w:szCs w:val="24"/>
        </w:rPr>
        <w:t>Frontiers in Marine Science</w:t>
      </w:r>
      <w:r w:rsidRPr="00A73537">
        <w:rPr>
          <w:rFonts w:ascii="Times New Roman" w:hAnsi="Times New Roman" w:cs="Times New Roman"/>
          <w:sz w:val="24"/>
          <w:szCs w:val="24"/>
        </w:rPr>
        <w:t xml:space="preserve"> 8.</w:t>
      </w:r>
    </w:p>
    <w:p w14:paraId="49796470"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107" w:name="ref-phlips2020"/>
      <w:bookmarkEnd w:id="106"/>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 J., S. Badylak, N. G. Nelson, and K. E. Havens. 2020. Hurricanes, El </w:t>
      </w:r>
      <w:proofErr w:type="gramStart"/>
      <w:r w:rsidRPr="00A73537">
        <w:rPr>
          <w:rFonts w:ascii="Times New Roman" w:hAnsi="Times New Roman" w:cs="Times New Roman"/>
          <w:sz w:val="24"/>
          <w:szCs w:val="24"/>
        </w:rPr>
        <w:t>Niño</w:t>
      </w:r>
      <w:proofErr w:type="gramEnd"/>
      <w:r w:rsidRPr="00A73537">
        <w:rPr>
          <w:rFonts w:ascii="Times New Roman" w:hAnsi="Times New Roman" w:cs="Times New Roman"/>
          <w:sz w:val="24"/>
          <w:szCs w:val="24"/>
        </w:rPr>
        <w:t xml:space="preserve"> and harmful algal blooms in two sub-tropical Florida estuaries: Direct and indirect impacts. </w:t>
      </w:r>
      <w:r w:rsidRPr="00A73537">
        <w:rPr>
          <w:rFonts w:ascii="Times New Roman" w:hAnsi="Times New Roman" w:cs="Times New Roman"/>
          <w:i/>
          <w:iCs/>
          <w:sz w:val="24"/>
          <w:szCs w:val="24"/>
        </w:rPr>
        <w:t>Scientific Reports</w:t>
      </w:r>
      <w:r w:rsidRPr="00A73537">
        <w:rPr>
          <w:rFonts w:ascii="Times New Roman" w:hAnsi="Times New Roman" w:cs="Times New Roman"/>
          <w:sz w:val="24"/>
          <w:szCs w:val="24"/>
        </w:rPr>
        <w:t xml:space="preserve"> 10: 1910. </w:t>
      </w:r>
      <w:hyperlink r:id="rId34">
        <w:r w:rsidRPr="00A73537">
          <w:rPr>
            <w:rStyle w:val="Hyperlink"/>
            <w:rFonts w:ascii="Times New Roman" w:hAnsi="Times New Roman" w:cs="Times New Roman"/>
            <w:sz w:val="24"/>
            <w:szCs w:val="24"/>
          </w:rPr>
          <w:t>https://doi.org/10.1038/s41598-020-58771-4</w:t>
        </w:r>
      </w:hyperlink>
      <w:r w:rsidRPr="00A73537">
        <w:rPr>
          <w:rFonts w:ascii="Times New Roman" w:hAnsi="Times New Roman" w:cs="Times New Roman"/>
          <w:sz w:val="24"/>
          <w:szCs w:val="24"/>
        </w:rPr>
        <w:t>.</w:t>
      </w:r>
    </w:p>
    <w:p w14:paraId="510EF3AE"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108" w:name="ref-phlips2004"/>
      <w:bookmarkEnd w:id="107"/>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 J., N. Love, S. Badylak, P. Hansen, J. Lockwood, C. V. John, and R. Gleeson. 2004. A Comparison of Water Quality and Hydrodynamic Characteristics of the Guana Tolomato Matanzas National Estuarine Research Reserve and the Indian River Lagoon of Florida**.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10045: 93–109. </w:t>
      </w:r>
      <w:hyperlink r:id="rId35">
        <w:r w:rsidRPr="00A73537">
          <w:rPr>
            <w:rStyle w:val="Hyperlink"/>
            <w:rFonts w:ascii="Times New Roman" w:hAnsi="Times New Roman" w:cs="Times New Roman"/>
            <w:sz w:val="24"/>
            <w:szCs w:val="24"/>
          </w:rPr>
          <w:t>https://doi.org/10.2112/SI45-093.1</w:t>
        </w:r>
      </w:hyperlink>
      <w:r w:rsidRPr="00A73537">
        <w:rPr>
          <w:rFonts w:ascii="Times New Roman" w:hAnsi="Times New Roman" w:cs="Times New Roman"/>
          <w:sz w:val="24"/>
          <w:szCs w:val="24"/>
        </w:rPr>
        <w:t>.</w:t>
      </w:r>
    </w:p>
    <w:p w14:paraId="45A72FA1"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109" w:name="ref-R"/>
      <w:bookmarkEnd w:id="108"/>
      <w:r w:rsidRPr="00A73537">
        <w:rPr>
          <w:rFonts w:ascii="Times New Roman" w:hAnsi="Times New Roman" w:cs="Times New Roman"/>
          <w:sz w:val="24"/>
          <w:szCs w:val="24"/>
        </w:rPr>
        <w:t xml:space="preserve">R Core Team. 2023. </w:t>
      </w:r>
      <w:hyperlink r:id="rId36">
        <w:r w:rsidRPr="00A73537">
          <w:rPr>
            <w:rStyle w:val="Hyperlink"/>
            <w:rFonts w:ascii="Times New Roman" w:hAnsi="Times New Roman" w:cs="Times New Roman"/>
            <w:i/>
            <w:iCs/>
            <w:sz w:val="24"/>
            <w:szCs w:val="24"/>
          </w:rPr>
          <w:t>R: A language and environment for statistical computing</w:t>
        </w:r>
      </w:hyperlink>
      <w:r w:rsidRPr="00A73537">
        <w:rPr>
          <w:rFonts w:ascii="Times New Roman" w:hAnsi="Times New Roman" w:cs="Times New Roman"/>
          <w:sz w:val="24"/>
          <w:szCs w:val="24"/>
        </w:rPr>
        <w:t>. Vienna, Austria: R Foundation for Statistical Computing.</w:t>
      </w:r>
    </w:p>
    <w:p w14:paraId="39DB1007"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110" w:name="ref-sheng2008"/>
      <w:bookmarkEnd w:id="109"/>
      <w:r w:rsidRPr="00A73537">
        <w:rPr>
          <w:rFonts w:ascii="Times New Roman" w:hAnsi="Times New Roman" w:cs="Times New Roman"/>
          <w:sz w:val="24"/>
          <w:szCs w:val="24"/>
        </w:rPr>
        <w:t xml:space="preserve">Sheng, Y. P., B. Tutak, J. R. Davis, and V. Paramygin. 2008. Circulation and Flushing in the Lagoonal System of the Guana Tolomato Matanzas National Estuarine Research Reserve (GTMNERR), Florida.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10055: 9–25. </w:t>
      </w:r>
      <w:hyperlink r:id="rId37">
        <w:r w:rsidRPr="00A73537">
          <w:rPr>
            <w:rStyle w:val="Hyperlink"/>
            <w:rFonts w:ascii="Times New Roman" w:hAnsi="Times New Roman" w:cs="Times New Roman"/>
            <w:sz w:val="24"/>
            <w:szCs w:val="24"/>
          </w:rPr>
          <w:t>https://doi.org/10.2112/SI55-002.1</w:t>
        </w:r>
      </w:hyperlink>
      <w:r w:rsidRPr="00A73537">
        <w:rPr>
          <w:rFonts w:ascii="Times New Roman" w:hAnsi="Times New Roman" w:cs="Times New Roman"/>
          <w:sz w:val="24"/>
          <w:szCs w:val="24"/>
        </w:rPr>
        <w:t>.</w:t>
      </w:r>
    </w:p>
    <w:p w14:paraId="5C69915B" w14:textId="77777777" w:rsidR="003D278D" w:rsidRDefault="00AA23EB" w:rsidP="003B101C">
      <w:pPr>
        <w:pStyle w:val="Bibliography"/>
        <w:spacing w:line="480" w:lineRule="auto"/>
        <w:jc w:val="left"/>
        <w:rPr>
          <w:rFonts w:ascii="Times New Roman" w:hAnsi="Times New Roman" w:cs="Times New Roman"/>
          <w:sz w:val="24"/>
          <w:szCs w:val="24"/>
        </w:rPr>
      </w:pPr>
      <w:bookmarkStart w:id="111" w:name="ref-NERRS2022"/>
      <w:bookmarkEnd w:id="110"/>
      <w:r w:rsidRPr="00AA23EB">
        <w:rPr>
          <w:rFonts w:ascii="Times New Roman" w:hAnsi="Times New Roman" w:cs="Times New Roman"/>
          <w:sz w:val="24"/>
          <w:szCs w:val="24"/>
        </w:rPr>
        <w:t>NOAA National Estuarine Research Reserve System (NERRS). 2022</w:t>
      </w:r>
      <w:r w:rsidR="00916500">
        <w:rPr>
          <w:rFonts w:ascii="Times New Roman" w:hAnsi="Times New Roman" w:cs="Times New Roman"/>
          <w:sz w:val="24"/>
          <w:szCs w:val="24"/>
        </w:rPr>
        <w:t>a</w:t>
      </w:r>
      <w:r w:rsidRPr="00AA23EB">
        <w:rPr>
          <w:rFonts w:ascii="Times New Roman" w:hAnsi="Times New Roman" w:cs="Times New Roman"/>
          <w:sz w:val="24"/>
          <w:szCs w:val="24"/>
        </w:rPr>
        <w:t>. System-wide Monitoring Program Data Management Manual, v6.7. Centralized Data Management Office: www.nerrsdata.org. 201pp.</w:t>
      </w:r>
      <w:r w:rsidRPr="00AA23EB" w:rsidDel="00AA23EB">
        <w:rPr>
          <w:rFonts w:ascii="Times New Roman" w:hAnsi="Times New Roman" w:cs="Times New Roman"/>
          <w:sz w:val="24"/>
          <w:szCs w:val="24"/>
        </w:rPr>
        <w:t xml:space="preserve"> </w:t>
      </w:r>
    </w:p>
    <w:p w14:paraId="5DBD99E5" w14:textId="781F1B5C" w:rsidR="00916500" w:rsidRPr="00A73537" w:rsidRDefault="00916500" w:rsidP="003B101C">
      <w:pPr>
        <w:pStyle w:val="Bibliography"/>
        <w:spacing w:line="480" w:lineRule="auto"/>
        <w:jc w:val="left"/>
        <w:rPr>
          <w:rFonts w:ascii="Times New Roman" w:hAnsi="Times New Roman" w:cs="Times New Roman"/>
          <w:sz w:val="24"/>
          <w:szCs w:val="24"/>
        </w:rPr>
      </w:pPr>
      <w:r w:rsidRPr="00916500">
        <w:rPr>
          <w:rFonts w:ascii="Times New Roman" w:hAnsi="Times New Roman" w:cs="Times New Roman"/>
          <w:sz w:val="24"/>
          <w:szCs w:val="24"/>
        </w:rPr>
        <w:lastRenderedPageBreak/>
        <w:t>NOAA National Estuarine Research Reserve System (NERRS). 2022</w:t>
      </w:r>
      <w:r>
        <w:rPr>
          <w:rFonts w:ascii="Times New Roman" w:hAnsi="Times New Roman" w:cs="Times New Roman"/>
          <w:sz w:val="24"/>
          <w:szCs w:val="24"/>
        </w:rPr>
        <w:t>b</w:t>
      </w:r>
      <w:r w:rsidRPr="00916500">
        <w:rPr>
          <w:rFonts w:ascii="Times New Roman" w:hAnsi="Times New Roman" w:cs="Times New Roman"/>
          <w:sz w:val="24"/>
          <w:szCs w:val="24"/>
        </w:rPr>
        <w:t>. YSI/Xylem EXO Multi-Parameter Water Quality Monitoring Standard Operating Procedure, v2.2. Centralized Data Management Office: www.nerrsdata.org. 37pp.</w:t>
      </w:r>
    </w:p>
    <w:p w14:paraId="133BEBE5" w14:textId="77777777" w:rsidR="00681769" w:rsidRPr="00A73537" w:rsidRDefault="004C3554" w:rsidP="003B101C">
      <w:pPr>
        <w:pStyle w:val="Bibliography"/>
        <w:spacing w:line="480" w:lineRule="auto"/>
        <w:jc w:val="left"/>
        <w:rPr>
          <w:rFonts w:ascii="Times New Roman" w:hAnsi="Times New Roman" w:cs="Times New Roman"/>
          <w:sz w:val="24"/>
          <w:szCs w:val="24"/>
        </w:rPr>
      </w:pPr>
      <w:bookmarkStart w:id="112" w:name="ref-williams2014"/>
      <w:bookmarkEnd w:id="111"/>
      <w:r w:rsidRPr="00A73537">
        <w:rPr>
          <w:rFonts w:ascii="Times New Roman" w:hAnsi="Times New Roman" w:cs="Times New Roman"/>
          <w:sz w:val="24"/>
          <w:szCs w:val="24"/>
        </w:rPr>
        <w:t>Williams, A. A., S. F. Eastman, W</w:t>
      </w:r>
      <w:proofErr w:type="gramStart"/>
      <w:r w:rsidRPr="00A73537">
        <w:rPr>
          <w:rFonts w:ascii="Times New Roman" w:hAnsi="Times New Roman" w:cs="Times New Roman"/>
          <w:sz w:val="24"/>
          <w:szCs w:val="24"/>
        </w:rPr>
        <w:t>. E</w:t>
      </w:r>
      <w:proofErr w:type="gramEnd"/>
      <w:r w:rsidRPr="00A73537">
        <w:rPr>
          <w:rFonts w:ascii="Times New Roman" w:hAnsi="Times New Roman" w:cs="Times New Roman"/>
          <w:sz w:val="24"/>
          <w:szCs w:val="24"/>
        </w:rPr>
        <w:t xml:space="preserve">. Eash-Loucks, M. E. Kimball, M. L. Lehmann, and J. D. Parker. 2014. Record Northernmost Endemic Mangroves on the United States Atlantic Coast with a Note on Latitudinal Migration. </w:t>
      </w:r>
      <w:r w:rsidRPr="00A73537">
        <w:rPr>
          <w:rFonts w:ascii="Times New Roman" w:hAnsi="Times New Roman" w:cs="Times New Roman"/>
          <w:i/>
          <w:iCs/>
          <w:sz w:val="24"/>
          <w:szCs w:val="24"/>
        </w:rPr>
        <w:t>Southeastern Naturalist</w:t>
      </w:r>
      <w:r w:rsidRPr="00A73537">
        <w:rPr>
          <w:rFonts w:ascii="Times New Roman" w:hAnsi="Times New Roman" w:cs="Times New Roman"/>
          <w:sz w:val="24"/>
          <w:szCs w:val="24"/>
        </w:rPr>
        <w:t xml:space="preserve"> 13: 56–63. </w:t>
      </w:r>
      <w:hyperlink r:id="rId38">
        <w:r w:rsidRPr="00A73537">
          <w:rPr>
            <w:rStyle w:val="Hyperlink"/>
            <w:rFonts w:ascii="Times New Roman" w:hAnsi="Times New Roman" w:cs="Times New Roman"/>
            <w:sz w:val="24"/>
            <w:szCs w:val="24"/>
          </w:rPr>
          <w:t>https://doi.org/10.1656/058.013.0104</w:t>
        </w:r>
      </w:hyperlink>
      <w:r w:rsidRPr="00A73537">
        <w:rPr>
          <w:rFonts w:ascii="Times New Roman" w:hAnsi="Times New Roman" w:cs="Times New Roman"/>
          <w:sz w:val="24"/>
          <w:szCs w:val="24"/>
        </w:rPr>
        <w:t>.</w:t>
      </w:r>
    </w:p>
    <w:p w14:paraId="7CD56589" w14:textId="711F8BBB" w:rsidR="00681769" w:rsidRPr="00A73537" w:rsidRDefault="004C3554" w:rsidP="003B101C">
      <w:pPr>
        <w:pStyle w:val="Bibliography"/>
        <w:spacing w:line="480" w:lineRule="auto"/>
        <w:jc w:val="left"/>
        <w:rPr>
          <w:rFonts w:ascii="Times New Roman" w:hAnsi="Times New Roman" w:cs="Times New Roman"/>
          <w:sz w:val="24"/>
          <w:szCs w:val="24"/>
        </w:rPr>
      </w:pPr>
      <w:bookmarkStart w:id="113" w:name="ref-winkler2004"/>
      <w:bookmarkEnd w:id="112"/>
      <w:r w:rsidRPr="00A73537">
        <w:rPr>
          <w:rFonts w:ascii="Times New Roman" w:hAnsi="Times New Roman" w:cs="Times New Roman"/>
          <w:sz w:val="24"/>
          <w:szCs w:val="24"/>
        </w:rPr>
        <w:t xml:space="preserve">Winkler, S., and A. Ceric. 2004. </w:t>
      </w:r>
      <w:r w:rsidRPr="00A73537">
        <w:rPr>
          <w:rFonts w:ascii="Times New Roman" w:hAnsi="Times New Roman" w:cs="Times New Roman"/>
          <w:i/>
          <w:iCs/>
          <w:sz w:val="24"/>
          <w:szCs w:val="24"/>
        </w:rPr>
        <w:t xml:space="preserve">Status and </w:t>
      </w:r>
      <w:ins w:id="114" w:author="Petrinec, Kathryn" w:date="2024-02-15T11:40:00Z">
        <w:r w:rsidR="00647D55">
          <w:rPr>
            <w:rFonts w:ascii="Times New Roman" w:hAnsi="Times New Roman" w:cs="Times New Roman"/>
            <w:i/>
            <w:iCs/>
            <w:sz w:val="24"/>
            <w:szCs w:val="24"/>
          </w:rPr>
          <w:t>T</w:t>
        </w:r>
      </w:ins>
      <w:del w:id="115" w:author="Petrinec, Kathryn" w:date="2024-02-15T11:40:00Z">
        <w:r w:rsidRPr="00A73537" w:rsidDel="00647D55">
          <w:rPr>
            <w:rFonts w:ascii="Times New Roman" w:hAnsi="Times New Roman" w:cs="Times New Roman"/>
            <w:i/>
            <w:iCs/>
            <w:sz w:val="24"/>
            <w:szCs w:val="24"/>
          </w:rPr>
          <w:delText>t</w:delText>
        </w:r>
      </w:del>
      <w:r w:rsidRPr="00A73537">
        <w:rPr>
          <w:rFonts w:ascii="Times New Roman" w:hAnsi="Times New Roman" w:cs="Times New Roman"/>
          <w:i/>
          <w:iCs/>
          <w:sz w:val="24"/>
          <w:szCs w:val="24"/>
        </w:rPr>
        <w:t xml:space="preserve">rends in </w:t>
      </w:r>
      <w:ins w:id="116" w:author="Petrinec, Kathryn" w:date="2024-02-15T11:40:00Z">
        <w:r w:rsidR="00647D55">
          <w:rPr>
            <w:rFonts w:ascii="Times New Roman" w:hAnsi="Times New Roman" w:cs="Times New Roman"/>
            <w:i/>
            <w:iCs/>
            <w:sz w:val="24"/>
            <w:szCs w:val="24"/>
          </w:rPr>
          <w:t>W</w:t>
        </w:r>
      </w:ins>
      <w:del w:id="117" w:author="Petrinec, Kathryn" w:date="2024-02-15T11:40:00Z">
        <w:r w:rsidRPr="00A73537" w:rsidDel="00647D55">
          <w:rPr>
            <w:rFonts w:ascii="Times New Roman" w:hAnsi="Times New Roman" w:cs="Times New Roman"/>
            <w:i/>
            <w:iCs/>
            <w:sz w:val="24"/>
            <w:szCs w:val="24"/>
          </w:rPr>
          <w:delText>w</w:delText>
        </w:r>
      </w:del>
      <w:r w:rsidRPr="00A73537">
        <w:rPr>
          <w:rFonts w:ascii="Times New Roman" w:hAnsi="Times New Roman" w:cs="Times New Roman"/>
          <w:i/>
          <w:iCs/>
          <w:sz w:val="24"/>
          <w:szCs w:val="24"/>
        </w:rPr>
        <w:t xml:space="preserve">ater </w:t>
      </w:r>
      <w:ins w:id="118" w:author="Petrinec, Kathryn" w:date="2024-02-15T11:40:00Z">
        <w:r w:rsidR="00647D55">
          <w:rPr>
            <w:rFonts w:ascii="Times New Roman" w:hAnsi="Times New Roman" w:cs="Times New Roman"/>
            <w:i/>
            <w:iCs/>
            <w:sz w:val="24"/>
            <w:szCs w:val="24"/>
          </w:rPr>
          <w:t>Q</w:t>
        </w:r>
      </w:ins>
      <w:del w:id="119" w:author="Petrinec, Kathryn" w:date="2024-02-15T11:40:00Z">
        <w:r w:rsidRPr="00A73537" w:rsidDel="00647D55">
          <w:rPr>
            <w:rFonts w:ascii="Times New Roman" w:hAnsi="Times New Roman" w:cs="Times New Roman"/>
            <w:i/>
            <w:iCs/>
            <w:sz w:val="24"/>
            <w:szCs w:val="24"/>
          </w:rPr>
          <w:delText>q</w:delText>
        </w:r>
      </w:del>
      <w:r w:rsidRPr="00A73537">
        <w:rPr>
          <w:rFonts w:ascii="Times New Roman" w:hAnsi="Times New Roman" w:cs="Times New Roman"/>
          <w:i/>
          <w:iCs/>
          <w:sz w:val="24"/>
          <w:szCs w:val="24"/>
        </w:rPr>
        <w:t xml:space="preserve">uality at </w:t>
      </w:r>
      <w:del w:id="120" w:author="Petrinec, Kathryn" w:date="2024-02-15T11:40:00Z">
        <w:r w:rsidRPr="00A73537" w:rsidDel="00647D55">
          <w:rPr>
            <w:rFonts w:ascii="Times New Roman" w:hAnsi="Times New Roman" w:cs="Times New Roman"/>
            <w:i/>
            <w:iCs/>
            <w:sz w:val="24"/>
            <w:szCs w:val="24"/>
          </w:rPr>
          <w:delText>s</w:delText>
        </w:r>
      </w:del>
      <w:ins w:id="121" w:author="Petrinec, Kathryn" w:date="2024-02-15T11:40:00Z">
        <w:r w:rsidR="00647D55">
          <w:rPr>
            <w:rFonts w:ascii="Times New Roman" w:hAnsi="Times New Roman" w:cs="Times New Roman"/>
            <w:i/>
            <w:iCs/>
            <w:sz w:val="24"/>
            <w:szCs w:val="24"/>
          </w:rPr>
          <w:t>S</w:t>
        </w:r>
      </w:ins>
      <w:r w:rsidRPr="00A73537">
        <w:rPr>
          <w:rFonts w:ascii="Times New Roman" w:hAnsi="Times New Roman" w:cs="Times New Roman"/>
          <w:i/>
          <w:iCs/>
          <w:sz w:val="24"/>
          <w:szCs w:val="24"/>
        </w:rPr>
        <w:t xml:space="preserve">elected </w:t>
      </w:r>
      <w:del w:id="122" w:author="Petrinec, Kathryn" w:date="2024-02-15T11:40:00Z">
        <w:r w:rsidRPr="00A73537" w:rsidDel="00647D55">
          <w:rPr>
            <w:rFonts w:ascii="Times New Roman" w:hAnsi="Times New Roman" w:cs="Times New Roman"/>
            <w:i/>
            <w:iCs/>
            <w:sz w:val="24"/>
            <w:szCs w:val="24"/>
          </w:rPr>
          <w:delText>s</w:delText>
        </w:r>
      </w:del>
      <w:ins w:id="123" w:author="Petrinec, Kathryn" w:date="2024-02-15T11:40:00Z">
        <w:r w:rsidR="00647D55">
          <w:rPr>
            <w:rFonts w:ascii="Times New Roman" w:hAnsi="Times New Roman" w:cs="Times New Roman"/>
            <w:i/>
            <w:iCs/>
            <w:sz w:val="24"/>
            <w:szCs w:val="24"/>
          </w:rPr>
          <w:t>S</w:t>
        </w:r>
      </w:ins>
      <w:r w:rsidRPr="00A73537">
        <w:rPr>
          <w:rFonts w:ascii="Times New Roman" w:hAnsi="Times New Roman" w:cs="Times New Roman"/>
          <w:i/>
          <w:iCs/>
          <w:sz w:val="24"/>
          <w:szCs w:val="24"/>
        </w:rPr>
        <w:t xml:space="preserve">ites in the </w:t>
      </w:r>
      <w:ins w:id="124" w:author="Petrinec, Kathryn" w:date="2024-02-15T11:40:00Z">
        <w:r w:rsidR="00647D55">
          <w:rPr>
            <w:rFonts w:ascii="Times New Roman" w:hAnsi="Times New Roman" w:cs="Times New Roman"/>
            <w:i/>
            <w:iCs/>
            <w:sz w:val="24"/>
            <w:szCs w:val="24"/>
          </w:rPr>
          <w:t>S</w:t>
        </w:r>
      </w:ins>
      <w:del w:id="125" w:author="Petrinec, Kathryn" w:date="2024-02-15T11:40:00Z">
        <w:r w:rsidRPr="00A73537" w:rsidDel="00647D55">
          <w:rPr>
            <w:rFonts w:ascii="Times New Roman" w:hAnsi="Times New Roman" w:cs="Times New Roman"/>
            <w:i/>
            <w:iCs/>
            <w:sz w:val="24"/>
            <w:szCs w:val="24"/>
          </w:rPr>
          <w:delText>s</w:delText>
        </w:r>
      </w:del>
      <w:r w:rsidRPr="00A73537">
        <w:rPr>
          <w:rFonts w:ascii="Times New Roman" w:hAnsi="Times New Roman" w:cs="Times New Roman"/>
          <w:i/>
          <w:iCs/>
          <w:sz w:val="24"/>
          <w:szCs w:val="24"/>
        </w:rPr>
        <w:t xml:space="preserve">t. Johns </w:t>
      </w:r>
      <w:ins w:id="126" w:author="Petrinec, Kathryn" w:date="2024-02-15T11:41:00Z">
        <w:r w:rsidR="00647D55">
          <w:rPr>
            <w:rFonts w:ascii="Times New Roman" w:hAnsi="Times New Roman" w:cs="Times New Roman"/>
            <w:i/>
            <w:iCs/>
            <w:sz w:val="24"/>
            <w:szCs w:val="24"/>
          </w:rPr>
          <w:t>R</w:t>
        </w:r>
      </w:ins>
      <w:del w:id="127" w:author="Petrinec, Kathryn" w:date="2024-02-15T11:41:00Z">
        <w:r w:rsidRPr="00A73537" w:rsidDel="00647D55">
          <w:rPr>
            <w:rFonts w:ascii="Times New Roman" w:hAnsi="Times New Roman" w:cs="Times New Roman"/>
            <w:i/>
            <w:iCs/>
            <w:sz w:val="24"/>
            <w:szCs w:val="24"/>
          </w:rPr>
          <w:delText>r</w:delText>
        </w:r>
      </w:del>
      <w:r w:rsidRPr="00A73537">
        <w:rPr>
          <w:rFonts w:ascii="Times New Roman" w:hAnsi="Times New Roman" w:cs="Times New Roman"/>
          <w:i/>
          <w:iCs/>
          <w:sz w:val="24"/>
          <w:szCs w:val="24"/>
        </w:rPr>
        <w:t xml:space="preserve">iver </w:t>
      </w:r>
      <w:ins w:id="128" w:author="Petrinec, Kathryn" w:date="2024-02-15T11:41:00Z">
        <w:r w:rsidR="00647D55">
          <w:rPr>
            <w:rFonts w:ascii="Times New Roman" w:hAnsi="Times New Roman" w:cs="Times New Roman"/>
            <w:i/>
            <w:iCs/>
            <w:sz w:val="24"/>
            <w:szCs w:val="24"/>
          </w:rPr>
          <w:t>W</w:t>
        </w:r>
      </w:ins>
      <w:del w:id="129" w:author="Petrinec, Kathryn" w:date="2024-02-15T11:41:00Z">
        <w:r w:rsidRPr="00A73537" w:rsidDel="00647D55">
          <w:rPr>
            <w:rFonts w:ascii="Times New Roman" w:hAnsi="Times New Roman" w:cs="Times New Roman"/>
            <w:i/>
            <w:iCs/>
            <w:sz w:val="24"/>
            <w:szCs w:val="24"/>
          </w:rPr>
          <w:delText>w</w:delText>
        </w:r>
      </w:del>
      <w:r w:rsidRPr="00A73537">
        <w:rPr>
          <w:rFonts w:ascii="Times New Roman" w:hAnsi="Times New Roman" w:cs="Times New Roman"/>
          <w:i/>
          <w:iCs/>
          <w:sz w:val="24"/>
          <w:szCs w:val="24"/>
        </w:rPr>
        <w:t xml:space="preserve">ater </w:t>
      </w:r>
      <w:ins w:id="130" w:author="Petrinec, Kathryn" w:date="2024-02-15T11:41:00Z">
        <w:r w:rsidR="00647D55">
          <w:rPr>
            <w:rFonts w:ascii="Times New Roman" w:hAnsi="Times New Roman" w:cs="Times New Roman"/>
            <w:i/>
            <w:iCs/>
            <w:sz w:val="24"/>
            <w:szCs w:val="24"/>
          </w:rPr>
          <w:t>M</w:t>
        </w:r>
      </w:ins>
      <w:del w:id="131" w:author="Petrinec, Kathryn" w:date="2024-02-15T11:41:00Z">
        <w:r w:rsidRPr="00A73537" w:rsidDel="00647D55">
          <w:rPr>
            <w:rFonts w:ascii="Times New Roman" w:hAnsi="Times New Roman" w:cs="Times New Roman"/>
            <w:i/>
            <w:iCs/>
            <w:sz w:val="24"/>
            <w:szCs w:val="24"/>
          </w:rPr>
          <w:delText>m</w:delText>
        </w:r>
      </w:del>
      <w:r w:rsidRPr="00A73537">
        <w:rPr>
          <w:rFonts w:ascii="Times New Roman" w:hAnsi="Times New Roman" w:cs="Times New Roman"/>
          <w:i/>
          <w:iCs/>
          <w:sz w:val="24"/>
          <w:szCs w:val="24"/>
        </w:rPr>
        <w:t xml:space="preserve">anagement </w:t>
      </w:r>
      <w:ins w:id="132" w:author="Petrinec, Kathryn" w:date="2024-02-15T11:41:00Z">
        <w:r w:rsidR="00647D55">
          <w:rPr>
            <w:rFonts w:ascii="Times New Roman" w:hAnsi="Times New Roman" w:cs="Times New Roman"/>
            <w:i/>
            <w:iCs/>
            <w:sz w:val="24"/>
            <w:szCs w:val="24"/>
          </w:rPr>
          <w:t>D</w:t>
        </w:r>
      </w:ins>
      <w:del w:id="133" w:author="Petrinec, Kathryn" w:date="2024-02-15T11:41:00Z">
        <w:r w:rsidRPr="00A73537" w:rsidDel="00647D55">
          <w:rPr>
            <w:rFonts w:ascii="Times New Roman" w:hAnsi="Times New Roman" w:cs="Times New Roman"/>
            <w:i/>
            <w:iCs/>
            <w:sz w:val="24"/>
            <w:szCs w:val="24"/>
          </w:rPr>
          <w:delText>d</w:delText>
        </w:r>
      </w:del>
      <w:r w:rsidRPr="00A73537">
        <w:rPr>
          <w:rFonts w:ascii="Times New Roman" w:hAnsi="Times New Roman" w:cs="Times New Roman"/>
          <w:i/>
          <w:iCs/>
          <w:sz w:val="24"/>
          <w:szCs w:val="24"/>
        </w:rPr>
        <w:t>istrict</w:t>
      </w:r>
      <w:r w:rsidRPr="00A73537">
        <w:rPr>
          <w:rFonts w:ascii="Times New Roman" w:hAnsi="Times New Roman" w:cs="Times New Roman"/>
          <w:sz w:val="24"/>
          <w:szCs w:val="24"/>
        </w:rPr>
        <w:t>. Palatka, Florida.</w:t>
      </w:r>
    </w:p>
    <w:p w14:paraId="21A54590" w14:textId="58A7EB07" w:rsidR="00F04A05" w:rsidRPr="00A73537" w:rsidRDefault="004C3554" w:rsidP="003B101C">
      <w:pPr>
        <w:pStyle w:val="Bibliography"/>
        <w:spacing w:line="480" w:lineRule="auto"/>
        <w:jc w:val="left"/>
        <w:rPr>
          <w:rFonts w:ascii="Times New Roman" w:hAnsi="Times New Roman" w:cs="Times New Roman"/>
          <w:sz w:val="24"/>
          <w:szCs w:val="24"/>
        </w:rPr>
      </w:pPr>
      <w:bookmarkStart w:id="134" w:name="ref-mgcv"/>
      <w:bookmarkEnd w:id="113"/>
      <w:r w:rsidRPr="00A73537">
        <w:rPr>
          <w:rFonts w:ascii="Times New Roman" w:hAnsi="Times New Roman" w:cs="Times New Roman"/>
          <w:sz w:val="24"/>
          <w:szCs w:val="24"/>
        </w:rPr>
        <w:t>Wood, S. N. 2011. Fast stable restricted maximum likelihood and marginal likelihood estimation of semiparametric generalized linear models 73: 3–36.</w:t>
      </w:r>
    </w:p>
    <w:p w14:paraId="3CF0574A"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4B7167CC" w14:textId="55FC554E" w:rsidR="00681769" w:rsidRPr="00A73537" w:rsidRDefault="00F04A05" w:rsidP="003B101C">
      <w:pPr>
        <w:pStyle w:val="Bibliography"/>
        <w:spacing w:line="480" w:lineRule="auto"/>
        <w:jc w:val="left"/>
        <w:rPr>
          <w:rFonts w:ascii="Times New Roman" w:hAnsi="Times New Roman" w:cs="Times New Roman"/>
          <w:sz w:val="24"/>
          <w:szCs w:val="24"/>
        </w:rPr>
      </w:pPr>
      <w:r w:rsidRPr="00A73537">
        <w:rPr>
          <w:rFonts w:ascii="Times New Roman" w:hAnsi="Times New Roman" w:cs="Times New Roman"/>
          <w:b/>
          <w:bCs/>
          <w:sz w:val="24"/>
          <w:szCs w:val="24"/>
        </w:rPr>
        <w:lastRenderedPageBreak/>
        <w:t>Table 1</w:t>
      </w:r>
      <w:r w:rsidRPr="00A73537">
        <w:rPr>
          <w:rFonts w:ascii="Times New Roman" w:hAnsi="Times New Roman" w:cs="Times New Roman"/>
          <w:sz w:val="24"/>
          <w:szCs w:val="24"/>
        </w:rPr>
        <w:t xml:space="preserve">. Generalized additive model output for models fit to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r w:rsidR="00C706F1">
        <w:rPr>
          <w:rFonts w:ascii="Times New Roman" w:hAnsi="Times New Roman" w:cs="Times New Roman"/>
          <w:sz w:val="24"/>
          <w:szCs w:val="24"/>
        </w:rPr>
        <w:t xml:space="preserve">monthly </w:t>
      </w:r>
      <w:r w:rsidRPr="00A73537">
        <w:rPr>
          <w:rFonts w:ascii="Times New Roman" w:hAnsi="Times New Roman" w:cs="Times New Roman"/>
          <w:sz w:val="24"/>
          <w:szCs w:val="24"/>
        </w:rPr>
        <w:t>timeseries at Pine Island, San Sebastian, Fort Matanzas, and Pellicer Creek with the Guana Tolomato Matanzas National Estuarine Research Reserve</w:t>
      </w:r>
      <w:r w:rsidR="00C706F1">
        <w:rPr>
          <w:rFonts w:ascii="Times New Roman" w:hAnsi="Times New Roman" w:cs="Times New Roman"/>
          <w:sz w:val="24"/>
          <w:szCs w:val="24"/>
        </w:rPr>
        <w:t xml:space="preserve"> from 2003-2022</w:t>
      </w:r>
      <w:r w:rsidRPr="00A73537">
        <w:rPr>
          <w:rFonts w:ascii="Times New Roman" w:hAnsi="Times New Roman" w:cs="Times New Roman"/>
          <w:sz w:val="24"/>
          <w:szCs w:val="24"/>
        </w:rPr>
        <w:t xml:space="preserve">. </w:t>
      </w:r>
      <w:r w:rsidR="00A73537" w:rsidRPr="00A73537">
        <w:rPr>
          <w:rFonts w:ascii="Times New Roman" w:hAnsi="Times New Roman" w:cs="Times New Roman"/>
          <w:sz w:val="24"/>
          <w:szCs w:val="24"/>
        </w:rPr>
        <w:t>Estimated degrees of freedom (</w:t>
      </w:r>
      <w:proofErr w:type="spellStart"/>
      <w:r w:rsidR="00A73537" w:rsidRPr="00A73537">
        <w:rPr>
          <w:rFonts w:ascii="Times New Roman" w:hAnsi="Times New Roman" w:cs="Times New Roman"/>
          <w:sz w:val="24"/>
          <w:szCs w:val="24"/>
        </w:rPr>
        <w:t>edf</w:t>
      </w:r>
      <w:proofErr w:type="spellEnd"/>
      <w:r w:rsidR="00A73537" w:rsidRPr="00A73537">
        <w:rPr>
          <w:rFonts w:ascii="Times New Roman" w:hAnsi="Times New Roman" w:cs="Times New Roman"/>
          <w:sz w:val="24"/>
          <w:szCs w:val="24"/>
        </w:rPr>
        <w:t xml:space="preserve">) is a measure of </w:t>
      </w:r>
      <w:proofErr w:type="spellStart"/>
      <w:r w:rsidR="00A73537" w:rsidRPr="00A73537">
        <w:rPr>
          <w:rFonts w:ascii="Times New Roman" w:hAnsi="Times New Roman" w:cs="Times New Roman"/>
          <w:sz w:val="24"/>
          <w:szCs w:val="24"/>
        </w:rPr>
        <w:t>wiggliness</w:t>
      </w:r>
      <w:proofErr w:type="spellEnd"/>
      <w:r w:rsidR="00A73537" w:rsidRPr="00A73537">
        <w:rPr>
          <w:rFonts w:ascii="Times New Roman" w:hAnsi="Times New Roman" w:cs="Times New Roman"/>
          <w:sz w:val="24"/>
          <w:szCs w:val="24"/>
        </w:rPr>
        <w:t xml:space="preserve"> of the smooth term </w:t>
      </w:r>
      <w:r w:rsidR="00A73537" w:rsidRPr="00A73537">
        <w:rPr>
          <w:rFonts w:ascii="Times New Roman" w:hAnsi="Times New Roman" w:cs="Times New Roman"/>
          <w:i/>
          <w:iCs/>
          <w:sz w:val="24"/>
          <w:szCs w:val="24"/>
        </w:rPr>
        <w:t>s</w:t>
      </w:r>
      <w:r w:rsidR="00A73537" w:rsidRPr="00A73537">
        <w:rPr>
          <w:rFonts w:ascii="Times New Roman" w:hAnsi="Times New Roman" w:cs="Times New Roman"/>
          <w:sz w:val="24"/>
          <w:szCs w:val="24"/>
        </w:rPr>
        <w:t>(“</w:t>
      </w:r>
      <w:proofErr w:type="spellStart"/>
      <w:r w:rsidR="00A73537" w:rsidRPr="00A73537">
        <w:rPr>
          <w:rFonts w:ascii="Times New Roman" w:hAnsi="Times New Roman" w:cs="Times New Roman"/>
          <w:sz w:val="24"/>
          <w:szCs w:val="24"/>
        </w:rPr>
        <w:t>cont_year</w:t>
      </w:r>
      <w:proofErr w:type="spellEnd"/>
      <w:r w:rsidR="00A73537" w:rsidRPr="00A73537">
        <w:rPr>
          <w:rFonts w:ascii="Times New Roman" w:hAnsi="Times New Roman" w:cs="Times New Roman"/>
          <w:sz w:val="24"/>
          <w:szCs w:val="24"/>
        </w:rPr>
        <w:t>”), which is the day of the year converted into a continuous numeric variable. Additional performance statistics are also provided as Akaike Information Criterion (AIC), generalized cross-validation scores (GCV), adjusted r-squared values</w:t>
      </w:r>
      <w:r w:rsidR="00CE2934">
        <w:rPr>
          <w:rFonts w:ascii="Times New Roman" w:hAnsi="Times New Roman" w:cs="Times New Roman"/>
          <w:sz w:val="24"/>
          <w:szCs w:val="24"/>
        </w:rPr>
        <w:t>, and percent of deviance explained</w:t>
      </w:r>
      <w:r w:rsidR="00A73537" w:rsidRPr="00A73537">
        <w:rPr>
          <w:rFonts w:ascii="Times New Roman" w:hAnsi="Times New Roman" w:cs="Times New Roman"/>
          <w:sz w:val="24"/>
          <w:szCs w:val="24"/>
        </w:rPr>
        <w:t>.</w:t>
      </w:r>
    </w:p>
    <w:tbl>
      <w:tblPr>
        <w:tblW w:w="5000" w:type="pct"/>
        <w:tblLook w:val="04A0" w:firstRow="1" w:lastRow="0" w:firstColumn="1" w:lastColumn="0" w:noHBand="0" w:noVBand="1"/>
      </w:tblPr>
      <w:tblGrid>
        <w:gridCol w:w="1596"/>
        <w:gridCol w:w="1146"/>
        <w:gridCol w:w="1020"/>
        <w:gridCol w:w="1020"/>
        <w:gridCol w:w="1021"/>
        <w:gridCol w:w="1235"/>
        <w:gridCol w:w="2322"/>
      </w:tblGrid>
      <w:tr w:rsidR="00A73537" w:rsidRPr="00A73537" w14:paraId="6D118117" w14:textId="77777777" w:rsidTr="00A73537">
        <w:trPr>
          <w:trHeight w:val="300"/>
        </w:trPr>
        <w:tc>
          <w:tcPr>
            <w:tcW w:w="774" w:type="pct"/>
            <w:tcBorders>
              <w:top w:val="single" w:sz="4" w:space="0" w:color="auto"/>
              <w:left w:val="nil"/>
              <w:bottom w:val="single" w:sz="4" w:space="0" w:color="auto"/>
              <w:right w:val="nil"/>
            </w:tcBorders>
            <w:shd w:val="clear" w:color="auto" w:fill="auto"/>
            <w:noWrap/>
            <w:vAlign w:val="bottom"/>
            <w:hideMark/>
          </w:tcPr>
          <w:p w14:paraId="37D858D2" w14:textId="77777777" w:rsidR="00F04A05" w:rsidRPr="00F04A05" w:rsidRDefault="00F04A05" w:rsidP="00F04A05">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Station</w:t>
            </w:r>
          </w:p>
        </w:tc>
        <w:tc>
          <w:tcPr>
            <w:tcW w:w="652" w:type="pct"/>
            <w:tcBorders>
              <w:top w:val="single" w:sz="4" w:space="0" w:color="auto"/>
              <w:left w:val="nil"/>
              <w:bottom w:val="single" w:sz="4" w:space="0" w:color="auto"/>
              <w:right w:val="nil"/>
            </w:tcBorders>
            <w:shd w:val="clear" w:color="auto" w:fill="auto"/>
            <w:noWrap/>
            <w:vAlign w:val="bottom"/>
            <w:hideMark/>
          </w:tcPr>
          <w:p w14:paraId="01D448DC"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proofErr w:type="spellStart"/>
            <w:r w:rsidRPr="00F04A05">
              <w:rPr>
                <w:rFonts w:ascii="Times New Roman" w:eastAsia="Times New Roman" w:hAnsi="Times New Roman" w:cs="Times New Roman"/>
                <w:color w:val="000000"/>
                <w:sz w:val="24"/>
                <w:szCs w:val="24"/>
              </w:rPr>
              <w:t>edf</w:t>
            </w:r>
            <w:proofErr w:type="spellEnd"/>
          </w:p>
        </w:tc>
        <w:tc>
          <w:tcPr>
            <w:tcW w:w="585" w:type="pct"/>
            <w:tcBorders>
              <w:top w:val="single" w:sz="4" w:space="0" w:color="auto"/>
              <w:left w:val="nil"/>
              <w:bottom w:val="single" w:sz="4" w:space="0" w:color="auto"/>
              <w:right w:val="nil"/>
            </w:tcBorders>
            <w:shd w:val="clear" w:color="auto" w:fill="auto"/>
            <w:noWrap/>
            <w:vAlign w:val="bottom"/>
            <w:hideMark/>
          </w:tcPr>
          <w:p w14:paraId="47FBC7DC" w14:textId="77777777" w:rsidR="00F04A05" w:rsidRPr="00F04A05" w:rsidRDefault="00F04A05" w:rsidP="00A73537">
            <w:pPr>
              <w:spacing w:after="0" w:line="240" w:lineRule="auto"/>
              <w:jc w:val="right"/>
              <w:rPr>
                <w:rFonts w:ascii="Times New Roman" w:eastAsia="Times New Roman" w:hAnsi="Times New Roman" w:cs="Times New Roman"/>
                <w:i/>
                <w:iCs/>
                <w:color w:val="000000"/>
                <w:sz w:val="24"/>
                <w:szCs w:val="24"/>
              </w:rPr>
            </w:pPr>
            <w:r w:rsidRPr="00F04A05">
              <w:rPr>
                <w:rFonts w:ascii="Times New Roman" w:eastAsia="Times New Roman" w:hAnsi="Times New Roman" w:cs="Times New Roman"/>
                <w:i/>
                <w:iCs/>
                <w:color w:val="000000"/>
                <w:sz w:val="24"/>
                <w:szCs w:val="24"/>
              </w:rPr>
              <w:t>p</w:t>
            </w:r>
          </w:p>
        </w:tc>
        <w:tc>
          <w:tcPr>
            <w:tcW w:w="585" w:type="pct"/>
            <w:tcBorders>
              <w:top w:val="single" w:sz="4" w:space="0" w:color="auto"/>
              <w:left w:val="nil"/>
              <w:bottom w:val="single" w:sz="4" w:space="0" w:color="auto"/>
              <w:right w:val="nil"/>
            </w:tcBorders>
            <w:shd w:val="clear" w:color="auto" w:fill="auto"/>
            <w:noWrap/>
            <w:vAlign w:val="bottom"/>
            <w:hideMark/>
          </w:tcPr>
          <w:p w14:paraId="212F15A6"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 xml:space="preserve">AIC </w:t>
            </w:r>
          </w:p>
        </w:tc>
        <w:tc>
          <w:tcPr>
            <w:tcW w:w="585" w:type="pct"/>
            <w:tcBorders>
              <w:top w:val="single" w:sz="4" w:space="0" w:color="auto"/>
              <w:left w:val="nil"/>
              <w:bottom w:val="single" w:sz="4" w:space="0" w:color="auto"/>
              <w:right w:val="nil"/>
            </w:tcBorders>
            <w:shd w:val="clear" w:color="auto" w:fill="auto"/>
            <w:noWrap/>
            <w:vAlign w:val="bottom"/>
            <w:hideMark/>
          </w:tcPr>
          <w:p w14:paraId="265E39CD"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GCV</w:t>
            </w:r>
          </w:p>
        </w:tc>
        <w:tc>
          <w:tcPr>
            <w:tcW w:w="699" w:type="pct"/>
            <w:tcBorders>
              <w:top w:val="single" w:sz="4" w:space="0" w:color="auto"/>
              <w:left w:val="nil"/>
              <w:bottom w:val="single" w:sz="4" w:space="0" w:color="auto"/>
              <w:right w:val="nil"/>
            </w:tcBorders>
            <w:shd w:val="clear" w:color="auto" w:fill="auto"/>
            <w:noWrap/>
            <w:vAlign w:val="bottom"/>
            <w:hideMark/>
          </w:tcPr>
          <w:p w14:paraId="07DC45AB"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Adj. R</w:t>
            </w:r>
            <w:r w:rsidRPr="00F04A05">
              <w:rPr>
                <w:rFonts w:ascii="Times New Roman" w:eastAsia="Times New Roman" w:hAnsi="Times New Roman" w:cs="Times New Roman"/>
                <w:color w:val="000000"/>
                <w:sz w:val="24"/>
                <w:szCs w:val="24"/>
                <w:vertAlign w:val="superscript"/>
              </w:rPr>
              <w:t>2</w:t>
            </w:r>
          </w:p>
        </w:tc>
        <w:tc>
          <w:tcPr>
            <w:tcW w:w="1121" w:type="pct"/>
            <w:tcBorders>
              <w:top w:val="single" w:sz="4" w:space="0" w:color="auto"/>
              <w:left w:val="nil"/>
              <w:bottom w:val="single" w:sz="4" w:space="0" w:color="auto"/>
              <w:right w:val="nil"/>
            </w:tcBorders>
            <w:shd w:val="clear" w:color="auto" w:fill="auto"/>
            <w:noWrap/>
            <w:vAlign w:val="bottom"/>
            <w:hideMark/>
          </w:tcPr>
          <w:p w14:paraId="28695C95"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 xml:space="preserve">% deviance explained </w:t>
            </w:r>
          </w:p>
        </w:tc>
      </w:tr>
      <w:tr w:rsidR="00A73537" w:rsidRPr="00A73537" w14:paraId="3E800EEB" w14:textId="77777777" w:rsidTr="00A73537">
        <w:trPr>
          <w:trHeight w:val="300"/>
        </w:trPr>
        <w:tc>
          <w:tcPr>
            <w:tcW w:w="774" w:type="pct"/>
            <w:tcBorders>
              <w:top w:val="single" w:sz="4" w:space="0" w:color="auto"/>
              <w:left w:val="nil"/>
              <w:bottom w:val="nil"/>
              <w:right w:val="nil"/>
            </w:tcBorders>
            <w:shd w:val="clear" w:color="auto" w:fill="auto"/>
            <w:noWrap/>
            <w:vAlign w:val="bottom"/>
            <w:hideMark/>
          </w:tcPr>
          <w:p w14:paraId="53923BB3" w14:textId="53A4B5FD"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P</w:t>
            </w:r>
            <w:r w:rsidRPr="00A73537">
              <w:rPr>
                <w:rFonts w:ascii="Times New Roman" w:eastAsia="Times New Roman" w:hAnsi="Times New Roman" w:cs="Times New Roman"/>
                <w:color w:val="000000"/>
                <w:sz w:val="24"/>
                <w:szCs w:val="24"/>
              </w:rPr>
              <w:t>ine Island</w:t>
            </w:r>
          </w:p>
        </w:tc>
        <w:tc>
          <w:tcPr>
            <w:tcW w:w="652" w:type="pct"/>
            <w:tcBorders>
              <w:top w:val="single" w:sz="4" w:space="0" w:color="auto"/>
              <w:left w:val="nil"/>
              <w:bottom w:val="nil"/>
              <w:right w:val="nil"/>
            </w:tcBorders>
            <w:shd w:val="clear" w:color="auto" w:fill="auto"/>
            <w:noWrap/>
            <w:hideMark/>
          </w:tcPr>
          <w:p w14:paraId="2C09350B" w14:textId="32774189"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83.326</w:t>
            </w:r>
          </w:p>
        </w:tc>
        <w:tc>
          <w:tcPr>
            <w:tcW w:w="585" w:type="pct"/>
            <w:tcBorders>
              <w:top w:val="single" w:sz="4" w:space="0" w:color="auto"/>
              <w:left w:val="nil"/>
              <w:bottom w:val="nil"/>
              <w:right w:val="nil"/>
            </w:tcBorders>
            <w:shd w:val="clear" w:color="auto" w:fill="auto"/>
            <w:noWrap/>
            <w:vAlign w:val="bottom"/>
            <w:hideMark/>
          </w:tcPr>
          <w:p w14:paraId="7844B9D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single" w:sz="4" w:space="0" w:color="auto"/>
              <w:left w:val="nil"/>
              <w:bottom w:val="nil"/>
              <w:right w:val="nil"/>
            </w:tcBorders>
            <w:shd w:val="clear" w:color="auto" w:fill="auto"/>
            <w:noWrap/>
            <w:vAlign w:val="bottom"/>
            <w:hideMark/>
          </w:tcPr>
          <w:p w14:paraId="7F9B4F70"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-185.29</w:t>
            </w:r>
          </w:p>
        </w:tc>
        <w:tc>
          <w:tcPr>
            <w:tcW w:w="585" w:type="pct"/>
            <w:tcBorders>
              <w:top w:val="single" w:sz="4" w:space="0" w:color="auto"/>
              <w:left w:val="nil"/>
              <w:bottom w:val="nil"/>
              <w:right w:val="nil"/>
            </w:tcBorders>
            <w:shd w:val="clear" w:color="auto" w:fill="auto"/>
            <w:noWrap/>
            <w:vAlign w:val="bottom"/>
            <w:hideMark/>
          </w:tcPr>
          <w:p w14:paraId="04437B25"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0.031</w:t>
            </w:r>
          </w:p>
        </w:tc>
        <w:tc>
          <w:tcPr>
            <w:tcW w:w="699" w:type="pct"/>
            <w:tcBorders>
              <w:top w:val="single" w:sz="4" w:space="0" w:color="auto"/>
              <w:left w:val="nil"/>
              <w:bottom w:val="nil"/>
              <w:right w:val="nil"/>
            </w:tcBorders>
            <w:shd w:val="clear" w:color="auto" w:fill="auto"/>
            <w:noWrap/>
            <w:vAlign w:val="bottom"/>
            <w:hideMark/>
          </w:tcPr>
          <w:p w14:paraId="2BD7ECDF"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0.631</w:t>
            </w:r>
          </w:p>
        </w:tc>
        <w:tc>
          <w:tcPr>
            <w:tcW w:w="1121" w:type="pct"/>
            <w:tcBorders>
              <w:top w:val="single" w:sz="4" w:space="0" w:color="auto"/>
              <w:left w:val="nil"/>
              <w:bottom w:val="nil"/>
              <w:right w:val="nil"/>
            </w:tcBorders>
            <w:shd w:val="clear" w:color="auto" w:fill="auto"/>
            <w:noWrap/>
            <w:vAlign w:val="bottom"/>
            <w:hideMark/>
          </w:tcPr>
          <w:p w14:paraId="15A6E3DB"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76.2</w:t>
            </w:r>
          </w:p>
        </w:tc>
      </w:tr>
      <w:tr w:rsidR="00A73537" w:rsidRPr="00A73537" w14:paraId="6E0F6356" w14:textId="77777777" w:rsidTr="00A73537">
        <w:trPr>
          <w:trHeight w:val="300"/>
        </w:trPr>
        <w:tc>
          <w:tcPr>
            <w:tcW w:w="774" w:type="pct"/>
            <w:tcBorders>
              <w:top w:val="nil"/>
              <w:left w:val="nil"/>
              <w:bottom w:val="nil"/>
              <w:right w:val="nil"/>
            </w:tcBorders>
            <w:shd w:val="clear" w:color="auto" w:fill="auto"/>
            <w:noWrap/>
            <w:vAlign w:val="bottom"/>
            <w:hideMark/>
          </w:tcPr>
          <w:p w14:paraId="51C9165A" w14:textId="0B0734D4"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S</w:t>
            </w:r>
            <w:r w:rsidRPr="00A73537">
              <w:rPr>
                <w:rFonts w:ascii="Times New Roman" w:eastAsia="Times New Roman" w:hAnsi="Times New Roman" w:cs="Times New Roman"/>
                <w:color w:val="000000"/>
                <w:sz w:val="24"/>
                <w:szCs w:val="24"/>
              </w:rPr>
              <w:t>an Sebastian</w:t>
            </w:r>
          </w:p>
        </w:tc>
        <w:tc>
          <w:tcPr>
            <w:tcW w:w="652" w:type="pct"/>
            <w:tcBorders>
              <w:top w:val="nil"/>
              <w:left w:val="nil"/>
              <w:bottom w:val="nil"/>
              <w:right w:val="nil"/>
            </w:tcBorders>
            <w:shd w:val="clear" w:color="auto" w:fill="auto"/>
            <w:noWrap/>
            <w:hideMark/>
          </w:tcPr>
          <w:p w14:paraId="2A6B5164" w14:textId="13666290"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76.291</w:t>
            </w:r>
          </w:p>
        </w:tc>
        <w:tc>
          <w:tcPr>
            <w:tcW w:w="585" w:type="pct"/>
            <w:tcBorders>
              <w:top w:val="nil"/>
              <w:left w:val="nil"/>
              <w:bottom w:val="nil"/>
              <w:right w:val="nil"/>
            </w:tcBorders>
            <w:shd w:val="clear" w:color="auto" w:fill="auto"/>
            <w:noWrap/>
            <w:vAlign w:val="bottom"/>
            <w:hideMark/>
          </w:tcPr>
          <w:p w14:paraId="721E22DF"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092CB209"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-236.69</w:t>
            </w:r>
          </w:p>
        </w:tc>
        <w:tc>
          <w:tcPr>
            <w:tcW w:w="585" w:type="pct"/>
            <w:tcBorders>
              <w:top w:val="nil"/>
              <w:left w:val="nil"/>
              <w:bottom w:val="nil"/>
              <w:right w:val="nil"/>
            </w:tcBorders>
            <w:shd w:val="clear" w:color="auto" w:fill="auto"/>
            <w:noWrap/>
            <w:vAlign w:val="bottom"/>
            <w:hideMark/>
          </w:tcPr>
          <w:p w14:paraId="12B6C1D6"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0.024</w:t>
            </w:r>
          </w:p>
        </w:tc>
        <w:tc>
          <w:tcPr>
            <w:tcW w:w="699" w:type="pct"/>
            <w:tcBorders>
              <w:top w:val="nil"/>
              <w:left w:val="nil"/>
              <w:bottom w:val="nil"/>
              <w:right w:val="nil"/>
            </w:tcBorders>
            <w:shd w:val="clear" w:color="auto" w:fill="auto"/>
            <w:noWrap/>
            <w:vAlign w:val="bottom"/>
            <w:hideMark/>
          </w:tcPr>
          <w:p w14:paraId="0836FBEC"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0.617</w:t>
            </w:r>
          </w:p>
        </w:tc>
        <w:tc>
          <w:tcPr>
            <w:tcW w:w="1121" w:type="pct"/>
            <w:tcBorders>
              <w:top w:val="nil"/>
              <w:left w:val="nil"/>
              <w:bottom w:val="nil"/>
              <w:right w:val="nil"/>
            </w:tcBorders>
            <w:shd w:val="clear" w:color="auto" w:fill="auto"/>
            <w:noWrap/>
            <w:vAlign w:val="bottom"/>
            <w:hideMark/>
          </w:tcPr>
          <w:p w14:paraId="406B43A8"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74.3</w:t>
            </w:r>
          </w:p>
        </w:tc>
      </w:tr>
      <w:tr w:rsidR="00A73537" w:rsidRPr="00A73537" w14:paraId="3B43EBCE" w14:textId="77777777" w:rsidTr="00A73537">
        <w:trPr>
          <w:trHeight w:val="300"/>
        </w:trPr>
        <w:tc>
          <w:tcPr>
            <w:tcW w:w="774" w:type="pct"/>
            <w:tcBorders>
              <w:top w:val="nil"/>
              <w:left w:val="nil"/>
              <w:bottom w:val="nil"/>
              <w:right w:val="nil"/>
            </w:tcBorders>
            <w:shd w:val="clear" w:color="auto" w:fill="auto"/>
            <w:noWrap/>
            <w:vAlign w:val="bottom"/>
            <w:hideMark/>
          </w:tcPr>
          <w:p w14:paraId="5F62DC3E" w14:textId="4D6740AF"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A73537">
              <w:rPr>
                <w:rFonts w:ascii="Times New Roman" w:eastAsia="Times New Roman" w:hAnsi="Times New Roman" w:cs="Times New Roman"/>
                <w:color w:val="000000"/>
                <w:sz w:val="24"/>
                <w:szCs w:val="24"/>
              </w:rPr>
              <w:t>Fort Matanzas</w:t>
            </w:r>
          </w:p>
        </w:tc>
        <w:tc>
          <w:tcPr>
            <w:tcW w:w="652" w:type="pct"/>
            <w:tcBorders>
              <w:top w:val="nil"/>
              <w:left w:val="nil"/>
              <w:bottom w:val="nil"/>
              <w:right w:val="nil"/>
            </w:tcBorders>
            <w:shd w:val="clear" w:color="auto" w:fill="auto"/>
            <w:noWrap/>
            <w:hideMark/>
          </w:tcPr>
          <w:p w14:paraId="6EA8160E" w14:textId="7FA054A0"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102.870</w:t>
            </w:r>
          </w:p>
        </w:tc>
        <w:tc>
          <w:tcPr>
            <w:tcW w:w="585" w:type="pct"/>
            <w:tcBorders>
              <w:top w:val="nil"/>
              <w:left w:val="nil"/>
              <w:bottom w:val="nil"/>
              <w:right w:val="nil"/>
            </w:tcBorders>
            <w:shd w:val="clear" w:color="auto" w:fill="auto"/>
            <w:noWrap/>
            <w:vAlign w:val="bottom"/>
            <w:hideMark/>
          </w:tcPr>
          <w:p w14:paraId="416307A1"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0F287EB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-243.43</w:t>
            </w:r>
          </w:p>
        </w:tc>
        <w:tc>
          <w:tcPr>
            <w:tcW w:w="585" w:type="pct"/>
            <w:tcBorders>
              <w:top w:val="nil"/>
              <w:left w:val="nil"/>
              <w:bottom w:val="nil"/>
              <w:right w:val="nil"/>
            </w:tcBorders>
            <w:shd w:val="clear" w:color="auto" w:fill="auto"/>
            <w:noWrap/>
            <w:vAlign w:val="bottom"/>
            <w:hideMark/>
          </w:tcPr>
          <w:p w14:paraId="1F92C49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0.027</w:t>
            </w:r>
          </w:p>
        </w:tc>
        <w:tc>
          <w:tcPr>
            <w:tcW w:w="699" w:type="pct"/>
            <w:tcBorders>
              <w:top w:val="nil"/>
              <w:left w:val="nil"/>
              <w:bottom w:val="nil"/>
              <w:right w:val="nil"/>
            </w:tcBorders>
            <w:shd w:val="clear" w:color="auto" w:fill="auto"/>
            <w:noWrap/>
            <w:vAlign w:val="bottom"/>
            <w:hideMark/>
          </w:tcPr>
          <w:p w14:paraId="5C8BD97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0.762</w:t>
            </w:r>
          </w:p>
        </w:tc>
        <w:tc>
          <w:tcPr>
            <w:tcW w:w="1121" w:type="pct"/>
            <w:tcBorders>
              <w:top w:val="nil"/>
              <w:left w:val="nil"/>
              <w:bottom w:val="nil"/>
              <w:right w:val="nil"/>
            </w:tcBorders>
            <w:shd w:val="clear" w:color="auto" w:fill="auto"/>
            <w:noWrap/>
            <w:vAlign w:val="bottom"/>
            <w:hideMark/>
          </w:tcPr>
          <w:p w14:paraId="7C21E465"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86.6</w:t>
            </w:r>
          </w:p>
        </w:tc>
      </w:tr>
      <w:tr w:rsidR="00A73537" w:rsidRPr="00A73537" w14:paraId="58B2ECCE" w14:textId="77777777" w:rsidTr="00A73537">
        <w:trPr>
          <w:trHeight w:val="300"/>
        </w:trPr>
        <w:tc>
          <w:tcPr>
            <w:tcW w:w="774" w:type="pct"/>
            <w:tcBorders>
              <w:top w:val="nil"/>
              <w:left w:val="nil"/>
              <w:bottom w:val="nil"/>
              <w:right w:val="nil"/>
            </w:tcBorders>
            <w:shd w:val="clear" w:color="auto" w:fill="auto"/>
            <w:noWrap/>
            <w:vAlign w:val="bottom"/>
            <w:hideMark/>
          </w:tcPr>
          <w:p w14:paraId="37BA1414" w14:textId="58700DC6"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A73537">
              <w:rPr>
                <w:rFonts w:ascii="Times New Roman" w:eastAsia="Times New Roman" w:hAnsi="Times New Roman" w:cs="Times New Roman"/>
                <w:color w:val="000000"/>
                <w:sz w:val="24"/>
                <w:szCs w:val="24"/>
              </w:rPr>
              <w:t>Pellicer Creek</w:t>
            </w:r>
          </w:p>
        </w:tc>
        <w:tc>
          <w:tcPr>
            <w:tcW w:w="652" w:type="pct"/>
            <w:tcBorders>
              <w:top w:val="nil"/>
              <w:left w:val="nil"/>
              <w:bottom w:val="nil"/>
              <w:right w:val="nil"/>
            </w:tcBorders>
            <w:shd w:val="clear" w:color="auto" w:fill="auto"/>
            <w:noWrap/>
            <w:hideMark/>
          </w:tcPr>
          <w:p w14:paraId="78A11FB9" w14:textId="32E095D2"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72.590</w:t>
            </w:r>
          </w:p>
        </w:tc>
        <w:tc>
          <w:tcPr>
            <w:tcW w:w="585" w:type="pct"/>
            <w:tcBorders>
              <w:top w:val="nil"/>
              <w:left w:val="nil"/>
              <w:bottom w:val="nil"/>
              <w:right w:val="nil"/>
            </w:tcBorders>
            <w:shd w:val="clear" w:color="auto" w:fill="auto"/>
            <w:noWrap/>
            <w:vAlign w:val="bottom"/>
            <w:hideMark/>
          </w:tcPr>
          <w:p w14:paraId="584B01F4"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5096D05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55.91</w:t>
            </w:r>
          </w:p>
        </w:tc>
        <w:tc>
          <w:tcPr>
            <w:tcW w:w="585" w:type="pct"/>
            <w:tcBorders>
              <w:top w:val="nil"/>
              <w:left w:val="nil"/>
              <w:bottom w:val="nil"/>
              <w:right w:val="nil"/>
            </w:tcBorders>
            <w:shd w:val="clear" w:color="auto" w:fill="auto"/>
            <w:noWrap/>
            <w:vAlign w:val="bottom"/>
            <w:hideMark/>
          </w:tcPr>
          <w:p w14:paraId="44C2BC18"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0.084</w:t>
            </w:r>
          </w:p>
        </w:tc>
        <w:tc>
          <w:tcPr>
            <w:tcW w:w="699" w:type="pct"/>
            <w:tcBorders>
              <w:top w:val="nil"/>
              <w:left w:val="nil"/>
              <w:bottom w:val="nil"/>
              <w:right w:val="nil"/>
            </w:tcBorders>
            <w:shd w:val="clear" w:color="auto" w:fill="auto"/>
            <w:noWrap/>
            <w:vAlign w:val="bottom"/>
            <w:hideMark/>
          </w:tcPr>
          <w:p w14:paraId="7DB6CA8B"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0.582</w:t>
            </w:r>
          </w:p>
        </w:tc>
        <w:tc>
          <w:tcPr>
            <w:tcW w:w="1121" w:type="pct"/>
            <w:tcBorders>
              <w:top w:val="nil"/>
              <w:left w:val="nil"/>
              <w:bottom w:val="nil"/>
              <w:right w:val="nil"/>
            </w:tcBorders>
            <w:shd w:val="clear" w:color="auto" w:fill="auto"/>
            <w:noWrap/>
            <w:vAlign w:val="bottom"/>
            <w:hideMark/>
          </w:tcPr>
          <w:p w14:paraId="688530E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71.3</w:t>
            </w:r>
          </w:p>
        </w:tc>
      </w:tr>
    </w:tbl>
    <w:p w14:paraId="27BE8B3A" w14:textId="77777777" w:rsidR="00600694" w:rsidRDefault="00600694">
      <w:pPr>
        <w:rPr>
          <w:rFonts w:ascii="Times New Roman" w:hAnsi="Times New Roman" w:cs="Times New Roman"/>
          <w:sz w:val="24"/>
          <w:szCs w:val="24"/>
        </w:rPr>
      </w:pPr>
      <w:r>
        <w:rPr>
          <w:rFonts w:ascii="Times New Roman" w:hAnsi="Times New Roman" w:cs="Times New Roman"/>
          <w:sz w:val="24"/>
          <w:szCs w:val="24"/>
        </w:rPr>
        <w:br w:type="page"/>
      </w:r>
    </w:p>
    <w:p w14:paraId="60472EB3" w14:textId="77777777" w:rsidR="00600694" w:rsidRDefault="00600694" w:rsidP="00600694">
      <w:pPr>
        <w:spacing w:line="480" w:lineRule="auto"/>
        <w:jc w:val="left"/>
        <w:rPr>
          <w:rFonts w:ascii="Times New Roman" w:hAnsi="Times New Roman" w:cs="Times New Roman"/>
          <w:sz w:val="24"/>
          <w:szCs w:val="24"/>
        </w:rPr>
      </w:pPr>
      <w:commentRangeStart w:id="135"/>
      <w:commentRangeStart w:id="136"/>
      <w:r w:rsidRPr="007E201C">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2</w:t>
      </w:r>
      <w:r>
        <w:rPr>
          <w:rFonts w:ascii="Times New Roman" w:hAnsi="Times New Roman" w:cs="Times New Roman"/>
          <w:sz w:val="24"/>
          <w:szCs w:val="24"/>
        </w:rPr>
        <w:t xml:space="preserve">. Trend summaries for </w:t>
      </w:r>
      <w:r w:rsidRPr="00A73537">
        <w:rPr>
          <w:rFonts w:ascii="Times New Roman" w:hAnsi="Times New Roman" w:cs="Times New Roman"/>
          <w:sz w:val="24"/>
          <w:szCs w:val="24"/>
        </w:rPr>
        <w:t xml:space="preserve">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timeseries at Pine Island, San Sebastian, Fort Matanzas, and Pellicer Creek with the Guana Tolomato Matanzas National Estuarine Research Reserve.</w:t>
      </w:r>
    </w:p>
    <w:p w14:paraId="486A98B3" w14:textId="77777777" w:rsidR="00600694" w:rsidRDefault="00600694">
      <w:pPr>
        <w:rPr>
          <w:rFonts w:ascii="Times New Roman" w:hAnsi="Times New Roman" w:cs="Times New Roman"/>
          <w:sz w:val="24"/>
          <w:szCs w:val="24"/>
        </w:rPr>
      </w:pPr>
    </w:p>
    <w:p w14:paraId="70312674" w14:textId="0063F575" w:rsidR="00F32A49" w:rsidRPr="00600694" w:rsidRDefault="00600694" w:rsidP="00600694">
      <w:pPr>
        <w:pStyle w:val="ListParagraph"/>
        <w:numPr>
          <w:ilvl w:val="0"/>
          <w:numId w:val="3"/>
        </w:numPr>
        <w:rPr>
          <w:rFonts w:ascii="Times New Roman" w:hAnsi="Times New Roman" w:cs="Times New Roman"/>
          <w:sz w:val="24"/>
          <w:szCs w:val="24"/>
        </w:rPr>
      </w:pPr>
      <w:r>
        <w:rPr>
          <w:rFonts w:ascii="Times New Roman" w:hAnsi="Times New Roman" w:cs="Times New Roman"/>
          <w:i/>
          <w:iCs/>
          <w:sz w:val="24"/>
          <w:szCs w:val="24"/>
        </w:rPr>
        <w:t xml:space="preserve">Include a table with summary information for </w:t>
      </w:r>
      <w:proofErr w:type="spellStart"/>
      <w:r>
        <w:rPr>
          <w:rFonts w:ascii="Times New Roman" w:hAnsi="Times New Roman" w:cs="Times New Roman"/>
          <w:i/>
          <w:iCs/>
          <w:sz w:val="24"/>
          <w:szCs w:val="24"/>
        </w:rPr>
        <w:t>chl</w:t>
      </w:r>
      <w:proofErr w:type="spellEnd"/>
      <w:r>
        <w:rPr>
          <w:rFonts w:ascii="Times New Roman" w:hAnsi="Times New Roman" w:cs="Times New Roman"/>
          <w:i/>
          <w:iCs/>
          <w:sz w:val="24"/>
          <w:szCs w:val="24"/>
        </w:rPr>
        <w:t xml:space="preserve">-a at each site (mean, range, </w:t>
      </w:r>
      <w:proofErr w:type="spellStart"/>
      <w:proofErr w:type="gramStart"/>
      <w:r>
        <w:rPr>
          <w:rFonts w:ascii="Times New Roman" w:hAnsi="Times New Roman" w:cs="Times New Roman"/>
          <w:i/>
          <w:iCs/>
          <w:sz w:val="24"/>
          <w:szCs w:val="24"/>
        </w:rPr>
        <w:t>etc</w:t>
      </w:r>
      <w:proofErr w:type="spellEnd"/>
      <w:r>
        <w:rPr>
          <w:rFonts w:ascii="Times New Roman" w:hAnsi="Times New Roman" w:cs="Times New Roman"/>
          <w:i/>
          <w:iCs/>
          <w:sz w:val="24"/>
          <w:szCs w:val="24"/>
        </w:rPr>
        <w:t>)  in</w:t>
      </w:r>
      <w:proofErr w:type="gramEnd"/>
      <w:r>
        <w:rPr>
          <w:rFonts w:ascii="Times New Roman" w:hAnsi="Times New Roman" w:cs="Times New Roman"/>
          <w:i/>
          <w:iCs/>
          <w:sz w:val="24"/>
          <w:szCs w:val="24"/>
        </w:rPr>
        <w:t xml:space="preserve"> addition to the slopes and significant trends for each station. </w:t>
      </w:r>
      <w:r w:rsidRPr="00600694">
        <w:rPr>
          <w:rFonts w:ascii="Times New Roman" w:hAnsi="Times New Roman" w:cs="Times New Roman"/>
          <w:sz w:val="24"/>
          <w:szCs w:val="24"/>
        </w:rPr>
        <w:t xml:space="preserve"> </w:t>
      </w:r>
      <w:commentRangeEnd w:id="135"/>
      <w:r w:rsidR="003D278D">
        <w:rPr>
          <w:rStyle w:val="CommentReference"/>
        </w:rPr>
        <w:commentReference w:id="135"/>
      </w:r>
      <w:commentRangeEnd w:id="136"/>
      <w:r w:rsidR="00C05DA5">
        <w:rPr>
          <w:rStyle w:val="CommentReference"/>
        </w:rPr>
        <w:commentReference w:id="136"/>
      </w:r>
      <w:r w:rsidR="00F32A49" w:rsidRPr="00600694">
        <w:rPr>
          <w:rFonts w:ascii="Times New Roman" w:hAnsi="Times New Roman" w:cs="Times New Roman"/>
          <w:sz w:val="24"/>
          <w:szCs w:val="24"/>
        </w:rPr>
        <w:br w:type="page"/>
      </w:r>
    </w:p>
    <w:p w14:paraId="691ED33E" w14:textId="76B3906A" w:rsidR="00F32A49" w:rsidRDefault="00F32A49" w:rsidP="003B101C">
      <w:pPr>
        <w:pStyle w:val="Bibliography"/>
        <w:spacing w:line="480" w:lineRule="auto"/>
        <w:jc w:val="left"/>
        <w:rPr>
          <w:rFonts w:ascii="Times New Roman" w:hAnsi="Times New Roman" w:cs="Times New Roman"/>
          <w:sz w:val="24"/>
          <w:szCs w:val="24"/>
        </w:rPr>
      </w:pPr>
      <w:r w:rsidRPr="00F32A49">
        <w:rPr>
          <w:rFonts w:ascii="Times New Roman" w:hAnsi="Times New Roman" w:cs="Times New Roman"/>
          <w:b/>
          <w:bCs/>
          <w:sz w:val="24"/>
          <w:szCs w:val="24"/>
        </w:rPr>
        <w:lastRenderedPageBreak/>
        <w:t xml:space="preserve">Table </w:t>
      </w:r>
      <w:r w:rsidR="00600694">
        <w:rPr>
          <w:rFonts w:ascii="Times New Roman" w:hAnsi="Times New Roman" w:cs="Times New Roman"/>
          <w:b/>
          <w:bCs/>
          <w:sz w:val="24"/>
          <w:szCs w:val="24"/>
        </w:rPr>
        <w:t>3</w:t>
      </w:r>
      <w:r>
        <w:rPr>
          <w:rFonts w:ascii="Times New Roman" w:hAnsi="Times New Roman" w:cs="Times New Roman"/>
          <w:sz w:val="24"/>
          <w:szCs w:val="24"/>
        </w:rPr>
        <w:t xml:space="preserve">. </w:t>
      </w:r>
      <w:r w:rsidRPr="00F32A49">
        <w:rPr>
          <w:rFonts w:ascii="Times New Roman" w:hAnsi="Times New Roman" w:cs="Times New Roman"/>
          <w:sz w:val="24"/>
          <w:szCs w:val="24"/>
        </w:rPr>
        <w:t xml:space="preserve">Standard deviations of </w:t>
      </w:r>
      <w:r w:rsidRPr="00A73537">
        <w:rPr>
          <w:rFonts w:ascii="Times New Roman" w:hAnsi="Times New Roman" w:cs="Times New Roman"/>
          <w:sz w:val="24"/>
          <w:szCs w:val="24"/>
        </w:rPr>
        <w:t xml:space="preserve">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r w:rsidRPr="00F32A49">
        <w:rPr>
          <w:rFonts w:ascii="Times New Roman" w:hAnsi="Times New Roman" w:cs="Times New Roman"/>
          <w:sz w:val="24"/>
          <w:szCs w:val="24"/>
        </w:rPr>
        <w:t xml:space="preserve">variability extracted from timeseries </w:t>
      </w:r>
      <w:r w:rsidRPr="00A73537">
        <w:rPr>
          <w:rFonts w:ascii="Times New Roman" w:hAnsi="Times New Roman" w:cs="Times New Roman"/>
          <w:sz w:val="24"/>
          <w:szCs w:val="24"/>
        </w:rPr>
        <w:t>at Pine Island, San Sebastian, Fort Matanzas, and Pellicer Creek with the Guana Tolomato Matanzas National Estuarine Research Reserve</w:t>
      </w:r>
      <w:r w:rsidRPr="00F32A49">
        <w:rPr>
          <w:rFonts w:ascii="Times New Roman" w:hAnsi="Times New Roman" w:cs="Times New Roman"/>
          <w:sz w:val="24"/>
          <w:szCs w:val="24"/>
        </w:rPr>
        <w:t>. The mean value of each of these (dimensionless) components is 1, so these standard deviations are equivalent to coefficients of variation.</w:t>
      </w:r>
    </w:p>
    <w:tbl>
      <w:tblPr>
        <w:tblW w:w="5860" w:type="dxa"/>
        <w:jc w:val="center"/>
        <w:tblLook w:val="04A0" w:firstRow="1" w:lastRow="0" w:firstColumn="1" w:lastColumn="0" w:noHBand="0" w:noVBand="1"/>
      </w:tblPr>
      <w:tblGrid>
        <w:gridCol w:w="1600"/>
        <w:gridCol w:w="1320"/>
        <w:gridCol w:w="1520"/>
        <w:gridCol w:w="1420"/>
      </w:tblGrid>
      <w:tr w:rsidR="00F32A49" w:rsidRPr="00F32A49" w14:paraId="0C8D5FA3" w14:textId="77777777" w:rsidTr="00F32A49">
        <w:trPr>
          <w:trHeight w:val="360"/>
          <w:jc w:val="center"/>
        </w:trPr>
        <w:tc>
          <w:tcPr>
            <w:tcW w:w="1600" w:type="dxa"/>
            <w:tcBorders>
              <w:top w:val="single" w:sz="4" w:space="0" w:color="auto"/>
              <w:bottom w:val="single" w:sz="4" w:space="0" w:color="auto"/>
            </w:tcBorders>
            <w:shd w:val="clear" w:color="000000" w:fill="FFFFFF"/>
            <w:noWrap/>
            <w:vAlign w:val="center"/>
            <w:hideMark/>
          </w:tcPr>
          <w:p w14:paraId="12B9F972" w14:textId="77777777"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Station</w:t>
            </w:r>
          </w:p>
        </w:tc>
        <w:tc>
          <w:tcPr>
            <w:tcW w:w="1320" w:type="dxa"/>
            <w:tcBorders>
              <w:top w:val="single" w:sz="4" w:space="0" w:color="auto"/>
              <w:bottom w:val="single" w:sz="4" w:space="0" w:color="auto"/>
            </w:tcBorders>
            <w:shd w:val="clear" w:color="000000" w:fill="FFFFFF"/>
            <w:noWrap/>
            <w:vAlign w:val="center"/>
            <w:hideMark/>
          </w:tcPr>
          <w:p w14:paraId="03A33D5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Annual (</w:t>
            </w:r>
            <w:proofErr w:type="spellStart"/>
            <w:r w:rsidRPr="00F32A49">
              <w:rPr>
                <w:rFonts w:ascii="Times New Roman" w:eastAsia="Times New Roman" w:hAnsi="Times New Roman" w:cs="Times New Roman"/>
                <w:color w:val="000000"/>
                <w:sz w:val="24"/>
                <w:szCs w:val="24"/>
              </w:rPr>
              <w:t>SD</w:t>
            </w:r>
            <w:r w:rsidRPr="00F32A49">
              <w:rPr>
                <w:rFonts w:ascii="Times New Roman" w:eastAsia="Times New Roman" w:hAnsi="Times New Roman" w:cs="Times New Roman"/>
                <w:color w:val="000000"/>
                <w:sz w:val="24"/>
                <w:szCs w:val="24"/>
                <w:vertAlign w:val="subscript"/>
              </w:rPr>
              <w:t>y</w:t>
            </w:r>
            <w:proofErr w:type="spellEnd"/>
            <w:r w:rsidRPr="00F32A49">
              <w:rPr>
                <w:rFonts w:ascii="Times New Roman" w:eastAsia="Times New Roman" w:hAnsi="Times New Roman" w:cs="Times New Roman"/>
                <w:color w:val="000000"/>
                <w:sz w:val="24"/>
                <w:szCs w:val="24"/>
              </w:rPr>
              <w:t>)</w:t>
            </w:r>
          </w:p>
        </w:tc>
        <w:tc>
          <w:tcPr>
            <w:tcW w:w="1520" w:type="dxa"/>
            <w:tcBorders>
              <w:top w:val="single" w:sz="4" w:space="0" w:color="auto"/>
              <w:bottom w:val="single" w:sz="4" w:space="0" w:color="auto"/>
            </w:tcBorders>
            <w:shd w:val="clear" w:color="000000" w:fill="FFFFFF"/>
            <w:noWrap/>
            <w:vAlign w:val="center"/>
            <w:hideMark/>
          </w:tcPr>
          <w:p w14:paraId="28760668"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Seasonal (</w:t>
            </w:r>
            <w:proofErr w:type="spellStart"/>
            <w:r w:rsidRPr="00F32A49">
              <w:rPr>
                <w:rFonts w:ascii="Times New Roman" w:eastAsia="Times New Roman" w:hAnsi="Times New Roman" w:cs="Times New Roman"/>
                <w:color w:val="000000"/>
                <w:sz w:val="24"/>
                <w:szCs w:val="24"/>
              </w:rPr>
              <w:t>SD</w:t>
            </w:r>
            <w:r w:rsidRPr="00F32A49">
              <w:rPr>
                <w:rFonts w:ascii="Times New Roman" w:eastAsia="Times New Roman" w:hAnsi="Times New Roman" w:cs="Times New Roman"/>
                <w:color w:val="000000"/>
                <w:sz w:val="24"/>
                <w:szCs w:val="24"/>
                <w:vertAlign w:val="subscript"/>
              </w:rPr>
              <w:t>m</w:t>
            </w:r>
            <w:proofErr w:type="spellEnd"/>
            <w:r w:rsidRPr="00F32A49">
              <w:rPr>
                <w:rFonts w:ascii="Times New Roman" w:eastAsia="Times New Roman" w:hAnsi="Times New Roman" w:cs="Times New Roman"/>
                <w:color w:val="000000"/>
                <w:sz w:val="24"/>
                <w:szCs w:val="24"/>
              </w:rPr>
              <w:t>)</w:t>
            </w:r>
          </w:p>
        </w:tc>
        <w:tc>
          <w:tcPr>
            <w:tcW w:w="1420" w:type="dxa"/>
            <w:tcBorders>
              <w:top w:val="single" w:sz="4" w:space="0" w:color="auto"/>
              <w:bottom w:val="single" w:sz="4" w:space="0" w:color="auto"/>
            </w:tcBorders>
            <w:shd w:val="clear" w:color="000000" w:fill="FFFFFF"/>
            <w:noWrap/>
            <w:vAlign w:val="center"/>
            <w:hideMark/>
          </w:tcPr>
          <w:p w14:paraId="52E093A7"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Residual (</w:t>
            </w:r>
            <w:proofErr w:type="spellStart"/>
            <w:r w:rsidRPr="00F32A49">
              <w:rPr>
                <w:rFonts w:ascii="Times New Roman" w:eastAsia="Times New Roman" w:hAnsi="Times New Roman" w:cs="Times New Roman"/>
                <w:color w:val="000000"/>
                <w:sz w:val="24"/>
                <w:szCs w:val="24"/>
              </w:rPr>
              <w:t>SD</w:t>
            </w:r>
            <w:r w:rsidRPr="00F32A49">
              <w:rPr>
                <w:rFonts w:ascii="Times New Roman" w:eastAsia="Times New Roman" w:hAnsi="Times New Roman" w:cs="Times New Roman"/>
                <w:color w:val="000000"/>
                <w:sz w:val="24"/>
                <w:szCs w:val="24"/>
                <w:vertAlign w:val="subscript"/>
              </w:rPr>
              <w:t>ɛ</w:t>
            </w:r>
            <w:proofErr w:type="spellEnd"/>
            <w:r w:rsidRPr="00F32A49">
              <w:rPr>
                <w:rFonts w:ascii="Times New Roman" w:eastAsia="Times New Roman" w:hAnsi="Times New Roman" w:cs="Times New Roman"/>
                <w:color w:val="000000"/>
                <w:sz w:val="24"/>
                <w:szCs w:val="24"/>
              </w:rPr>
              <w:t>)</w:t>
            </w:r>
          </w:p>
        </w:tc>
      </w:tr>
      <w:tr w:rsidR="00F32A49" w:rsidRPr="00F32A49" w14:paraId="69A6C83A" w14:textId="77777777" w:rsidTr="00F32A49">
        <w:trPr>
          <w:trHeight w:val="300"/>
          <w:jc w:val="center"/>
        </w:trPr>
        <w:tc>
          <w:tcPr>
            <w:tcW w:w="1600" w:type="dxa"/>
            <w:tcBorders>
              <w:top w:val="single" w:sz="4" w:space="0" w:color="auto"/>
            </w:tcBorders>
            <w:shd w:val="clear" w:color="000000" w:fill="FFFFFF"/>
            <w:noWrap/>
            <w:vAlign w:val="center"/>
            <w:hideMark/>
          </w:tcPr>
          <w:p w14:paraId="269AAE42" w14:textId="6A25D7F4"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Pine Island</w:t>
            </w:r>
          </w:p>
        </w:tc>
        <w:tc>
          <w:tcPr>
            <w:tcW w:w="1320" w:type="dxa"/>
            <w:tcBorders>
              <w:top w:val="single" w:sz="4" w:space="0" w:color="auto"/>
            </w:tcBorders>
            <w:shd w:val="clear" w:color="000000" w:fill="FFFFFF"/>
            <w:noWrap/>
            <w:vAlign w:val="center"/>
            <w:hideMark/>
          </w:tcPr>
          <w:p w14:paraId="171BDCB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0.23</w:t>
            </w:r>
          </w:p>
        </w:tc>
        <w:tc>
          <w:tcPr>
            <w:tcW w:w="1520" w:type="dxa"/>
            <w:tcBorders>
              <w:top w:val="single" w:sz="4" w:space="0" w:color="auto"/>
            </w:tcBorders>
            <w:shd w:val="clear" w:color="000000" w:fill="FFFFFF"/>
            <w:noWrap/>
            <w:vAlign w:val="center"/>
            <w:hideMark/>
          </w:tcPr>
          <w:p w14:paraId="22F0126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0.34</w:t>
            </w:r>
          </w:p>
        </w:tc>
        <w:tc>
          <w:tcPr>
            <w:tcW w:w="1420" w:type="dxa"/>
            <w:tcBorders>
              <w:top w:val="single" w:sz="4" w:space="0" w:color="auto"/>
            </w:tcBorders>
            <w:shd w:val="clear" w:color="000000" w:fill="FFFFFF"/>
            <w:noWrap/>
            <w:vAlign w:val="center"/>
            <w:hideMark/>
          </w:tcPr>
          <w:p w14:paraId="6EFFE2A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0.35</w:t>
            </w:r>
          </w:p>
        </w:tc>
      </w:tr>
      <w:tr w:rsidR="00F32A49" w:rsidRPr="00F32A49" w14:paraId="4F3ED901" w14:textId="77777777" w:rsidTr="00F32A49">
        <w:trPr>
          <w:trHeight w:val="300"/>
          <w:jc w:val="center"/>
        </w:trPr>
        <w:tc>
          <w:tcPr>
            <w:tcW w:w="1600" w:type="dxa"/>
            <w:shd w:val="clear" w:color="000000" w:fill="FFFFFF"/>
            <w:noWrap/>
            <w:vAlign w:val="center"/>
            <w:hideMark/>
          </w:tcPr>
          <w:p w14:paraId="3E5C55AD" w14:textId="646FC81C"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San Sebastian</w:t>
            </w:r>
          </w:p>
        </w:tc>
        <w:tc>
          <w:tcPr>
            <w:tcW w:w="1320" w:type="dxa"/>
            <w:shd w:val="clear" w:color="000000" w:fill="FFFFFF"/>
            <w:noWrap/>
            <w:vAlign w:val="center"/>
            <w:hideMark/>
          </w:tcPr>
          <w:p w14:paraId="774FAA4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0.23</w:t>
            </w:r>
          </w:p>
        </w:tc>
        <w:tc>
          <w:tcPr>
            <w:tcW w:w="1520" w:type="dxa"/>
            <w:shd w:val="clear" w:color="000000" w:fill="FFFFFF"/>
            <w:noWrap/>
            <w:vAlign w:val="center"/>
            <w:hideMark/>
          </w:tcPr>
          <w:p w14:paraId="4645781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0.22</w:t>
            </w:r>
          </w:p>
        </w:tc>
        <w:tc>
          <w:tcPr>
            <w:tcW w:w="1420" w:type="dxa"/>
            <w:shd w:val="clear" w:color="000000" w:fill="FFFFFF"/>
            <w:noWrap/>
            <w:vAlign w:val="center"/>
            <w:hideMark/>
          </w:tcPr>
          <w:p w14:paraId="721CA04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0.34</w:t>
            </w:r>
          </w:p>
        </w:tc>
      </w:tr>
      <w:tr w:rsidR="00F32A49" w:rsidRPr="00F32A49" w14:paraId="1897E531" w14:textId="77777777" w:rsidTr="00F32A49">
        <w:trPr>
          <w:trHeight w:val="300"/>
          <w:jc w:val="center"/>
        </w:trPr>
        <w:tc>
          <w:tcPr>
            <w:tcW w:w="1600" w:type="dxa"/>
            <w:shd w:val="clear" w:color="000000" w:fill="FFFFFF"/>
            <w:noWrap/>
            <w:vAlign w:val="center"/>
            <w:hideMark/>
          </w:tcPr>
          <w:p w14:paraId="3917E131" w14:textId="2316EDBC"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Fort Matanzas</w:t>
            </w:r>
          </w:p>
        </w:tc>
        <w:tc>
          <w:tcPr>
            <w:tcW w:w="1320" w:type="dxa"/>
            <w:shd w:val="clear" w:color="000000" w:fill="FFFFFF"/>
            <w:noWrap/>
            <w:vAlign w:val="center"/>
            <w:hideMark/>
          </w:tcPr>
          <w:p w14:paraId="6426E8D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0.24</w:t>
            </w:r>
          </w:p>
        </w:tc>
        <w:tc>
          <w:tcPr>
            <w:tcW w:w="1520" w:type="dxa"/>
            <w:shd w:val="clear" w:color="000000" w:fill="FFFFFF"/>
            <w:noWrap/>
            <w:vAlign w:val="center"/>
            <w:hideMark/>
          </w:tcPr>
          <w:p w14:paraId="43C0853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0.33</w:t>
            </w:r>
          </w:p>
        </w:tc>
        <w:tc>
          <w:tcPr>
            <w:tcW w:w="1420" w:type="dxa"/>
            <w:shd w:val="clear" w:color="000000" w:fill="FFFFFF"/>
            <w:noWrap/>
            <w:vAlign w:val="center"/>
            <w:hideMark/>
          </w:tcPr>
          <w:p w14:paraId="4BC3260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0.41</w:t>
            </w:r>
          </w:p>
        </w:tc>
      </w:tr>
      <w:tr w:rsidR="00F32A49" w:rsidRPr="00F32A49" w14:paraId="42F41B22" w14:textId="77777777" w:rsidTr="00F32A49">
        <w:trPr>
          <w:trHeight w:val="300"/>
          <w:jc w:val="center"/>
        </w:trPr>
        <w:tc>
          <w:tcPr>
            <w:tcW w:w="1600" w:type="dxa"/>
            <w:shd w:val="clear" w:color="000000" w:fill="FFFFFF"/>
            <w:noWrap/>
            <w:vAlign w:val="center"/>
            <w:hideMark/>
          </w:tcPr>
          <w:p w14:paraId="1640572E" w14:textId="12A0F025"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Pellicer Creek</w:t>
            </w:r>
          </w:p>
        </w:tc>
        <w:tc>
          <w:tcPr>
            <w:tcW w:w="1320" w:type="dxa"/>
            <w:shd w:val="clear" w:color="000000" w:fill="FFFFFF"/>
            <w:noWrap/>
            <w:vAlign w:val="center"/>
            <w:hideMark/>
          </w:tcPr>
          <w:p w14:paraId="3D5D330A"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0.35</w:t>
            </w:r>
          </w:p>
        </w:tc>
        <w:tc>
          <w:tcPr>
            <w:tcW w:w="1520" w:type="dxa"/>
            <w:shd w:val="clear" w:color="000000" w:fill="FFFFFF"/>
            <w:noWrap/>
            <w:vAlign w:val="center"/>
            <w:hideMark/>
          </w:tcPr>
          <w:p w14:paraId="3B7BCA5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0.41</w:t>
            </w:r>
          </w:p>
        </w:tc>
        <w:tc>
          <w:tcPr>
            <w:tcW w:w="1420" w:type="dxa"/>
            <w:shd w:val="clear" w:color="000000" w:fill="FFFFFF"/>
            <w:noWrap/>
            <w:vAlign w:val="center"/>
            <w:hideMark/>
          </w:tcPr>
          <w:p w14:paraId="170F59C8"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0.51</w:t>
            </w:r>
          </w:p>
        </w:tc>
      </w:tr>
      <w:bookmarkEnd w:id="85"/>
      <w:bookmarkEnd w:id="87"/>
      <w:bookmarkEnd w:id="134"/>
    </w:tbl>
    <w:p w14:paraId="3034A8DC" w14:textId="77777777" w:rsidR="00261976" w:rsidRDefault="00261976">
      <w:pPr>
        <w:rPr>
          <w:rFonts w:ascii="Times New Roman" w:hAnsi="Times New Roman" w:cs="Times New Roman"/>
          <w:sz w:val="24"/>
          <w:szCs w:val="24"/>
        </w:rPr>
      </w:pPr>
      <w:r>
        <w:rPr>
          <w:rFonts w:ascii="Times New Roman" w:hAnsi="Times New Roman" w:cs="Times New Roman"/>
          <w:sz w:val="24"/>
          <w:szCs w:val="24"/>
        </w:rPr>
        <w:br w:type="page"/>
      </w:r>
    </w:p>
    <w:p w14:paraId="03ABA6B4" w14:textId="16FD192F" w:rsidR="00261976" w:rsidRDefault="00261976" w:rsidP="00261976">
      <w:pPr>
        <w:spacing w:line="480" w:lineRule="auto"/>
        <w:jc w:val="left"/>
        <w:rPr>
          <w:rFonts w:ascii="Times New Roman" w:hAnsi="Times New Roman" w:cs="Times New Roman"/>
          <w:sz w:val="24"/>
          <w:szCs w:val="24"/>
        </w:rPr>
      </w:pPr>
      <w:r w:rsidRPr="00261976">
        <w:rPr>
          <w:rFonts w:ascii="Times New Roman" w:hAnsi="Times New Roman" w:cs="Times New Roman"/>
          <w:b/>
          <w:bCs/>
          <w:sz w:val="24"/>
          <w:szCs w:val="24"/>
        </w:rPr>
        <w:lastRenderedPageBreak/>
        <w:t>Table 4</w:t>
      </w:r>
      <w:r>
        <w:rPr>
          <w:rFonts w:ascii="Times New Roman" w:hAnsi="Times New Roman" w:cs="Times New Roman"/>
          <w:sz w:val="24"/>
          <w:szCs w:val="24"/>
        </w:rPr>
        <w:t xml:space="preserve">. Summary of site data from 2003-2022 for Pine Island, San Sebastian, Fort Matanzas, and Pellicer Creek in the Guana Tolomato Matanzas National Estuarine Research Reserve. Values include the overall average (minimum – maximum). </w:t>
      </w:r>
    </w:p>
    <w:tbl>
      <w:tblPr>
        <w:tblW w:w="5000" w:type="pct"/>
        <w:tblLook w:val="04A0" w:firstRow="1" w:lastRow="0" w:firstColumn="1" w:lastColumn="0" w:noHBand="0" w:noVBand="1"/>
      </w:tblPr>
      <w:tblGrid>
        <w:gridCol w:w="2064"/>
        <w:gridCol w:w="2152"/>
        <w:gridCol w:w="2587"/>
        <w:gridCol w:w="2557"/>
      </w:tblGrid>
      <w:tr w:rsidR="00261976" w:rsidRPr="00261976" w14:paraId="088AFBAD" w14:textId="77777777" w:rsidTr="00261976">
        <w:trPr>
          <w:trHeight w:val="300"/>
        </w:trPr>
        <w:tc>
          <w:tcPr>
            <w:tcW w:w="1102" w:type="pct"/>
            <w:tcBorders>
              <w:top w:val="single" w:sz="4" w:space="0" w:color="auto"/>
              <w:left w:val="nil"/>
              <w:bottom w:val="single" w:sz="4" w:space="0" w:color="auto"/>
              <w:right w:val="nil"/>
            </w:tcBorders>
            <w:shd w:val="clear" w:color="auto" w:fill="auto"/>
            <w:noWrap/>
            <w:vAlign w:val="bottom"/>
            <w:hideMark/>
          </w:tcPr>
          <w:p w14:paraId="7A82CAC2"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Station</w:t>
            </w:r>
          </w:p>
        </w:tc>
        <w:tc>
          <w:tcPr>
            <w:tcW w:w="1149" w:type="pct"/>
            <w:tcBorders>
              <w:top w:val="single" w:sz="4" w:space="0" w:color="auto"/>
              <w:left w:val="nil"/>
              <w:bottom w:val="single" w:sz="4" w:space="0" w:color="auto"/>
              <w:right w:val="nil"/>
            </w:tcBorders>
            <w:shd w:val="clear" w:color="auto" w:fill="auto"/>
            <w:noWrap/>
            <w:vAlign w:val="bottom"/>
            <w:hideMark/>
          </w:tcPr>
          <w:p w14:paraId="06A9743C" w14:textId="6A806A5C"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Temperature</w:t>
            </w:r>
            <w:r>
              <w:rPr>
                <w:rFonts w:ascii="Times New Roman" w:eastAsia="Times New Roman" w:hAnsi="Times New Roman" w:cs="Times New Roman"/>
                <w:color w:val="000000"/>
                <w:sz w:val="24"/>
                <w:szCs w:val="24"/>
              </w:rPr>
              <w:t xml:space="preserve"> (°C)</w:t>
            </w:r>
          </w:p>
        </w:tc>
        <w:tc>
          <w:tcPr>
            <w:tcW w:w="1382" w:type="pct"/>
            <w:tcBorders>
              <w:top w:val="single" w:sz="4" w:space="0" w:color="auto"/>
              <w:left w:val="nil"/>
              <w:bottom w:val="single" w:sz="4" w:space="0" w:color="auto"/>
              <w:right w:val="nil"/>
            </w:tcBorders>
            <w:shd w:val="clear" w:color="auto" w:fill="auto"/>
            <w:noWrap/>
            <w:vAlign w:val="bottom"/>
            <w:hideMark/>
          </w:tcPr>
          <w:p w14:paraId="2DDCC9BC" w14:textId="34463172"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Salinity</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psu</w:t>
            </w:r>
            <w:proofErr w:type="spellEnd"/>
            <w:r>
              <w:rPr>
                <w:rFonts w:ascii="Times New Roman" w:eastAsia="Times New Roman" w:hAnsi="Times New Roman" w:cs="Times New Roman"/>
                <w:color w:val="000000"/>
                <w:sz w:val="24"/>
                <w:szCs w:val="24"/>
              </w:rPr>
              <w:t>)</w:t>
            </w:r>
          </w:p>
        </w:tc>
        <w:tc>
          <w:tcPr>
            <w:tcW w:w="1366" w:type="pct"/>
            <w:tcBorders>
              <w:top w:val="single" w:sz="4" w:space="0" w:color="auto"/>
              <w:left w:val="nil"/>
              <w:bottom w:val="single" w:sz="4" w:space="0" w:color="auto"/>
              <w:right w:val="nil"/>
            </w:tcBorders>
            <w:shd w:val="clear" w:color="auto" w:fill="auto"/>
            <w:noWrap/>
            <w:vAlign w:val="bottom"/>
            <w:hideMark/>
          </w:tcPr>
          <w:p w14:paraId="0A340405" w14:textId="25BAF120"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 xml:space="preserve">Chlorophyll </w:t>
            </w:r>
            <w:r w:rsidRPr="00261976">
              <w:rPr>
                <w:rFonts w:ascii="Times New Roman" w:eastAsia="Times New Roman" w:hAnsi="Times New Roman" w:cs="Times New Roman"/>
                <w:i/>
                <w:iCs/>
                <w:color w:val="000000"/>
                <w:sz w:val="24"/>
                <w:szCs w:val="24"/>
              </w:rPr>
              <w:t>a</w:t>
            </w:r>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t>(µg/L)</w:t>
            </w:r>
          </w:p>
        </w:tc>
      </w:tr>
      <w:tr w:rsidR="00261976" w:rsidRPr="00261976" w14:paraId="74703FFD" w14:textId="77777777" w:rsidTr="00261976">
        <w:trPr>
          <w:trHeight w:val="300"/>
        </w:trPr>
        <w:tc>
          <w:tcPr>
            <w:tcW w:w="1102" w:type="pct"/>
            <w:tcBorders>
              <w:top w:val="nil"/>
              <w:left w:val="nil"/>
              <w:bottom w:val="nil"/>
              <w:right w:val="nil"/>
            </w:tcBorders>
            <w:shd w:val="clear" w:color="auto" w:fill="auto"/>
            <w:noWrap/>
            <w:vAlign w:val="bottom"/>
            <w:hideMark/>
          </w:tcPr>
          <w:p w14:paraId="56E5D6BD"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Pine Island</w:t>
            </w:r>
          </w:p>
        </w:tc>
        <w:tc>
          <w:tcPr>
            <w:tcW w:w="1149" w:type="pct"/>
            <w:tcBorders>
              <w:top w:val="nil"/>
              <w:left w:val="nil"/>
              <w:bottom w:val="nil"/>
              <w:right w:val="nil"/>
            </w:tcBorders>
            <w:shd w:val="clear" w:color="auto" w:fill="auto"/>
            <w:noWrap/>
            <w:vAlign w:val="bottom"/>
            <w:hideMark/>
          </w:tcPr>
          <w:p w14:paraId="4A6C0805"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23.47 (5.3-33.7)</w:t>
            </w:r>
          </w:p>
        </w:tc>
        <w:tc>
          <w:tcPr>
            <w:tcW w:w="1382" w:type="pct"/>
            <w:tcBorders>
              <w:top w:val="nil"/>
              <w:left w:val="nil"/>
              <w:bottom w:val="nil"/>
              <w:right w:val="nil"/>
            </w:tcBorders>
            <w:shd w:val="clear" w:color="auto" w:fill="auto"/>
            <w:noWrap/>
            <w:vAlign w:val="bottom"/>
            <w:hideMark/>
          </w:tcPr>
          <w:p w14:paraId="2D7C8F38"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27.45 (0.9-41.4)</w:t>
            </w:r>
          </w:p>
        </w:tc>
        <w:tc>
          <w:tcPr>
            <w:tcW w:w="1366" w:type="pct"/>
            <w:tcBorders>
              <w:top w:val="nil"/>
              <w:left w:val="nil"/>
              <w:bottom w:val="nil"/>
              <w:right w:val="nil"/>
            </w:tcBorders>
            <w:shd w:val="clear" w:color="auto" w:fill="auto"/>
            <w:noWrap/>
            <w:vAlign w:val="bottom"/>
            <w:hideMark/>
          </w:tcPr>
          <w:p w14:paraId="1E8F244C"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5.52 (1.1-18.5)</w:t>
            </w:r>
          </w:p>
        </w:tc>
      </w:tr>
      <w:tr w:rsidR="00261976" w:rsidRPr="00261976" w14:paraId="528B3B79" w14:textId="77777777" w:rsidTr="00261976">
        <w:trPr>
          <w:trHeight w:val="300"/>
        </w:trPr>
        <w:tc>
          <w:tcPr>
            <w:tcW w:w="1102" w:type="pct"/>
            <w:tcBorders>
              <w:top w:val="nil"/>
              <w:left w:val="nil"/>
              <w:bottom w:val="nil"/>
              <w:right w:val="nil"/>
            </w:tcBorders>
            <w:shd w:val="clear" w:color="auto" w:fill="auto"/>
            <w:noWrap/>
            <w:vAlign w:val="bottom"/>
            <w:hideMark/>
          </w:tcPr>
          <w:p w14:paraId="1153B896"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San Sebastian</w:t>
            </w:r>
          </w:p>
        </w:tc>
        <w:tc>
          <w:tcPr>
            <w:tcW w:w="1149" w:type="pct"/>
            <w:tcBorders>
              <w:top w:val="nil"/>
              <w:left w:val="nil"/>
              <w:bottom w:val="nil"/>
              <w:right w:val="nil"/>
            </w:tcBorders>
            <w:shd w:val="clear" w:color="auto" w:fill="auto"/>
            <w:noWrap/>
            <w:vAlign w:val="bottom"/>
            <w:hideMark/>
          </w:tcPr>
          <w:p w14:paraId="53DD06B7"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22.96 (6.7-33.2)</w:t>
            </w:r>
          </w:p>
        </w:tc>
        <w:tc>
          <w:tcPr>
            <w:tcW w:w="1382" w:type="pct"/>
            <w:tcBorders>
              <w:top w:val="nil"/>
              <w:left w:val="nil"/>
              <w:bottom w:val="nil"/>
              <w:right w:val="nil"/>
            </w:tcBorders>
            <w:shd w:val="clear" w:color="auto" w:fill="auto"/>
            <w:noWrap/>
            <w:vAlign w:val="bottom"/>
            <w:hideMark/>
          </w:tcPr>
          <w:p w14:paraId="61578B78"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33.59 (8.7-39.8)</w:t>
            </w:r>
          </w:p>
        </w:tc>
        <w:tc>
          <w:tcPr>
            <w:tcW w:w="1366" w:type="pct"/>
            <w:tcBorders>
              <w:top w:val="nil"/>
              <w:left w:val="nil"/>
              <w:bottom w:val="nil"/>
              <w:right w:val="nil"/>
            </w:tcBorders>
            <w:shd w:val="clear" w:color="auto" w:fill="auto"/>
            <w:noWrap/>
            <w:vAlign w:val="bottom"/>
            <w:hideMark/>
          </w:tcPr>
          <w:p w14:paraId="768E777F"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4.54 (0.9-14.05)</w:t>
            </w:r>
          </w:p>
        </w:tc>
      </w:tr>
      <w:tr w:rsidR="00261976" w:rsidRPr="00261976" w14:paraId="452F6E1C" w14:textId="77777777" w:rsidTr="00261976">
        <w:trPr>
          <w:trHeight w:val="300"/>
        </w:trPr>
        <w:tc>
          <w:tcPr>
            <w:tcW w:w="1102" w:type="pct"/>
            <w:tcBorders>
              <w:top w:val="nil"/>
              <w:left w:val="nil"/>
              <w:bottom w:val="nil"/>
              <w:right w:val="nil"/>
            </w:tcBorders>
            <w:shd w:val="clear" w:color="auto" w:fill="auto"/>
            <w:noWrap/>
            <w:vAlign w:val="bottom"/>
            <w:hideMark/>
          </w:tcPr>
          <w:p w14:paraId="42756002"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Fort Matanzas</w:t>
            </w:r>
          </w:p>
        </w:tc>
        <w:tc>
          <w:tcPr>
            <w:tcW w:w="1149" w:type="pct"/>
            <w:tcBorders>
              <w:top w:val="nil"/>
              <w:left w:val="nil"/>
              <w:bottom w:val="nil"/>
              <w:right w:val="nil"/>
            </w:tcBorders>
            <w:shd w:val="clear" w:color="auto" w:fill="auto"/>
            <w:noWrap/>
            <w:vAlign w:val="bottom"/>
            <w:hideMark/>
          </w:tcPr>
          <w:p w14:paraId="2BF0F868"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22.91 (5.6-32.9)</w:t>
            </w:r>
          </w:p>
        </w:tc>
        <w:tc>
          <w:tcPr>
            <w:tcW w:w="1382" w:type="pct"/>
            <w:tcBorders>
              <w:top w:val="nil"/>
              <w:left w:val="nil"/>
              <w:bottom w:val="nil"/>
              <w:right w:val="nil"/>
            </w:tcBorders>
            <w:shd w:val="clear" w:color="auto" w:fill="auto"/>
            <w:noWrap/>
            <w:vAlign w:val="bottom"/>
            <w:hideMark/>
          </w:tcPr>
          <w:p w14:paraId="567672CA"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34.1 (1.7-38.8)</w:t>
            </w:r>
          </w:p>
        </w:tc>
        <w:tc>
          <w:tcPr>
            <w:tcW w:w="1366" w:type="pct"/>
            <w:tcBorders>
              <w:top w:val="nil"/>
              <w:left w:val="nil"/>
              <w:bottom w:val="nil"/>
              <w:right w:val="nil"/>
            </w:tcBorders>
            <w:shd w:val="clear" w:color="auto" w:fill="auto"/>
            <w:noWrap/>
            <w:vAlign w:val="bottom"/>
            <w:hideMark/>
          </w:tcPr>
          <w:p w14:paraId="191E9464"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3.80 (0.55-23.45)</w:t>
            </w:r>
          </w:p>
        </w:tc>
      </w:tr>
      <w:tr w:rsidR="00261976" w:rsidRPr="00261976" w14:paraId="48FD95D3" w14:textId="77777777" w:rsidTr="00261976">
        <w:trPr>
          <w:trHeight w:val="300"/>
        </w:trPr>
        <w:tc>
          <w:tcPr>
            <w:tcW w:w="1102" w:type="pct"/>
            <w:tcBorders>
              <w:top w:val="nil"/>
              <w:left w:val="nil"/>
              <w:bottom w:val="nil"/>
              <w:right w:val="nil"/>
            </w:tcBorders>
            <w:shd w:val="clear" w:color="auto" w:fill="auto"/>
            <w:noWrap/>
            <w:vAlign w:val="bottom"/>
            <w:hideMark/>
          </w:tcPr>
          <w:p w14:paraId="47A00156"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Pellicer Creek</w:t>
            </w:r>
          </w:p>
        </w:tc>
        <w:tc>
          <w:tcPr>
            <w:tcW w:w="1149" w:type="pct"/>
            <w:tcBorders>
              <w:top w:val="nil"/>
              <w:left w:val="nil"/>
              <w:bottom w:val="nil"/>
              <w:right w:val="nil"/>
            </w:tcBorders>
            <w:shd w:val="clear" w:color="auto" w:fill="auto"/>
            <w:noWrap/>
            <w:vAlign w:val="bottom"/>
            <w:hideMark/>
          </w:tcPr>
          <w:p w14:paraId="60601FED"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23.61 (3.6-35.9)</w:t>
            </w:r>
          </w:p>
        </w:tc>
        <w:tc>
          <w:tcPr>
            <w:tcW w:w="1382" w:type="pct"/>
            <w:tcBorders>
              <w:top w:val="nil"/>
              <w:left w:val="nil"/>
              <w:bottom w:val="nil"/>
              <w:right w:val="nil"/>
            </w:tcBorders>
            <w:shd w:val="clear" w:color="auto" w:fill="auto"/>
            <w:noWrap/>
            <w:vAlign w:val="bottom"/>
            <w:hideMark/>
          </w:tcPr>
          <w:p w14:paraId="62B59F36"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15.39 (0-39.3)</w:t>
            </w:r>
          </w:p>
        </w:tc>
        <w:tc>
          <w:tcPr>
            <w:tcW w:w="1366" w:type="pct"/>
            <w:tcBorders>
              <w:top w:val="nil"/>
              <w:left w:val="nil"/>
              <w:bottom w:val="nil"/>
              <w:right w:val="nil"/>
            </w:tcBorders>
            <w:shd w:val="clear" w:color="auto" w:fill="auto"/>
            <w:noWrap/>
            <w:vAlign w:val="bottom"/>
            <w:hideMark/>
          </w:tcPr>
          <w:p w14:paraId="6CA9CBD5"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8.58 (0.55-38.2)</w:t>
            </w:r>
          </w:p>
        </w:tc>
      </w:tr>
    </w:tbl>
    <w:p w14:paraId="26EF0614" w14:textId="6B42FB32" w:rsidR="0075071A" w:rsidRDefault="0075071A">
      <w:pPr>
        <w:rPr>
          <w:rFonts w:ascii="Times New Roman" w:hAnsi="Times New Roman" w:cs="Times New Roman"/>
          <w:sz w:val="24"/>
          <w:szCs w:val="24"/>
        </w:rPr>
      </w:pPr>
      <w:r>
        <w:rPr>
          <w:rFonts w:ascii="Times New Roman" w:hAnsi="Times New Roman" w:cs="Times New Roman"/>
          <w:sz w:val="24"/>
          <w:szCs w:val="24"/>
        </w:rPr>
        <w:br w:type="page"/>
      </w:r>
    </w:p>
    <w:p w14:paraId="0B3D71AB" w14:textId="7E4D5FD4" w:rsidR="006E1296" w:rsidRDefault="0075071A" w:rsidP="006B6115">
      <w:pPr>
        <w:spacing w:line="480" w:lineRule="auto"/>
        <w:jc w:val="left"/>
        <w:rPr>
          <w:rFonts w:ascii="Times New Roman" w:hAnsi="Times New Roman" w:cs="Times New Roman"/>
          <w:sz w:val="24"/>
          <w:szCs w:val="24"/>
        </w:rPr>
      </w:pPr>
      <w:r>
        <w:rPr>
          <w:rFonts w:ascii="Times New Roman" w:hAnsi="Times New Roman" w:cs="Times New Roman"/>
          <w:b/>
          <w:bCs/>
          <w:sz w:val="24"/>
          <w:szCs w:val="24"/>
        </w:rPr>
        <w:lastRenderedPageBreak/>
        <w:t xml:space="preserve">Table </w:t>
      </w:r>
      <w:r w:rsidR="00261976">
        <w:rPr>
          <w:rFonts w:ascii="Times New Roman" w:hAnsi="Times New Roman" w:cs="Times New Roman"/>
          <w:b/>
          <w:bCs/>
          <w:sz w:val="24"/>
          <w:szCs w:val="24"/>
        </w:rPr>
        <w:t>5</w:t>
      </w:r>
      <w:r>
        <w:rPr>
          <w:rFonts w:ascii="Times New Roman" w:hAnsi="Times New Roman" w:cs="Times New Roman"/>
          <w:sz w:val="24"/>
          <w:szCs w:val="24"/>
        </w:rPr>
        <w:t>. Spearman</w:t>
      </w:r>
      <w:r w:rsidR="00C83C78">
        <w:rPr>
          <w:rFonts w:ascii="Times New Roman" w:hAnsi="Times New Roman" w:cs="Times New Roman"/>
          <w:sz w:val="24"/>
          <w:szCs w:val="24"/>
        </w:rPr>
        <w:t xml:space="preserve">’s </w:t>
      </w:r>
      <w:r>
        <w:rPr>
          <w:rFonts w:ascii="Times New Roman" w:hAnsi="Times New Roman" w:cs="Times New Roman"/>
          <w:sz w:val="24"/>
          <w:szCs w:val="24"/>
        </w:rPr>
        <w:t>rank correlation coefficients</w:t>
      </w:r>
      <w:r w:rsidR="00C83C78">
        <w:rPr>
          <w:rFonts w:ascii="Times New Roman" w:hAnsi="Times New Roman" w:cs="Times New Roman"/>
          <w:sz w:val="24"/>
          <w:szCs w:val="24"/>
        </w:rPr>
        <w:t xml:space="preserve"> (ρ)</w:t>
      </w:r>
      <w:r>
        <w:rPr>
          <w:rFonts w:ascii="Times New Roman" w:hAnsi="Times New Roman" w:cs="Times New Roman"/>
          <w:sz w:val="24"/>
          <w:szCs w:val="24"/>
        </w:rPr>
        <w:t xml:space="preserve"> for average monthly environmental parameters with monthly chlorophyll </w:t>
      </w:r>
      <w:r>
        <w:rPr>
          <w:rFonts w:ascii="Times New Roman" w:hAnsi="Times New Roman" w:cs="Times New Roman"/>
          <w:i/>
          <w:iCs/>
          <w:sz w:val="24"/>
          <w:szCs w:val="24"/>
        </w:rPr>
        <w:t>a</w:t>
      </w:r>
      <w:r>
        <w:rPr>
          <w:rFonts w:ascii="Times New Roman" w:hAnsi="Times New Roman" w:cs="Times New Roman"/>
          <w:sz w:val="24"/>
          <w:szCs w:val="24"/>
        </w:rPr>
        <w:t xml:space="preserve"> between 2003-2022 from Pine Island (PI), San Sebastian (SS), Fort Matanzas (FM), and Pellicer Creek (PC) in the Guana Tolomato Matanzas National Estuarine Research Reserve. Water quality data (temperature and salinity) comes from </w:t>
      </w:r>
      <w:r w:rsidR="00B11251">
        <w:rPr>
          <w:rFonts w:ascii="Times New Roman" w:hAnsi="Times New Roman" w:cs="Times New Roman"/>
          <w:sz w:val="24"/>
          <w:szCs w:val="24"/>
        </w:rPr>
        <w:t xml:space="preserve">aggregations of </w:t>
      </w:r>
      <w:r>
        <w:rPr>
          <w:rFonts w:ascii="Times New Roman" w:hAnsi="Times New Roman" w:cs="Times New Roman"/>
          <w:sz w:val="24"/>
          <w:szCs w:val="24"/>
        </w:rPr>
        <w:t xml:space="preserve">15-minute continuous data collected by YSI instruments. </w:t>
      </w:r>
      <w:r w:rsidR="00B11251">
        <w:rPr>
          <w:rFonts w:ascii="Times New Roman" w:hAnsi="Times New Roman" w:cs="Times New Roman"/>
          <w:sz w:val="24"/>
          <w:szCs w:val="24"/>
        </w:rPr>
        <w:t xml:space="preserve">Daily minimums (min.) are the monthly average of the daily minimums for the month. Maximums are calculated similarly, and then there is the monthly average of all the data collected. </w:t>
      </w:r>
      <w:r w:rsidR="006E1296">
        <w:rPr>
          <w:rFonts w:ascii="Times New Roman" w:hAnsi="Times New Roman" w:cs="Times New Roman"/>
          <w:sz w:val="24"/>
          <w:szCs w:val="24"/>
        </w:rPr>
        <w:t>Rainfall</w:t>
      </w:r>
      <w:r>
        <w:rPr>
          <w:rFonts w:ascii="Times New Roman" w:hAnsi="Times New Roman" w:cs="Times New Roman"/>
          <w:sz w:val="24"/>
          <w:szCs w:val="24"/>
        </w:rPr>
        <w:t xml:space="preserve"> is a monthly total from continuous 15-minute data at a weather station in Pellicer Creek. Chlorophyll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averages from grab samples collected monthly in duplicate at each station. </w:t>
      </w:r>
      <w:r w:rsidRPr="00A73537">
        <w:rPr>
          <w:rFonts w:ascii="Times New Roman" w:hAnsi="Times New Roman" w:cs="Times New Roman"/>
          <w:sz w:val="24"/>
          <w:szCs w:val="24"/>
        </w:rPr>
        <w:t>The Multivariate ENSO Index (MEI)</w:t>
      </w:r>
      <w:r>
        <w:rPr>
          <w:rFonts w:ascii="Times New Roman" w:hAnsi="Times New Roman" w:cs="Times New Roman"/>
          <w:sz w:val="24"/>
          <w:szCs w:val="24"/>
        </w:rPr>
        <w:t xml:space="preserve"> values come from the </w:t>
      </w:r>
      <w:r w:rsidRPr="00A73537">
        <w:rPr>
          <w:rFonts w:ascii="Times New Roman" w:hAnsi="Times New Roman" w:cs="Times New Roman"/>
          <w:sz w:val="24"/>
          <w:szCs w:val="24"/>
        </w:rPr>
        <w:t xml:space="preserve">National Oceanic and Atmospheric Administration’s Pacific Coast Laboratory (https://psl.noaa.gov/enso/mei/). </w:t>
      </w:r>
      <w:r w:rsidR="006E1296">
        <w:rPr>
          <w:rFonts w:ascii="Times New Roman" w:hAnsi="Times New Roman" w:cs="Times New Roman"/>
          <w:sz w:val="24"/>
          <w:szCs w:val="24"/>
        </w:rPr>
        <w:t xml:space="preserve">Parameters with ‘(P)’ are the </w:t>
      </w:r>
      <w:r w:rsidR="00B11251">
        <w:rPr>
          <w:rFonts w:ascii="Times New Roman" w:hAnsi="Times New Roman" w:cs="Times New Roman"/>
          <w:sz w:val="24"/>
          <w:szCs w:val="24"/>
        </w:rPr>
        <w:t>values</w:t>
      </w:r>
      <w:r w:rsidR="006E1296">
        <w:rPr>
          <w:rFonts w:ascii="Times New Roman" w:hAnsi="Times New Roman" w:cs="Times New Roman"/>
          <w:sz w:val="24"/>
          <w:szCs w:val="24"/>
        </w:rPr>
        <w:t xml:space="preserve"> of the preceding month to the chlorophyll collections. </w:t>
      </w:r>
      <w:r>
        <w:rPr>
          <w:rFonts w:ascii="Times New Roman" w:hAnsi="Times New Roman" w:cs="Times New Roman"/>
          <w:sz w:val="24"/>
          <w:szCs w:val="24"/>
        </w:rPr>
        <w:t xml:space="preserve">All correlations </w:t>
      </w:r>
      <w:r w:rsidR="00261976">
        <w:rPr>
          <w:rFonts w:ascii="Times New Roman" w:hAnsi="Times New Roman" w:cs="Times New Roman"/>
          <w:sz w:val="24"/>
          <w:szCs w:val="24"/>
        </w:rPr>
        <w:t xml:space="preserve">presented </w:t>
      </w:r>
      <w:r>
        <w:rPr>
          <w:rFonts w:ascii="Times New Roman" w:hAnsi="Times New Roman" w:cs="Times New Roman"/>
          <w:sz w:val="24"/>
          <w:szCs w:val="24"/>
        </w:rPr>
        <w:t>are significant at α = 0.05.</w:t>
      </w:r>
    </w:p>
    <w:tbl>
      <w:tblPr>
        <w:tblW w:w="5070" w:type="pct"/>
        <w:tblLayout w:type="fixed"/>
        <w:tblLook w:val="04A0" w:firstRow="1" w:lastRow="0" w:firstColumn="1" w:lastColumn="0" w:noHBand="0" w:noVBand="1"/>
      </w:tblPr>
      <w:tblGrid>
        <w:gridCol w:w="1502"/>
        <w:gridCol w:w="1969"/>
        <w:gridCol w:w="1505"/>
        <w:gridCol w:w="1505"/>
        <w:gridCol w:w="1505"/>
        <w:gridCol w:w="1505"/>
      </w:tblGrid>
      <w:tr w:rsidR="00B11251" w:rsidRPr="006E1296" w14:paraId="241933F1" w14:textId="77777777" w:rsidTr="003D278D">
        <w:trPr>
          <w:trHeight w:val="300"/>
        </w:trPr>
        <w:tc>
          <w:tcPr>
            <w:tcW w:w="791" w:type="pct"/>
            <w:tcBorders>
              <w:top w:val="single" w:sz="4" w:space="0" w:color="auto"/>
              <w:left w:val="nil"/>
              <w:bottom w:val="single" w:sz="4" w:space="0" w:color="auto"/>
              <w:right w:val="nil"/>
            </w:tcBorders>
            <w:vAlign w:val="center"/>
          </w:tcPr>
          <w:p w14:paraId="30E389E0" w14:textId="78EF42BD" w:rsidR="00B11251" w:rsidRPr="003D278D" w:rsidRDefault="00B11251" w:rsidP="003D278D">
            <w:pPr>
              <w:spacing w:after="0" w:line="240" w:lineRule="auto"/>
              <w:jc w:val="center"/>
              <w:rPr>
                <w:rFonts w:ascii="Times New Roman" w:eastAsia="Times New Roman" w:hAnsi="Times New Roman" w:cs="Times New Roman"/>
                <w:b/>
                <w:bCs/>
                <w:color w:val="000000"/>
                <w:sz w:val="24"/>
                <w:szCs w:val="24"/>
              </w:rPr>
            </w:pPr>
            <w:r w:rsidRPr="003D278D">
              <w:rPr>
                <w:rFonts w:ascii="Times New Roman" w:eastAsia="Times New Roman" w:hAnsi="Times New Roman" w:cs="Times New Roman"/>
                <w:b/>
                <w:bCs/>
                <w:color w:val="000000"/>
                <w:sz w:val="24"/>
                <w:szCs w:val="24"/>
              </w:rPr>
              <w:t>Parameter</w:t>
            </w:r>
          </w:p>
        </w:tc>
        <w:tc>
          <w:tcPr>
            <w:tcW w:w="1037" w:type="pct"/>
            <w:tcBorders>
              <w:top w:val="single" w:sz="4" w:space="0" w:color="auto"/>
              <w:left w:val="nil"/>
              <w:bottom w:val="single" w:sz="4" w:space="0" w:color="auto"/>
              <w:right w:val="nil"/>
            </w:tcBorders>
            <w:shd w:val="clear" w:color="auto" w:fill="auto"/>
            <w:noWrap/>
            <w:vAlign w:val="center"/>
            <w:hideMark/>
          </w:tcPr>
          <w:p w14:paraId="6993F579" w14:textId="64931737" w:rsidR="00B11251" w:rsidRPr="003D278D" w:rsidRDefault="00B11251" w:rsidP="003D278D">
            <w:pPr>
              <w:spacing w:after="0" w:line="240" w:lineRule="auto"/>
              <w:jc w:val="center"/>
              <w:rPr>
                <w:rFonts w:ascii="Times New Roman" w:eastAsia="Times New Roman" w:hAnsi="Times New Roman" w:cs="Times New Roman"/>
                <w:b/>
                <w:bCs/>
                <w:color w:val="000000"/>
                <w:sz w:val="24"/>
                <w:szCs w:val="24"/>
              </w:rPr>
            </w:pPr>
            <w:r w:rsidRPr="003D278D">
              <w:rPr>
                <w:rFonts w:ascii="Times New Roman" w:eastAsia="Times New Roman" w:hAnsi="Times New Roman" w:cs="Times New Roman"/>
                <w:b/>
                <w:bCs/>
                <w:color w:val="000000"/>
                <w:sz w:val="24"/>
                <w:szCs w:val="24"/>
              </w:rPr>
              <w:t>Aggregation Type</w:t>
            </w:r>
          </w:p>
        </w:tc>
        <w:tc>
          <w:tcPr>
            <w:tcW w:w="793" w:type="pct"/>
            <w:tcBorders>
              <w:top w:val="single" w:sz="4" w:space="0" w:color="auto"/>
              <w:left w:val="nil"/>
              <w:bottom w:val="single" w:sz="4" w:space="0" w:color="auto"/>
              <w:right w:val="nil"/>
            </w:tcBorders>
            <w:shd w:val="clear" w:color="auto" w:fill="auto"/>
            <w:noWrap/>
            <w:vAlign w:val="center"/>
            <w:hideMark/>
          </w:tcPr>
          <w:p w14:paraId="5883AA5B" w14:textId="77777777" w:rsidR="003D278D" w:rsidRDefault="00B11251" w:rsidP="003D278D">
            <w:pPr>
              <w:spacing w:after="0" w:line="240" w:lineRule="auto"/>
              <w:jc w:val="center"/>
              <w:rPr>
                <w:rFonts w:ascii="Times New Roman" w:eastAsia="Times New Roman" w:hAnsi="Times New Roman" w:cs="Times New Roman"/>
                <w:b/>
                <w:bCs/>
                <w:color w:val="000000"/>
                <w:sz w:val="24"/>
                <w:szCs w:val="24"/>
              </w:rPr>
            </w:pPr>
            <w:r w:rsidRPr="003D278D">
              <w:rPr>
                <w:rFonts w:ascii="Times New Roman" w:eastAsia="Times New Roman" w:hAnsi="Times New Roman" w:cs="Times New Roman"/>
                <w:b/>
                <w:bCs/>
                <w:color w:val="000000"/>
                <w:sz w:val="24"/>
                <w:szCs w:val="24"/>
              </w:rPr>
              <w:t xml:space="preserve">Pine </w:t>
            </w:r>
          </w:p>
          <w:p w14:paraId="6C3D0855" w14:textId="2A27EB89" w:rsidR="00B11251" w:rsidRPr="003D278D" w:rsidRDefault="00B11251" w:rsidP="003D278D">
            <w:pPr>
              <w:spacing w:after="0" w:line="240" w:lineRule="auto"/>
              <w:jc w:val="center"/>
              <w:rPr>
                <w:rFonts w:ascii="Times New Roman" w:eastAsia="Times New Roman" w:hAnsi="Times New Roman" w:cs="Times New Roman"/>
                <w:b/>
                <w:bCs/>
                <w:color w:val="000000"/>
                <w:sz w:val="24"/>
                <w:szCs w:val="24"/>
              </w:rPr>
            </w:pPr>
            <w:r w:rsidRPr="003D278D">
              <w:rPr>
                <w:rFonts w:ascii="Times New Roman" w:eastAsia="Times New Roman" w:hAnsi="Times New Roman" w:cs="Times New Roman"/>
                <w:b/>
                <w:bCs/>
                <w:color w:val="000000"/>
                <w:sz w:val="24"/>
                <w:szCs w:val="24"/>
              </w:rPr>
              <w:t>Island</w:t>
            </w:r>
          </w:p>
        </w:tc>
        <w:tc>
          <w:tcPr>
            <w:tcW w:w="793" w:type="pct"/>
            <w:tcBorders>
              <w:top w:val="single" w:sz="4" w:space="0" w:color="auto"/>
              <w:left w:val="nil"/>
              <w:bottom w:val="single" w:sz="4" w:space="0" w:color="auto"/>
              <w:right w:val="nil"/>
            </w:tcBorders>
            <w:shd w:val="clear" w:color="auto" w:fill="auto"/>
            <w:noWrap/>
            <w:vAlign w:val="center"/>
            <w:hideMark/>
          </w:tcPr>
          <w:p w14:paraId="7C759BDD" w14:textId="77777777" w:rsidR="00B11251" w:rsidRPr="003D278D" w:rsidRDefault="00B11251" w:rsidP="003D278D">
            <w:pPr>
              <w:spacing w:after="0" w:line="240" w:lineRule="auto"/>
              <w:jc w:val="center"/>
              <w:rPr>
                <w:rFonts w:ascii="Times New Roman" w:eastAsia="Times New Roman" w:hAnsi="Times New Roman" w:cs="Times New Roman"/>
                <w:b/>
                <w:bCs/>
                <w:color w:val="000000"/>
                <w:sz w:val="24"/>
                <w:szCs w:val="24"/>
              </w:rPr>
            </w:pPr>
            <w:r w:rsidRPr="003D278D">
              <w:rPr>
                <w:rFonts w:ascii="Times New Roman" w:eastAsia="Times New Roman" w:hAnsi="Times New Roman" w:cs="Times New Roman"/>
                <w:b/>
                <w:bCs/>
                <w:color w:val="000000"/>
                <w:sz w:val="24"/>
                <w:szCs w:val="24"/>
              </w:rPr>
              <w:t>San Sebastian</w:t>
            </w:r>
          </w:p>
        </w:tc>
        <w:tc>
          <w:tcPr>
            <w:tcW w:w="793" w:type="pct"/>
            <w:tcBorders>
              <w:top w:val="single" w:sz="4" w:space="0" w:color="auto"/>
              <w:left w:val="nil"/>
              <w:bottom w:val="single" w:sz="4" w:space="0" w:color="auto"/>
              <w:right w:val="nil"/>
            </w:tcBorders>
            <w:shd w:val="clear" w:color="auto" w:fill="auto"/>
            <w:noWrap/>
            <w:vAlign w:val="center"/>
            <w:hideMark/>
          </w:tcPr>
          <w:p w14:paraId="46E95835" w14:textId="77777777" w:rsidR="00B11251" w:rsidRPr="003D278D" w:rsidRDefault="00B11251" w:rsidP="003D278D">
            <w:pPr>
              <w:spacing w:after="0" w:line="240" w:lineRule="auto"/>
              <w:jc w:val="center"/>
              <w:rPr>
                <w:rFonts w:ascii="Times New Roman" w:eastAsia="Times New Roman" w:hAnsi="Times New Roman" w:cs="Times New Roman"/>
                <w:b/>
                <w:bCs/>
                <w:color w:val="000000"/>
                <w:sz w:val="24"/>
                <w:szCs w:val="24"/>
              </w:rPr>
            </w:pPr>
            <w:r w:rsidRPr="003D278D">
              <w:rPr>
                <w:rFonts w:ascii="Times New Roman" w:eastAsia="Times New Roman" w:hAnsi="Times New Roman" w:cs="Times New Roman"/>
                <w:b/>
                <w:bCs/>
                <w:color w:val="000000"/>
                <w:sz w:val="24"/>
                <w:szCs w:val="24"/>
              </w:rPr>
              <w:t>Fort Matanzas</w:t>
            </w:r>
          </w:p>
        </w:tc>
        <w:tc>
          <w:tcPr>
            <w:tcW w:w="794" w:type="pct"/>
            <w:tcBorders>
              <w:top w:val="single" w:sz="4" w:space="0" w:color="auto"/>
              <w:left w:val="nil"/>
              <w:bottom w:val="single" w:sz="4" w:space="0" w:color="auto"/>
              <w:right w:val="nil"/>
            </w:tcBorders>
            <w:shd w:val="clear" w:color="auto" w:fill="auto"/>
            <w:noWrap/>
            <w:vAlign w:val="center"/>
            <w:hideMark/>
          </w:tcPr>
          <w:p w14:paraId="00E9CAE4" w14:textId="77777777" w:rsidR="00B11251" w:rsidRPr="003D278D" w:rsidRDefault="00B11251" w:rsidP="003D278D">
            <w:pPr>
              <w:spacing w:after="0" w:line="240" w:lineRule="auto"/>
              <w:jc w:val="center"/>
              <w:rPr>
                <w:rFonts w:ascii="Times New Roman" w:eastAsia="Times New Roman" w:hAnsi="Times New Roman" w:cs="Times New Roman"/>
                <w:b/>
                <w:bCs/>
                <w:color w:val="000000"/>
                <w:sz w:val="24"/>
                <w:szCs w:val="24"/>
              </w:rPr>
            </w:pPr>
            <w:r w:rsidRPr="003D278D">
              <w:rPr>
                <w:rFonts w:ascii="Times New Roman" w:eastAsia="Times New Roman" w:hAnsi="Times New Roman" w:cs="Times New Roman"/>
                <w:b/>
                <w:bCs/>
                <w:color w:val="000000"/>
                <w:sz w:val="24"/>
                <w:szCs w:val="24"/>
              </w:rPr>
              <w:t>Pellicer Creek</w:t>
            </w:r>
          </w:p>
        </w:tc>
      </w:tr>
      <w:tr w:rsidR="00B11251" w:rsidRPr="006E1296" w14:paraId="2DC7219F" w14:textId="77777777" w:rsidTr="003D278D">
        <w:trPr>
          <w:trHeight w:val="300"/>
        </w:trPr>
        <w:tc>
          <w:tcPr>
            <w:tcW w:w="791" w:type="pct"/>
            <w:vMerge w:val="restart"/>
            <w:tcBorders>
              <w:top w:val="single" w:sz="4" w:space="0" w:color="auto"/>
            </w:tcBorders>
            <w:vAlign w:val="center"/>
          </w:tcPr>
          <w:p w14:paraId="7382EC74" w14:textId="7CA03544"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Salinity</w:t>
            </w:r>
          </w:p>
        </w:tc>
        <w:tc>
          <w:tcPr>
            <w:tcW w:w="1037" w:type="pct"/>
            <w:tcBorders>
              <w:top w:val="single" w:sz="4" w:space="0" w:color="auto"/>
            </w:tcBorders>
            <w:shd w:val="clear" w:color="auto" w:fill="auto"/>
            <w:noWrap/>
            <w:vAlign w:val="center"/>
            <w:hideMark/>
          </w:tcPr>
          <w:p w14:paraId="75EA7758" w14:textId="16ADE124"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Min.</w:t>
            </w:r>
            <w:r w:rsidRPr="006E1296">
              <w:rPr>
                <w:rFonts w:ascii="Times New Roman" w:eastAsia="Times New Roman" w:hAnsi="Times New Roman" w:cs="Times New Roman"/>
                <w:color w:val="000000"/>
                <w:sz w:val="24"/>
                <w:szCs w:val="24"/>
              </w:rPr>
              <w:t xml:space="preserve"> (P)</w:t>
            </w:r>
          </w:p>
        </w:tc>
        <w:tc>
          <w:tcPr>
            <w:tcW w:w="793" w:type="pct"/>
            <w:tcBorders>
              <w:top w:val="single" w:sz="4" w:space="0" w:color="auto"/>
            </w:tcBorders>
            <w:shd w:val="clear" w:color="auto" w:fill="auto"/>
            <w:noWrap/>
            <w:vAlign w:val="center"/>
          </w:tcPr>
          <w:p w14:paraId="3EF16BA9" w14:textId="6AFEE562" w:rsidR="00B11251" w:rsidRPr="006E1296" w:rsidRDefault="005A188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0.37</w:t>
            </w:r>
          </w:p>
        </w:tc>
        <w:tc>
          <w:tcPr>
            <w:tcW w:w="793" w:type="pct"/>
            <w:tcBorders>
              <w:top w:val="single" w:sz="4" w:space="0" w:color="auto"/>
            </w:tcBorders>
            <w:shd w:val="clear" w:color="auto" w:fill="auto"/>
            <w:noWrap/>
            <w:vAlign w:val="center"/>
          </w:tcPr>
          <w:p w14:paraId="4EBBF7DA" w14:textId="0590081D" w:rsidR="00B11251" w:rsidRPr="006E1296" w:rsidRDefault="006D347D"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93" w:type="pct"/>
            <w:tcBorders>
              <w:top w:val="single" w:sz="4" w:space="0" w:color="auto"/>
            </w:tcBorders>
            <w:shd w:val="clear" w:color="auto" w:fill="auto"/>
            <w:noWrap/>
            <w:vAlign w:val="center"/>
          </w:tcPr>
          <w:p w14:paraId="1C204EA6" w14:textId="0AA845D5" w:rsidR="00B11251" w:rsidRPr="006E1296" w:rsidRDefault="008E514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94" w:type="pct"/>
            <w:tcBorders>
              <w:top w:val="single" w:sz="4" w:space="0" w:color="auto"/>
            </w:tcBorders>
            <w:shd w:val="clear" w:color="auto" w:fill="auto"/>
            <w:noWrap/>
            <w:vAlign w:val="center"/>
          </w:tcPr>
          <w:p w14:paraId="1E75F1BA" w14:textId="33D79801" w:rsidR="00B11251" w:rsidRPr="006E1296" w:rsidRDefault="00242375"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p>
        </w:tc>
      </w:tr>
      <w:tr w:rsidR="00B11251" w:rsidRPr="006E1296" w14:paraId="2B85168E" w14:textId="77777777" w:rsidTr="003D278D">
        <w:trPr>
          <w:trHeight w:val="300"/>
        </w:trPr>
        <w:tc>
          <w:tcPr>
            <w:tcW w:w="791" w:type="pct"/>
            <w:vMerge/>
            <w:vAlign w:val="center"/>
          </w:tcPr>
          <w:p w14:paraId="638C20C0" w14:textId="77777777"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p>
        </w:tc>
        <w:tc>
          <w:tcPr>
            <w:tcW w:w="1037" w:type="pct"/>
            <w:shd w:val="clear" w:color="auto" w:fill="auto"/>
            <w:noWrap/>
            <w:vAlign w:val="center"/>
            <w:hideMark/>
          </w:tcPr>
          <w:p w14:paraId="4B619B51" w14:textId="1CBFF08A"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Min.</w:t>
            </w:r>
          </w:p>
        </w:tc>
        <w:tc>
          <w:tcPr>
            <w:tcW w:w="793" w:type="pct"/>
            <w:shd w:val="clear" w:color="auto" w:fill="auto"/>
            <w:noWrap/>
            <w:vAlign w:val="center"/>
          </w:tcPr>
          <w:p w14:paraId="7A9041FF" w14:textId="685CA880" w:rsidR="00B11251" w:rsidRPr="006E1296" w:rsidRDefault="005A188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w:t>
            </w:r>
          </w:p>
        </w:tc>
        <w:tc>
          <w:tcPr>
            <w:tcW w:w="793" w:type="pct"/>
            <w:shd w:val="clear" w:color="auto" w:fill="auto"/>
            <w:noWrap/>
            <w:vAlign w:val="center"/>
          </w:tcPr>
          <w:p w14:paraId="0B40D019" w14:textId="0A9B1BD2" w:rsidR="00B11251" w:rsidRPr="006E1296" w:rsidRDefault="006D347D"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93" w:type="pct"/>
            <w:shd w:val="clear" w:color="auto" w:fill="auto"/>
            <w:noWrap/>
            <w:vAlign w:val="center"/>
          </w:tcPr>
          <w:p w14:paraId="507BF751" w14:textId="2C4848DB" w:rsidR="00B11251" w:rsidRPr="006E1296" w:rsidRDefault="008E514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94" w:type="pct"/>
            <w:shd w:val="clear" w:color="auto" w:fill="auto"/>
            <w:noWrap/>
            <w:vAlign w:val="center"/>
          </w:tcPr>
          <w:p w14:paraId="3ECBCD05" w14:textId="28B56CFC" w:rsidR="00B11251" w:rsidRPr="006E1296" w:rsidRDefault="00242375"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r>
      <w:tr w:rsidR="00B11251" w:rsidRPr="006E1296" w14:paraId="1C7962D6" w14:textId="77777777" w:rsidTr="003D278D">
        <w:trPr>
          <w:trHeight w:val="300"/>
        </w:trPr>
        <w:tc>
          <w:tcPr>
            <w:tcW w:w="791" w:type="pct"/>
            <w:vMerge/>
            <w:vAlign w:val="center"/>
          </w:tcPr>
          <w:p w14:paraId="23FCFB6F" w14:textId="77777777"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p>
        </w:tc>
        <w:tc>
          <w:tcPr>
            <w:tcW w:w="1037" w:type="pct"/>
            <w:shd w:val="clear" w:color="auto" w:fill="auto"/>
            <w:noWrap/>
            <w:vAlign w:val="center"/>
            <w:hideMark/>
          </w:tcPr>
          <w:p w14:paraId="2BBF01FB" w14:textId="760835F4"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Max. (P)</w:t>
            </w:r>
          </w:p>
        </w:tc>
        <w:tc>
          <w:tcPr>
            <w:tcW w:w="793" w:type="pct"/>
            <w:shd w:val="clear" w:color="auto" w:fill="auto"/>
            <w:noWrap/>
            <w:vAlign w:val="center"/>
          </w:tcPr>
          <w:p w14:paraId="59BBBD18" w14:textId="7332CEF6" w:rsidR="00B11251" w:rsidRPr="006E1296" w:rsidRDefault="005A188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793" w:type="pct"/>
            <w:shd w:val="clear" w:color="auto" w:fill="auto"/>
            <w:noWrap/>
            <w:vAlign w:val="center"/>
          </w:tcPr>
          <w:p w14:paraId="1252236E" w14:textId="190D76BB" w:rsidR="00B11251" w:rsidRPr="006E1296" w:rsidRDefault="006D347D"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793" w:type="pct"/>
            <w:shd w:val="clear" w:color="auto" w:fill="auto"/>
            <w:noWrap/>
            <w:vAlign w:val="center"/>
          </w:tcPr>
          <w:p w14:paraId="7425E10A" w14:textId="0D921151" w:rsidR="00B11251" w:rsidRPr="006E1296" w:rsidRDefault="008E514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c>
          <w:tcPr>
            <w:tcW w:w="794" w:type="pct"/>
            <w:shd w:val="clear" w:color="auto" w:fill="auto"/>
            <w:noWrap/>
            <w:vAlign w:val="center"/>
          </w:tcPr>
          <w:p w14:paraId="6C3731AB" w14:textId="1FAE895B" w:rsidR="00B11251" w:rsidRPr="006E1296" w:rsidRDefault="00242375"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r>
      <w:tr w:rsidR="00B11251" w:rsidRPr="006E1296" w14:paraId="0C46F30B" w14:textId="77777777" w:rsidTr="003D278D">
        <w:trPr>
          <w:trHeight w:val="300"/>
        </w:trPr>
        <w:tc>
          <w:tcPr>
            <w:tcW w:w="791" w:type="pct"/>
            <w:vMerge/>
            <w:vAlign w:val="center"/>
          </w:tcPr>
          <w:p w14:paraId="1C4D338B" w14:textId="77777777"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p>
        </w:tc>
        <w:tc>
          <w:tcPr>
            <w:tcW w:w="1037" w:type="pct"/>
            <w:shd w:val="clear" w:color="auto" w:fill="auto"/>
            <w:noWrap/>
            <w:vAlign w:val="center"/>
            <w:hideMark/>
          </w:tcPr>
          <w:p w14:paraId="77D16D00" w14:textId="4435092D"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Max.</w:t>
            </w:r>
          </w:p>
        </w:tc>
        <w:tc>
          <w:tcPr>
            <w:tcW w:w="793" w:type="pct"/>
            <w:shd w:val="clear" w:color="auto" w:fill="auto"/>
            <w:noWrap/>
            <w:vAlign w:val="center"/>
          </w:tcPr>
          <w:p w14:paraId="384FA138" w14:textId="3D6960EB" w:rsidR="00B11251" w:rsidRPr="006E1296" w:rsidRDefault="005A188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793" w:type="pct"/>
            <w:shd w:val="clear" w:color="auto" w:fill="auto"/>
            <w:noWrap/>
            <w:vAlign w:val="center"/>
          </w:tcPr>
          <w:p w14:paraId="61E8C3DF" w14:textId="38B946E1" w:rsidR="00B11251" w:rsidRPr="006E1296" w:rsidRDefault="006D347D"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793" w:type="pct"/>
            <w:shd w:val="clear" w:color="auto" w:fill="auto"/>
            <w:noWrap/>
            <w:vAlign w:val="center"/>
          </w:tcPr>
          <w:p w14:paraId="39AF3CBF" w14:textId="0D13AC4A" w:rsidR="00B11251" w:rsidRPr="006E1296" w:rsidRDefault="008E514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w:t>
            </w:r>
          </w:p>
        </w:tc>
        <w:tc>
          <w:tcPr>
            <w:tcW w:w="794" w:type="pct"/>
            <w:shd w:val="clear" w:color="auto" w:fill="auto"/>
            <w:noWrap/>
            <w:vAlign w:val="center"/>
          </w:tcPr>
          <w:p w14:paraId="12BA3319" w14:textId="3FBF3708" w:rsidR="00B11251" w:rsidRPr="006E1296" w:rsidRDefault="00242375"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B11251" w:rsidRPr="006E1296" w14:paraId="4044BA0B" w14:textId="77777777" w:rsidTr="003D278D">
        <w:trPr>
          <w:trHeight w:val="300"/>
        </w:trPr>
        <w:tc>
          <w:tcPr>
            <w:tcW w:w="791" w:type="pct"/>
            <w:vMerge/>
            <w:vAlign w:val="center"/>
          </w:tcPr>
          <w:p w14:paraId="6C7BC7AD" w14:textId="77777777"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p>
        </w:tc>
        <w:tc>
          <w:tcPr>
            <w:tcW w:w="1037" w:type="pct"/>
            <w:shd w:val="clear" w:color="auto" w:fill="auto"/>
            <w:noWrap/>
            <w:vAlign w:val="center"/>
          </w:tcPr>
          <w:p w14:paraId="63A82504" w14:textId="1E748A71"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Monthly Avg. (P)</w:t>
            </w:r>
          </w:p>
        </w:tc>
        <w:tc>
          <w:tcPr>
            <w:tcW w:w="793" w:type="pct"/>
            <w:shd w:val="clear" w:color="auto" w:fill="auto"/>
            <w:noWrap/>
            <w:vAlign w:val="center"/>
          </w:tcPr>
          <w:p w14:paraId="44A0FD51" w14:textId="1397D31D" w:rsidR="00B11251" w:rsidRPr="006E1296" w:rsidRDefault="005A188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793" w:type="pct"/>
            <w:shd w:val="clear" w:color="auto" w:fill="auto"/>
            <w:noWrap/>
            <w:vAlign w:val="center"/>
          </w:tcPr>
          <w:p w14:paraId="6F22F7B8" w14:textId="330932FE" w:rsidR="00B11251" w:rsidRPr="006E1296" w:rsidRDefault="006D347D"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793" w:type="pct"/>
            <w:shd w:val="clear" w:color="auto" w:fill="auto"/>
            <w:noWrap/>
            <w:vAlign w:val="center"/>
          </w:tcPr>
          <w:p w14:paraId="2B86523E" w14:textId="4748A793" w:rsidR="00B11251" w:rsidRPr="006E1296" w:rsidRDefault="008E514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c>
          <w:tcPr>
            <w:tcW w:w="794" w:type="pct"/>
            <w:shd w:val="clear" w:color="auto" w:fill="auto"/>
            <w:noWrap/>
            <w:vAlign w:val="center"/>
          </w:tcPr>
          <w:p w14:paraId="5B0DECDD" w14:textId="72CA03EB"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p>
        </w:tc>
      </w:tr>
      <w:tr w:rsidR="00B11251" w:rsidRPr="006E1296" w14:paraId="75150E7B" w14:textId="77777777" w:rsidTr="003D278D">
        <w:trPr>
          <w:trHeight w:val="300"/>
        </w:trPr>
        <w:tc>
          <w:tcPr>
            <w:tcW w:w="791" w:type="pct"/>
            <w:vMerge/>
            <w:tcBorders>
              <w:bottom w:val="single" w:sz="4" w:space="0" w:color="auto"/>
            </w:tcBorders>
            <w:vAlign w:val="center"/>
          </w:tcPr>
          <w:p w14:paraId="15D6484D" w14:textId="77777777"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p>
        </w:tc>
        <w:tc>
          <w:tcPr>
            <w:tcW w:w="1037" w:type="pct"/>
            <w:tcBorders>
              <w:bottom w:val="single" w:sz="4" w:space="0" w:color="auto"/>
            </w:tcBorders>
            <w:shd w:val="clear" w:color="auto" w:fill="auto"/>
            <w:noWrap/>
            <w:vAlign w:val="center"/>
          </w:tcPr>
          <w:p w14:paraId="58A06A3E" w14:textId="13EBCBA2"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Monthly Avg.</w:t>
            </w:r>
          </w:p>
        </w:tc>
        <w:tc>
          <w:tcPr>
            <w:tcW w:w="793" w:type="pct"/>
            <w:tcBorders>
              <w:bottom w:val="single" w:sz="4" w:space="0" w:color="auto"/>
            </w:tcBorders>
            <w:shd w:val="clear" w:color="auto" w:fill="auto"/>
            <w:noWrap/>
            <w:vAlign w:val="center"/>
          </w:tcPr>
          <w:p w14:paraId="1D18B62D" w14:textId="0B03D796" w:rsidR="00B11251" w:rsidRPr="006E1296" w:rsidRDefault="005A188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w:t>
            </w:r>
          </w:p>
        </w:tc>
        <w:tc>
          <w:tcPr>
            <w:tcW w:w="793" w:type="pct"/>
            <w:tcBorders>
              <w:bottom w:val="single" w:sz="4" w:space="0" w:color="auto"/>
            </w:tcBorders>
            <w:shd w:val="clear" w:color="auto" w:fill="auto"/>
            <w:noWrap/>
            <w:vAlign w:val="center"/>
          </w:tcPr>
          <w:p w14:paraId="5811942B" w14:textId="08B624F6" w:rsidR="00B11251" w:rsidRPr="006E1296" w:rsidRDefault="006D347D"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793" w:type="pct"/>
            <w:tcBorders>
              <w:bottom w:val="single" w:sz="4" w:space="0" w:color="auto"/>
            </w:tcBorders>
            <w:shd w:val="clear" w:color="auto" w:fill="auto"/>
            <w:noWrap/>
            <w:vAlign w:val="center"/>
          </w:tcPr>
          <w:p w14:paraId="356E1BD3" w14:textId="73A238F9" w:rsidR="00B11251" w:rsidRPr="006E1296" w:rsidRDefault="008E514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794" w:type="pct"/>
            <w:tcBorders>
              <w:bottom w:val="single" w:sz="4" w:space="0" w:color="auto"/>
            </w:tcBorders>
            <w:shd w:val="clear" w:color="auto" w:fill="auto"/>
            <w:noWrap/>
            <w:vAlign w:val="center"/>
          </w:tcPr>
          <w:p w14:paraId="5C2E3E33" w14:textId="52DB9959" w:rsidR="00B11251" w:rsidRPr="006E1296" w:rsidRDefault="00242375"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r>
      <w:tr w:rsidR="00242375" w:rsidRPr="006E1296" w14:paraId="03081E50" w14:textId="77777777" w:rsidTr="003D278D">
        <w:trPr>
          <w:trHeight w:val="300"/>
        </w:trPr>
        <w:tc>
          <w:tcPr>
            <w:tcW w:w="791" w:type="pct"/>
            <w:vMerge w:val="restart"/>
            <w:tcBorders>
              <w:top w:val="single" w:sz="4" w:space="0" w:color="auto"/>
            </w:tcBorders>
            <w:vAlign w:val="center"/>
          </w:tcPr>
          <w:p w14:paraId="4BD999AD" w14:textId="5413BF65"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Temperature</w:t>
            </w:r>
          </w:p>
        </w:tc>
        <w:tc>
          <w:tcPr>
            <w:tcW w:w="1037" w:type="pct"/>
            <w:tcBorders>
              <w:top w:val="single" w:sz="4" w:space="0" w:color="auto"/>
            </w:tcBorders>
            <w:shd w:val="clear" w:color="auto" w:fill="auto"/>
            <w:noWrap/>
            <w:vAlign w:val="center"/>
          </w:tcPr>
          <w:p w14:paraId="75E95EC1" w14:textId="518E2649" w:rsidR="00242375"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Min.</w:t>
            </w:r>
            <w:r w:rsidRPr="006E1296">
              <w:rPr>
                <w:rFonts w:ascii="Times New Roman" w:eastAsia="Times New Roman" w:hAnsi="Times New Roman" w:cs="Times New Roman"/>
                <w:color w:val="000000"/>
                <w:sz w:val="24"/>
                <w:szCs w:val="24"/>
              </w:rPr>
              <w:t xml:space="preserve"> (P)</w:t>
            </w:r>
          </w:p>
        </w:tc>
        <w:tc>
          <w:tcPr>
            <w:tcW w:w="793" w:type="pct"/>
            <w:tcBorders>
              <w:top w:val="single" w:sz="4" w:space="0" w:color="auto"/>
            </w:tcBorders>
            <w:shd w:val="clear" w:color="auto" w:fill="auto"/>
            <w:noWrap/>
            <w:vAlign w:val="center"/>
          </w:tcPr>
          <w:p w14:paraId="14E51B4F" w14:textId="13EA5394"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793" w:type="pct"/>
            <w:tcBorders>
              <w:top w:val="single" w:sz="4" w:space="0" w:color="auto"/>
            </w:tcBorders>
            <w:shd w:val="clear" w:color="auto" w:fill="auto"/>
            <w:noWrap/>
            <w:vAlign w:val="center"/>
          </w:tcPr>
          <w:p w14:paraId="34556FA8" w14:textId="2149A16C"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793" w:type="pct"/>
            <w:tcBorders>
              <w:top w:val="single" w:sz="4" w:space="0" w:color="auto"/>
            </w:tcBorders>
            <w:shd w:val="clear" w:color="auto" w:fill="auto"/>
            <w:noWrap/>
            <w:vAlign w:val="center"/>
          </w:tcPr>
          <w:p w14:paraId="4CA93E39" w14:textId="449E8A3A"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p>
        </w:tc>
        <w:tc>
          <w:tcPr>
            <w:tcW w:w="794" w:type="pct"/>
            <w:tcBorders>
              <w:top w:val="single" w:sz="4" w:space="0" w:color="auto"/>
            </w:tcBorders>
            <w:shd w:val="clear" w:color="auto" w:fill="auto"/>
            <w:noWrap/>
            <w:vAlign w:val="center"/>
          </w:tcPr>
          <w:p w14:paraId="13C4E168" w14:textId="7C27FD4E"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w:t>
            </w:r>
          </w:p>
        </w:tc>
      </w:tr>
      <w:tr w:rsidR="00242375" w:rsidRPr="006E1296" w14:paraId="7D017C89" w14:textId="77777777" w:rsidTr="003D278D">
        <w:trPr>
          <w:trHeight w:val="300"/>
        </w:trPr>
        <w:tc>
          <w:tcPr>
            <w:tcW w:w="791" w:type="pct"/>
            <w:vMerge/>
            <w:vAlign w:val="center"/>
          </w:tcPr>
          <w:p w14:paraId="3BE51551" w14:textId="77777777"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p>
        </w:tc>
        <w:tc>
          <w:tcPr>
            <w:tcW w:w="1037" w:type="pct"/>
            <w:shd w:val="clear" w:color="auto" w:fill="auto"/>
            <w:noWrap/>
            <w:vAlign w:val="center"/>
          </w:tcPr>
          <w:p w14:paraId="5E6F9F50" w14:textId="555FA4A5" w:rsidR="00242375"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Min.</w:t>
            </w:r>
          </w:p>
        </w:tc>
        <w:tc>
          <w:tcPr>
            <w:tcW w:w="793" w:type="pct"/>
            <w:shd w:val="clear" w:color="auto" w:fill="auto"/>
            <w:noWrap/>
            <w:vAlign w:val="center"/>
          </w:tcPr>
          <w:p w14:paraId="7B3FA690" w14:textId="6F78BADB"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0.47</w:t>
            </w:r>
          </w:p>
        </w:tc>
        <w:tc>
          <w:tcPr>
            <w:tcW w:w="793" w:type="pct"/>
            <w:shd w:val="clear" w:color="auto" w:fill="auto"/>
            <w:noWrap/>
            <w:vAlign w:val="center"/>
          </w:tcPr>
          <w:p w14:paraId="53E5CEBC" w14:textId="20C269AE"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793" w:type="pct"/>
            <w:shd w:val="clear" w:color="auto" w:fill="auto"/>
            <w:noWrap/>
            <w:vAlign w:val="center"/>
          </w:tcPr>
          <w:p w14:paraId="3238D5D8" w14:textId="1965657C"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c>
          <w:tcPr>
            <w:tcW w:w="794" w:type="pct"/>
            <w:shd w:val="clear" w:color="auto" w:fill="auto"/>
            <w:noWrap/>
            <w:vAlign w:val="center"/>
          </w:tcPr>
          <w:p w14:paraId="49708740" w14:textId="252DA3F5"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r>
      <w:tr w:rsidR="00242375" w:rsidRPr="006E1296" w14:paraId="235C8DCF" w14:textId="77777777" w:rsidTr="003D278D">
        <w:trPr>
          <w:trHeight w:val="300"/>
        </w:trPr>
        <w:tc>
          <w:tcPr>
            <w:tcW w:w="791" w:type="pct"/>
            <w:vMerge/>
            <w:vAlign w:val="center"/>
          </w:tcPr>
          <w:p w14:paraId="00FB4123" w14:textId="77777777"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p>
        </w:tc>
        <w:tc>
          <w:tcPr>
            <w:tcW w:w="1037" w:type="pct"/>
            <w:shd w:val="clear" w:color="auto" w:fill="auto"/>
            <w:noWrap/>
            <w:vAlign w:val="center"/>
          </w:tcPr>
          <w:p w14:paraId="41FE860D" w14:textId="513C3DE2" w:rsidR="00242375"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Max. (P)</w:t>
            </w:r>
          </w:p>
        </w:tc>
        <w:tc>
          <w:tcPr>
            <w:tcW w:w="793" w:type="pct"/>
            <w:shd w:val="clear" w:color="auto" w:fill="auto"/>
            <w:noWrap/>
            <w:vAlign w:val="center"/>
          </w:tcPr>
          <w:p w14:paraId="5C696C40" w14:textId="4DD2260F"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c>
          <w:tcPr>
            <w:tcW w:w="793" w:type="pct"/>
            <w:shd w:val="clear" w:color="auto" w:fill="auto"/>
            <w:noWrap/>
            <w:vAlign w:val="center"/>
          </w:tcPr>
          <w:p w14:paraId="536ABC26" w14:textId="161353D2"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793" w:type="pct"/>
            <w:shd w:val="clear" w:color="auto" w:fill="auto"/>
            <w:noWrap/>
            <w:vAlign w:val="center"/>
          </w:tcPr>
          <w:p w14:paraId="40C0E308" w14:textId="27A26F69"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794" w:type="pct"/>
            <w:shd w:val="clear" w:color="auto" w:fill="auto"/>
            <w:noWrap/>
            <w:vAlign w:val="center"/>
          </w:tcPr>
          <w:p w14:paraId="42D292F5" w14:textId="62F7B9E8"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w:t>
            </w:r>
          </w:p>
        </w:tc>
      </w:tr>
      <w:tr w:rsidR="00242375" w:rsidRPr="006E1296" w14:paraId="494C3E92" w14:textId="77777777" w:rsidTr="003D278D">
        <w:trPr>
          <w:trHeight w:val="300"/>
        </w:trPr>
        <w:tc>
          <w:tcPr>
            <w:tcW w:w="791" w:type="pct"/>
            <w:vMerge/>
            <w:vAlign w:val="center"/>
          </w:tcPr>
          <w:p w14:paraId="26AAA15D" w14:textId="77777777"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p>
        </w:tc>
        <w:tc>
          <w:tcPr>
            <w:tcW w:w="1037" w:type="pct"/>
            <w:shd w:val="clear" w:color="auto" w:fill="auto"/>
            <w:noWrap/>
            <w:vAlign w:val="center"/>
          </w:tcPr>
          <w:p w14:paraId="7AFD2427" w14:textId="0F1EEF2E" w:rsidR="00242375"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Max.</w:t>
            </w:r>
          </w:p>
        </w:tc>
        <w:tc>
          <w:tcPr>
            <w:tcW w:w="793" w:type="pct"/>
            <w:shd w:val="clear" w:color="auto" w:fill="auto"/>
            <w:noWrap/>
            <w:vAlign w:val="center"/>
          </w:tcPr>
          <w:p w14:paraId="5C60F549" w14:textId="6224F039"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0.47</w:t>
            </w:r>
          </w:p>
        </w:tc>
        <w:tc>
          <w:tcPr>
            <w:tcW w:w="793" w:type="pct"/>
            <w:shd w:val="clear" w:color="auto" w:fill="auto"/>
            <w:noWrap/>
            <w:vAlign w:val="center"/>
          </w:tcPr>
          <w:p w14:paraId="0EAEDAF2" w14:textId="507A143B"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c>
          <w:tcPr>
            <w:tcW w:w="793" w:type="pct"/>
            <w:shd w:val="clear" w:color="auto" w:fill="auto"/>
            <w:noWrap/>
            <w:vAlign w:val="center"/>
          </w:tcPr>
          <w:p w14:paraId="65123F31" w14:textId="09AE82E2"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794" w:type="pct"/>
            <w:shd w:val="clear" w:color="auto" w:fill="auto"/>
            <w:noWrap/>
            <w:vAlign w:val="center"/>
          </w:tcPr>
          <w:p w14:paraId="080F2D5F" w14:textId="54A3D332"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w:t>
            </w:r>
          </w:p>
        </w:tc>
      </w:tr>
      <w:tr w:rsidR="00242375" w:rsidRPr="006E1296" w14:paraId="360546D7" w14:textId="77777777" w:rsidTr="003D278D">
        <w:trPr>
          <w:trHeight w:val="300"/>
        </w:trPr>
        <w:tc>
          <w:tcPr>
            <w:tcW w:w="791" w:type="pct"/>
            <w:vMerge/>
            <w:vAlign w:val="center"/>
          </w:tcPr>
          <w:p w14:paraId="14EBBDB0" w14:textId="77777777"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p>
        </w:tc>
        <w:tc>
          <w:tcPr>
            <w:tcW w:w="1037" w:type="pct"/>
            <w:shd w:val="clear" w:color="auto" w:fill="auto"/>
            <w:noWrap/>
            <w:vAlign w:val="center"/>
          </w:tcPr>
          <w:p w14:paraId="32D8BCB7" w14:textId="30CA76A7" w:rsidR="00242375"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Monthly Avg. (P)</w:t>
            </w:r>
          </w:p>
        </w:tc>
        <w:tc>
          <w:tcPr>
            <w:tcW w:w="793" w:type="pct"/>
            <w:shd w:val="clear" w:color="auto" w:fill="auto"/>
            <w:noWrap/>
            <w:vAlign w:val="center"/>
          </w:tcPr>
          <w:p w14:paraId="3FCC7FAA" w14:textId="200A1696"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793" w:type="pct"/>
            <w:shd w:val="clear" w:color="auto" w:fill="auto"/>
            <w:noWrap/>
            <w:vAlign w:val="center"/>
          </w:tcPr>
          <w:p w14:paraId="234A65AA" w14:textId="25E3E768"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0.38</w:t>
            </w:r>
          </w:p>
        </w:tc>
        <w:tc>
          <w:tcPr>
            <w:tcW w:w="793" w:type="pct"/>
            <w:shd w:val="clear" w:color="auto" w:fill="auto"/>
            <w:noWrap/>
            <w:vAlign w:val="center"/>
          </w:tcPr>
          <w:p w14:paraId="782AFA7A" w14:textId="68D79758"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c>
          <w:tcPr>
            <w:tcW w:w="794" w:type="pct"/>
            <w:shd w:val="clear" w:color="auto" w:fill="auto"/>
            <w:noWrap/>
            <w:vAlign w:val="center"/>
          </w:tcPr>
          <w:p w14:paraId="23D824B7" w14:textId="44462C0E"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w:t>
            </w:r>
          </w:p>
        </w:tc>
      </w:tr>
      <w:tr w:rsidR="00242375" w:rsidRPr="006E1296" w14:paraId="7209C066" w14:textId="77777777" w:rsidTr="003D278D">
        <w:trPr>
          <w:trHeight w:val="300"/>
        </w:trPr>
        <w:tc>
          <w:tcPr>
            <w:tcW w:w="791" w:type="pct"/>
            <w:vMerge/>
            <w:tcBorders>
              <w:bottom w:val="single" w:sz="4" w:space="0" w:color="auto"/>
            </w:tcBorders>
            <w:vAlign w:val="center"/>
          </w:tcPr>
          <w:p w14:paraId="4571248B" w14:textId="77777777"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p>
        </w:tc>
        <w:tc>
          <w:tcPr>
            <w:tcW w:w="1037" w:type="pct"/>
            <w:tcBorders>
              <w:bottom w:val="single" w:sz="4" w:space="0" w:color="auto"/>
            </w:tcBorders>
            <w:shd w:val="clear" w:color="auto" w:fill="auto"/>
            <w:noWrap/>
            <w:vAlign w:val="center"/>
          </w:tcPr>
          <w:p w14:paraId="2093CDBA" w14:textId="6236AE52"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Monthly Avg.</w:t>
            </w:r>
          </w:p>
        </w:tc>
        <w:tc>
          <w:tcPr>
            <w:tcW w:w="793" w:type="pct"/>
            <w:tcBorders>
              <w:bottom w:val="single" w:sz="4" w:space="0" w:color="auto"/>
            </w:tcBorders>
            <w:shd w:val="clear" w:color="auto" w:fill="auto"/>
            <w:noWrap/>
            <w:vAlign w:val="center"/>
          </w:tcPr>
          <w:p w14:paraId="61481B41" w14:textId="159AE398"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0.47</w:t>
            </w:r>
          </w:p>
        </w:tc>
        <w:tc>
          <w:tcPr>
            <w:tcW w:w="793" w:type="pct"/>
            <w:tcBorders>
              <w:bottom w:val="single" w:sz="4" w:space="0" w:color="auto"/>
            </w:tcBorders>
            <w:shd w:val="clear" w:color="auto" w:fill="auto"/>
            <w:noWrap/>
            <w:vAlign w:val="center"/>
          </w:tcPr>
          <w:p w14:paraId="264A7FC8" w14:textId="41C4C593"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c>
          <w:tcPr>
            <w:tcW w:w="793" w:type="pct"/>
            <w:tcBorders>
              <w:bottom w:val="single" w:sz="4" w:space="0" w:color="auto"/>
            </w:tcBorders>
            <w:shd w:val="clear" w:color="auto" w:fill="auto"/>
            <w:noWrap/>
            <w:vAlign w:val="center"/>
          </w:tcPr>
          <w:p w14:paraId="1314D61A" w14:textId="464C33F6"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794" w:type="pct"/>
            <w:tcBorders>
              <w:bottom w:val="single" w:sz="4" w:space="0" w:color="auto"/>
            </w:tcBorders>
            <w:shd w:val="clear" w:color="auto" w:fill="auto"/>
            <w:noWrap/>
            <w:vAlign w:val="center"/>
          </w:tcPr>
          <w:p w14:paraId="21667100" w14:textId="6A3ED7E7"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w:t>
            </w:r>
          </w:p>
        </w:tc>
      </w:tr>
      <w:tr w:rsidR="00242375" w:rsidRPr="006E1296" w14:paraId="50C349C6" w14:textId="77777777" w:rsidTr="003D278D">
        <w:trPr>
          <w:trHeight w:val="300"/>
        </w:trPr>
        <w:tc>
          <w:tcPr>
            <w:tcW w:w="791" w:type="pct"/>
            <w:vMerge w:val="restart"/>
            <w:tcBorders>
              <w:top w:val="single" w:sz="4" w:space="0" w:color="auto"/>
              <w:bottom w:val="single" w:sz="4" w:space="0" w:color="auto"/>
            </w:tcBorders>
            <w:vAlign w:val="center"/>
          </w:tcPr>
          <w:p w14:paraId="35B6AC3B" w14:textId="725B670F"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Rainfall</w:t>
            </w:r>
          </w:p>
        </w:tc>
        <w:tc>
          <w:tcPr>
            <w:tcW w:w="1037" w:type="pct"/>
            <w:tcBorders>
              <w:top w:val="single" w:sz="4" w:space="0" w:color="auto"/>
            </w:tcBorders>
            <w:shd w:val="clear" w:color="auto" w:fill="auto"/>
            <w:noWrap/>
            <w:vAlign w:val="center"/>
            <w:hideMark/>
          </w:tcPr>
          <w:p w14:paraId="18E69FE0" w14:textId="4E8C5A57"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(P)</w:t>
            </w:r>
          </w:p>
        </w:tc>
        <w:tc>
          <w:tcPr>
            <w:tcW w:w="793" w:type="pct"/>
            <w:tcBorders>
              <w:top w:val="single" w:sz="4" w:space="0" w:color="auto"/>
            </w:tcBorders>
            <w:shd w:val="clear" w:color="auto" w:fill="auto"/>
            <w:noWrap/>
            <w:vAlign w:val="center"/>
          </w:tcPr>
          <w:p w14:paraId="629014A9" w14:textId="07A09577"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93" w:type="pct"/>
            <w:tcBorders>
              <w:top w:val="single" w:sz="4" w:space="0" w:color="auto"/>
            </w:tcBorders>
            <w:shd w:val="clear" w:color="auto" w:fill="auto"/>
            <w:noWrap/>
            <w:vAlign w:val="center"/>
          </w:tcPr>
          <w:p w14:paraId="4C7591C1" w14:textId="4BDCE93A"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c>
          <w:tcPr>
            <w:tcW w:w="793" w:type="pct"/>
            <w:tcBorders>
              <w:top w:val="single" w:sz="4" w:space="0" w:color="auto"/>
            </w:tcBorders>
            <w:shd w:val="clear" w:color="auto" w:fill="auto"/>
            <w:noWrap/>
            <w:vAlign w:val="center"/>
          </w:tcPr>
          <w:p w14:paraId="55656457" w14:textId="1B6EB8C7"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794" w:type="pct"/>
            <w:tcBorders>
              <w:top w:val="single" w:sz="4" w:space="0" w:color="auto"/>
            </w:tcBorders>
            <w:shd w:val="clear" w:color="auto" w:fill="auto"/>
            <w:noWrap/>
            <w:vAlign w:val="center"/>
          </w:tcPr>
          <w:p w14:paraId="2DC74588" w14:textId="3417D71F"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242375" w:rsidRPr="006E1296" w14:paraId="2FE6E54D" w14:textId="77777777" w:rsidTr="003D278D">
        <w:trPr>
          <w:trHeight w:val="300"/>
        </w:trPr>
        <w:tc>
          <w:tcPr>
            <w:tcW w:w="791" w:type="pct"/>
            <w:vMerge/>
            <w:tcBorders>
              <w:bottom w:val="single" w:sz="4" w:space="0" w:color="auto"/>
            </w:tcBorders>
            <w:vAlign w:val="center"/>
          </w:tcPr>
          <w:p w14:paraId="0842E11F" w14:textId="77777777"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p>
        </w:tc>
        <w:tc>
          <w:tcPr>
            <w:tcW w:w="1037" w:type="pct"/>
            <w:tcBorders>
              <w:bottom w:val="single" w:sz="4" w:space="0" w:color="auto"/>
            </w:tcBorders>
            <w:shd w:val="clear" w:color="auto" w:fill="auto"/>
            <w:noWrap/>
            <w:vAlign w:val="center"/>
            <w:hideMark/>
          </w:tcPr>
          <w:p w14:paraId="6EF202D3" w14:textId="313CFB09"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w:t>
            </w:r>
            <w:r w:rsidRPr="006E1296">
              <w:rPr>
                <w:rFonts w:ascii="Times New Roman" w:eastAsia="Times New Roman" w:hAnsi="Times New Roman" w:cs="Times New Roman"/>
                <w:color w:val="000000"/>
                <w:sz w:val="24"/>
                <w:szCs w:val="24"/>
              </w:rPr>
              <w:t xml:space="preserve"> </w:t>
            </w:r>
          </w:p>
        </w:tc>
        <w:tc>
          <w:tcPr>
            <w:tcW w:w="793" w:type="pct"/>
            <w:tcBorders>
              <w:bottom w:val="single" w:sz="4" w:space="0" w:color="auto"/>
            </w:tcBorders>
            <w:shd w:val="clear" w:color="auto" w:fill="auto"/>
            <w:noWrap/>
            <w:vAlign w:val="center"/>
          </w:tcPr>
          <w:p w14:paraId="556346F2" w14:textId="34710BD2"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93" w:type="pct"/>
            <w:tcBorders>
              <w:bottom w:val="single" w:sz="4" w:space="0" w:color="auto"/>
            </w:tcBorders>
            <w:shd w:val="clear" w:color="auto" w:fill="auto"/>
            <w:noWrap/>
            <w:vAlign w:val="center"/>
          </w:tcPr>
          <w:p w14:paraId="5CA59A23" w14:textId="1F2F4C84"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w:t>
            </w:r>
          </w:p>
        </w:tc>
        <w:tc>
          <w:tcPr>
            <w:tcW w:w="793" w:type="pct"/>
            <w:tcBorders>
              <w:bottom w:val="single" w:sz="4" w:space="0" w:color="auto"/>
            </w:tcBorders>
            <w:shd w:val="clear" w:color="auto" w:fill="auto"/>
            <w:noWrap/>
            <w:vAlign w:val="center"/>
          </w:tcPr>
          <w:p w14:paraId="581723F4" w14:textId="5B5486E4"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94" w:type="pct"/>
            <w:tcBorders>
              <w:bottom w:val="single" w:sz="4" w:space="0" w:color="auto"/>
            </w:tcBorders>
            <w:shd w:val="clear" w:color="auto" w:fill="auto"/>
            <w:noWrap/>
            <w:vAlign w:val="center"/>
          </w:tcPr>
          <w:p w14:paraId="0ACB2F6B" w14:textId="260CFAF0"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0.08</w:t>
            </w:r>
          </w:p>
        </w:tc>
      </w:tr>
      <w:tr w:rsidR="00242375" w:rsidRPr="006E1296" w14:paraId="67FA6C5C" w14:textId="77777777" w:rsidTr="003D278D">
        <w:trPr>
          <w:trHeight w:val="300"/>
        </w:trPr>
        <w:tc>
          <w:tcPr>
            <w:tcW w:w="791" w:type="pct"/>
            <w:tcBorders>
              <w:top w:val="single" w:sz="4" w:space="0" w:color="auto"/>
              <w:bottom w:val="single" w:sz="4" w:space="0" w:color="auto"/>
            </w:tcBorders>
            <w:vAlign w:val="center"/>
          </w:tcPr>
          <w:p w14:paraId="4039B8EB" w14:textId="56C0DDFE"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MEI</w:t>
            </w:r>
          </w:p>
        </w:tc>
        <w:tc>
          <w:tcPr>
            <w:tcW w:w="1037" w:type="pct"/>
            <w:tcBorders>
              <w:top w:val="single" w:sz="4" w:space="0" w:color="auto"/>
              <w:bottom w:val="single" w:sz="4" w:space="0" w:color="auto"/>
            </w:tcBorders>
            <w:shd w:val="clear" w:color="auto" w:fill="auto"/>
            <w:noWrap/>
            <w:vAlign w:val="center"/>
            <w:hideMark/>
          </w:tcPr>
          <w:p w14:paraId="47F7951C" w14:textId="15821017"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Index</w:t>
            </w:r>
          </w:p>
        </w:tc>
        <w:tc>
          <w:tcPr>
            <w:tcW w:w="793" w:type="pct"/>
            <w:tcBorders>
              <w:top w:val="single" w:sz="4" w:space="0" w:color="auto"/>
              <w:bottom w:val="single" w:sz="4" w:space="0" w:color="auto"/>
            </w:tcBorders>
            <w:shd w:val="clear" w:color="auto" w:fill="auto"/>
            <w:noWrap/>
            <w:vAlign w:val="center"/>
          </w:tcPr>
          <w:p w14:paraId="002040B9" w14:textId="0249F482"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793" w:type="pct"/>
            <w:tcBorders>
              <w:top w:val="single" w:sz="4" w:space="0" w:color="auto"/>
              <w:bottom w:val="single" w:sz="4" w:space="0" w:color="auto"/>
            </w:tcBorders>
            <w:shd w:val="clear" w:color="auto" w:fill="auto"/>
            <w:noWrap/>
            <w:vAlign w:val="center"/>
          </w:tcPr>
          <w:p w14:paraId="705F9BBF" w14:textId="3276CC41"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793" w:type="pct"/>
            <w:tcBorders>
              <w:top w:val="single" w:sz="4" w:space="0" w:color="auto"/>
              <w:bottom w:val="single" w:sz="4" w:space="0" w:color="auto"/>
            </w:tcBorders>
            <w:shd w:val="clear" w:color="auto" w:fill="auto"/>
            <w:noWrap/>
            <w:vAlign w:val="center"/>
          </w:tcPr>
          <w:p w14:paraId="1EE6E47A" w14:textId="78C36F1E"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w:t>
            </w:r>
          </w:p>
        </w:tc>
        <w:tc>
          <w:tcPr>
            <w:tcW w:w="794" w:type="pct"/>
            <w:tcBorders>
              <w:top w:val="single" w:sz="4" w:space="0" w:color="auto"/>
              <w:bottom w:val="single" w:sz="4" w:space="0" w:color="auto"/>
            </w:tcBorders>
            <w:shd w:val="clear" w:color="auto" w:fill="auto"/>
            <w:noWrap/>
            <w:vAlign w:val="center"/>
          </w:tcPr>
          <w:p w14:paraId="1AD7E860" w14:textId="589E2A89"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r>
    </w:tbl>
    <w:p w14:paraId="7C5D6BD3" w14:textId="1E2EFA1A" w:rsidR="009074AE" w:rsidRDefault="009074AE" w:rsidP="00600694">
      <w:pPr>
        <w:rPr>
          <w:rFonts w:ascii="Times New Roman" w:hAnsi="Times New Roman" w:cs="Times New Roman"/>
          <w:sz w:val="24"/>
          <w:szCs w:val="24"/>
        </w:rPr>
      </w:pPr>
      <w:r>
        <w:rPr>
          <w:rFonts w:ascii="Times New Roman" w:hAnsi="Times New Roman" w:cs="Times New Roman"/>
          <w:sz w:val="24"/>
          <w:szCs w:val="24"/>
        </w:rPr>
        <w:br w:type="page"/>
      </w:r>
    </w:p>
    <w:p w14:paraId="366BD41D" w14:textId="256B5B2C" w:rsidR="00F32A49" w:rsidRDefault="009074AE" w:rsidP="00F04A05">
      <w:pPr>
        <w:pStyle w:val="Bibliography"/>
        <w:spacing w:line="480" w:lineRule="auto"/>
        <w:rPr>
          <w:rFonts w:ascii="Times New Roman" w:hAnsi="Times New Roman" w:cs="Times New Roman"/>
          <w:sz w:val="24"/>
          <w:szCs w:val="24"/>
        </w:rPr>
      </w:pPr>
      <w:r>
        <w:rPr>
          <w:rFonts w:ascii="Times New Roman" w:hAnsi="Times New Roman" w:cs="Times New Roman"/>
          <w:sz w:val="24"/>
          <w:szCs w:val="24"/>
        </w:rPr>
        <w:lastRenderedPageBreak/>
        <w:t>Figure Legends</w:t>
      </w:r>
    </w:p>
    <w:p w14:paraId="516E95FB" w14:textId="02345529" w:rsidR="00CE353A" w:rsidRDefault="00CE353A" w:rsidP="002B768E">
      <w:pPr>
        <w:spacing w:line="48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Figure 1 </w:t>
      </w:r>
      <w:r w:rsidRPr="00CE353A">
        <w:rPr>
          <w:rFonts w:ascii="Times New Roman" w:hAnsi="Times New Roman" w:cs="Times New Roman"/>
          <w:b/>
          <w:bCs/>
          <w:sz w:val="24"/>
          <w:szCs w:val="24"/>
        </w:rPr>
        <w:t>Map</w:t>
      </w:r>
      <w:r>
        <w:rPr>
          <w:rFonts w:ascii="Times New Roman" w:hAnsi="Times New Roman" w:cs="Times New Roman"/>
          <w:sz w:val="24"/>
          <w:szCs w:val="24"/>
        </w:rPr>
        <w:t xml:space="preserve"> of Guana Tolomato Matanzas estuary located in northeast Florida, United States around the city of </w:t>
      </w:r>
      <w:commentRangeStart w:id="137"/>
      <w:r>
        <w:rPr>
          <w:rFonts w:ascii="Times New Roman" w:hAnsi="Times New Roman" w:cs="Times New Roman"/>
          <w:sz w:val="24"/>
          <w:szCs w:val="24"/>
        </w:rPr>
        <w:t>Saint Augustine</w:t>
      </w:r>
      <w:commentRangeEnd w:id="137"/>
      <w:r w:rsidR="002352F9">
        <w:rPr>
          <w:rStyle w:val="CommentReference"/>
        </w:rPr>
        <w:commentReference w:id="137"/>
      </w:r>
      <w:r>
        <w:rPr>
          <w:rFonts w:ascii="Times New Roman" w:hAnsi="Times New Roman" w:cs="Times New Roman"/>
          <w:sz w:val="24"/>
          <w:szCs w:val="24"/>
        </w:rPr>
        <w:t xml:space="preserve">, Florida with </w:t>
      </w:r>
      <w:r w:rsidR="003874E6">
        <w:rPr>
          <w:rFonts w:ascii="Times New Roman" w:hAnsi="Times New Roman" w:cs="Times New Roman"/>
          <w:sz w:val="24"/>
          <w:szCs w:val="24"/>
        </w:rPr>
        <w:t xml:space="preserve">watersheds (HUC__), </w:t>
      </w:r>
      <w:r>
        <w:rPr>
          <w:rFonts w:ascii="Times New Roman" w:hAnsi="Times New Roman" w:cs="Times New Roman"/>
          <w:sz w:val="24"/>
          <w:szCs w:val="24"/>
        </w:rPr>
        <w:t>water quality monitoring stations (</w:t>
      </w:r>
      <w:r w:rsidR="003A67E9">
        <w:rPr>
          <w:rFonts w:ascii="Times New Roman" w:hAnsi="Times New Roman" w:cs="Times New Roman"/>
          <w:sz w:val="24"/>
          <w:szCs w:val="24"/>
        </w:rPr>
        <w:t>triangles</w:t>
      </w:r>
      <w:r>
        <w:rPr>
          <w:rFonts w:ascii="Times New Roman" w:hAnsi="Times New Roman" w:cs="Times New Roman"/>
          <w:sz w:val="24"/>
          <w:szCs w:val="24"/>
        </w:rPr>
        <w:t>)</w:t>
      </w:r>
      <w:r w:rsidR="003874E6">
        <w:rPr>
          <w:rFonts w:ascii="Times New Roman" w:hAnsi="Times New Roman" w:cs="Times New Roman"/>
          <w:sz w:val="24"/>
          <w:szCs w:val="24"/>
        </w:rPr>
        <w:t>,</w:t>
      </w:r>
      <w:r>
        <w:rPr>
          <w:rFonts w:ascii="Times New Roman" w:hAnsi="Times New Roman" w:cs="Times New Roman"/>
          <w:sz w:val="24"/>
          <w:szCs w:val="24"/>
        </w:rPr>
        <w:t xml:space="preserve"> and the weather station (</w:t>
      </w:r>
      <w:r w:rsidR="003A67E9">
        <w:rPr>
          <w:rFonts w:ascii="Times New Roman" w:hAnsi="Times New Roman" w:cs="Times New Roman"/>
          <w:sz w:val="24"/>
          <w:szCs w:val="24"/>
        </w:rPr>
        <w:t>circle</w:t>
      </w:r>
      <w:r>
        <w:rPr>
          <w:rFonts w:ascii="Times New Roman" w:hAnsi="Times New Roman" w:cs="Times New Roman"/>
          <w:sz w:val="24"/>
          <w:szCs w:val="24"/>
        </w:rPr>
        <w:t>)</w:t>
      </w:r>
      <w:r w:rsidR="00251A9F">
        <w:rPr>
          <w:rFonts w:ascii="Times New Roman" w:hAnsi="Times New Roman" w:cs="Times New Roman"/>
          <w:sz w:val="24"/>
          <w:szCs w:val="24"/>
        </w:rPr>
        <w:t xml:space="preserve"> as part of the Guana Tolomato Matanzas National Estuarine Research Reserve System-Wide Monitoring Program</w:t>
      </w:r>
      <w:r>
        <w:rPr>
          <w:rFonts w:ascii="Times New Roman" w:hAnsi="Times New Roman" w:cs="Times New Roman"/>
          <w:sz w:val="24"/>
          <w:szCs w:val="24"/>
        </w:rPr>
        <w:t>.</w:t>
      </w:r>
    </w:p>
    <w:p w14:paraId="2070EB84" w14:textId="3A1EB8DB" w:rsidR="00E35A92" w:rsidRDefault="00E35A92" w:rsidP="002B768E">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PI GAM and trend. </w:t>
      </w:r>
      <w:r w:rsidR="00371EF1">
        <w:rPr>
          <w:rFonts w:ascii="Times New Roman" w:hAnsi="Times New Roman" w:cs="Times New Roman"/>
          <w:sz w:val="24"/>
          <w:szCs w:val="24"/>
        </w:rPr>
        <w:t xml:space="preserve">Chlorophyll </w:t>
      </w:r>
      <w:r w:rsidR="00371EF1">
        <w:rPr>
          <w:rFonts w:ascii="Times New Roman" w:hAnsi="Times New Roman" w:cs="Times New Roman"/>
          <w:i/>
          <w:iCs/>
          <w:sz w:val="24"/>
          <w:szCs w:val="24"/>
        </w:rPr>
        <w:t xml:space="preserve">a </w:t>
      </w:r>
      <w:r w:rsidR="00371EF1">
        <w:rPr>
          <w:rFonts w:ascii="Times New Roman" w:hAnsi="Times New Roman" w:cs="Times New Roman"/>
          <w:sz w:val="24"/>
          <w:szCs w:val="24"/>
        </w:rPr>
        <w:t xml:space="preserve">at the Pine Island station in the Guana Tolomato Matanzas estuary. (A) time series </w:t>
      </w:r>
      <w:r w:rsidR="00925AB0">
        <w:rPr>
          <w:rFonts w:ascii="Times New Roman" w:hAnsi="Times New Roman" w:cs="Times New Roman"/>
          <w:sz w:val="24"/>
          <w:szCs w:val="24"/>
        </w:rPr>
        <w:t>of</w:t>
      </w:r>
      <w:r w:rsidR="00371EF1">
        <w:rPr>
          <w:rFonts w:ascii="Times New Roman" w:hAnsi="Times New Roman" w:cs="Times New Roman"/>
          <w:sz w:val="24"/>
          <w:szCs w:val="24"/>
        </w:rPr>
        <w:t xml:space="preserve"> monthly average chlorophyll </w:t>
      </w:r>
      <w:r w:rsidR="00371EF1">
        <w:rPr>
          <w:rFonts w:ascii="Times New Roman" w:hAnsi="Times New Roman" w:cs="Times New Roman"/>
          <w:i/>
          <w:iCs/>
          <w:sz w:val="24"/>
          <w:szCs w:val="24"/>
        </w:rPr>
        <w:t xml:space="preserve">a </w:t>
      </w:r>
      <w:r w:rsidR="00925AB0">
        <w:rPr>
          <w:rFonts w:ascii="Times New Roman" w:hAnsi="Times New Roman" w:cs="Times New Roman"/>
          <w:sz w:val="24"/>
          <w:szCs w:val="24"/>
        </w:rPr>
        <w:t xml:space="preserve">2003-2022 with </w:t>
      </w:r>
      <w:r w:rsidR="00371EF1" w:rsidRPr="00371EF1">
        <w:rPr>
          <w:rFonts w:ascii="Times New Roman" w:hAnsi="Times New Roman" w:cs="Times New Roman"/>
          <w:sz w:val="24"/>
          <w:szCs w:val="24"/>
        </w:rPr>
        <w:t>generalized</w:t>
      </w:r>
      <w:r w:rsidR="00371EF1">
        <w:rPr>
          <w:rFonts w:ascii="Times New Roman" w:hAnsi="Times New Roman" w:cs="Times New Roman"/>
          <w:sz w:val="24"/>
          <w:szCs w:val="24"/>
        </w:rPr>
        <w:t xml:space="preserve"> additive model predictions (blue line). (B) annual averages (</w:t>
      </w:r>
      <w:r w:rsidR="00925AB0">
        <w:rPr>
          <w:rFonts w:ascii="Times New Roman" w:hAnsi="Times New Roman" w:cs="Times New Roman"/>
          <w:sz w:val="24"/>
          <w:szCs w:val="24"/>
        </w:rPr>
        <w:t xml:space="preserve">January 1 – December 31; </w:t>
      </w:r>
      <w:r w:rsidR="00371EF1">
        <w:rPr>
          <w:rFonts w:ascii="Times New Roman" w:hAnsi="Times New Roman" w:cs="Times New Roman"/>
          <w:sz w:val="24"/>
          <w:szCs w:val="24"/>
        </w:rPr>
        <w:t xml:space="preserve">+/- 95% confidence intervals) with </w:t>
      </w:r>
      <w:r w:rsidR="00925AB0">
        <w:rPr>
          <w:rFonts w:ascii="Times New Roman" w:hAnsi="Times New Roman" w:cs="Times New Roman"/>
          <w:sz w:val="24"/>
          <w:szCs w:val="24"/>
        </w:rPr>
        <w:t xml:space="preserve">trend estimates from </w:t>
      </w:r>
      <w:r w:rsidR="00371EF1">
        <w:rPr>
          <w:rFonts w:ascii="Times New Roman" w:hAnsi="Times New Roman" w:cs="Times New Roman"/>
          <w:sz w:val="24"/>
          <w:szCs w:val="24"/>
        </w:rPr>
        <w:t>meta-analysis</w:t>
      </w:r>
      <w:r w:rsidR="00925AB0">
        <w:rPr>
          <w:rFonts w:ascii="Times New Roman" w:hAnsi="Times New Roman" w:cs="Times New Roman"/>
          <w:sz w:val="24"/>
          <w:szCs w:val="24"/>
        </w:rPr>
        <w:t xml:space="preserve">. The trend lines (red with 95% CI) estimate the rate of change of chlorophyll </w:t>
      </w:r>
      <w:r w:rsidR="00925AB0">
        <w:rPr>
          <w:rFonts w:ascii="Times New Roman" w:hAnsi="Times New Roman" w:cs="Times New Roman"/>
          <w:i/>
          <w:iCs/>
          <w:sz w:val="24"/>
          <w:szCs w:val="24"/>
        </w:rPr>
        <w:t>a</w:t>
      </w:r>
      <w:r w:rsidR="00925AB0">
        <w:rPr>
          <w:rFonts w:ascii="Times New Roman" w:hAnsi="Times New Roman" w:cs="Times New Roman"/>
          <w:sz w:val="24"/>
          <w:szCs w:val="24"/>
        </w:rPr>
        <w:t xml:space="preserve"> per year reported as the log10 slope (+/- 95% CI) in the subtitle: ns: not significant at α = 0.05. (C) </w:t>
      </w:r>
      <w:r w:rsidR="00371EF1">
        <w:rPr>
          <w:rFonts w:ascii="Times New Roman" w:hAnsi="Times New Roman" w:cs="Times New Roman"/>
          <w:sz w:val="24"/>
          <w:szCs w:val="24"/>
        </w:rPr>
        <w:t xml:space="preserve">estimates of log10 chlorophyll </w:t>
      </w:r>
      <w:r w:rsidR="00371EF1">
        <w:rPr>
          <w:rFonts w:ascii="Times New Roman" w:hAnsi="Times New Roman" w:cs="Times New Roman"/>
          <w:i/>
          <w:iCs/>
          <w:sz w:val="24"/>
          <w:szCs w:val="24"/>
        </w:rPr>
        <w:t>a</w:t>
      </w:r>
      <w:r w:rsidR="00371EF1">
        <w:rPr>
          <w:rFonts w:ascii="Times New Roman" w:hAnsi="Times New Roman" w:cs="Times New Roman"/>
          <w:sz w:val="24"/>
          <w:szCs w:val="24"/>
        </w:rPr>
        <w:t xml:space="preserve"> change per year (+/- 95% </w:t>
      </w:r>
      <w:r w:rsidR="00925AB0">
        <w:rPr>
          <w:rFonts w:ascii="Times New Roman" w:hAnsi="Times New Roman" w:cs="Times New Roman"/>
          <w:sz w:val="24"/>
          <w:szCs w:val="24"/>
        </w:rPr>
        <w:t>CI</w:t>
      </w:r>
      <w:r w:rsidR="00371EF1">
        <w:rPr>
          <w:rFonts w:ascii="Times New Roman" w:hAnsi="Times New Roman" w:cs="Times New Roman"/>
          <w:sz w:val="24"/>
          <w:szCs w:val="24"/>
        </w:rPr>
        <w:t xml:space="preserve">) with trend estimates </w:t>
      </w:r>
      <w:r w:rsidR="00925AB0">
        <w:rPr>
          <w:rFonts w:ascii="Times New Roman" w:hAnsi="Times New Roman" w:cs="Times New Roman"/>
          <w:sz w:val="24"/>
          <w:szCs w:val="24"/>
        </w:rPr>
        <w:t>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6F80693F" w14:textId="6B1DABFF" w:rsidR="0007300D" w:rsidRPr="00371EF1" w:rsidRDefault="0007300D" w:rsidP="0007300D">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SS GAM and trend.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San Sebastian station in the Guana Tolomato Matanzas estuary. (A) time series of monthly average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2003-2022 with </w:t>
      </w:r>
      <w:r w:rsidRPr="00371EF1">
        <w:rPr>
          <w:rFonts w:ascii="Times New Roman" w:hAnsi="Times New Roman" w:cs="Times New Roman"/>
          <w:sz w:val="24"/>
          <w:szCs w:val="24"/>
        </w:rPr>
        <w:t>generalized</w:t>
      </w:r>
      <w:r>
        <w:rPr>
          <w:rFonts w:ascii="Times New Roman" w:hAnsi="Times New Roman" w:cs="Times New Roman"/>
          <w:sz w:val="24"/>
          <w:szCs w:val="24"/>
        </w:rPr>
        <w:t xml:space="preserve"> additive model predictions (blue line). (B) annual averages (January 1 – December 31;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(C)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w:t>
      </w:r>
      <w:r>
        <w:rPr>
          <w:rFonts w:ascii="Times New Roman" w:hAnsi="Times New Roman" w:cs="Times New Roman"/>
          <w:sz w:val="24"/>
          <w:szCs w:val="24"/>
        </w:rPr>
        <w:lastRenderedPageBreak/>
        <w:t>to 2005 and after 2020 are not available because of an incomplete two-year record for estimating the trend. Significant estimates are shown in red.</w:t>
      </w:r>
    </w:p>
    <w:p w14:paraId="3BF7A9DB" w14:textId="6EBBB4B7" w:rsidR="00AF5CF3" w:rsidRPr="00371EF1" w:rsidRDefault="00AF5CF3" w:rsidP="00AF5CF3">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FM GAM and trend.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Fort Matanzas station in the Guana Tolomato Matanzas estuary. (A) time series of monthly average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2003-2022 with </w:t>
      </w:r>
      <w:r w:rsidRPr="00371EF1">
        <w:rPr>
          <w:rFonts w:ascii="Times New Roman" w:hAnsi="Times New Roman" w:cs="Times New Roman"/>
          <w:sz w:val="24"/>
          <w:szCs w:val="24"/>
        </w:rPr>
        <w:t>generalized</w:t>
      </w:r>
      <w:r>
        <w:rPr>
          <w:rFonts w:ascii="Times New Roman" w:hAnsi="Times New Roman" w:cs="Times New Roman"/>
          <w:sz w:val="24"/>
          <w:szCs w:val="24"/>
        </w:rPr>
        <w:t xml:space="preserve"> additive model predictions (blue line). (B) annual averages (January 1 – December 31;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(C)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5491D64F" w14:textId="45825D88" w:rsidR="0007300D" w:rsidRDefault="00AF5CF3" w:rsidP="002B768E">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PC GAM and trend.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Pellicer Creek station in the Guana Tolomato Matanzas estuary. (A) time series of monthly average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2003-2022 with </w:t>
      </w:r>
      <w:r w:rsidRPr="00371EF1">
        <w:rPr>
          <w:rFonts w:ascii="Times New Roman" w:hAnsi="Times New Roman" w:cs="Times New Roman"/>
          <w:sz w:val="24"/>
          <w:szCs w:val="24"/>
        </w:rPr>
        <w:t>generalized</w:t>
      </w:r>
      <w:r>
        <w:rPr>
          <w:rFonts w:ascii="Times New Roman" w:hAnsi="Times New Roman" w:cs="Times New Roman"/>
          <w:sz w:val="24"/>
          <w:szCs w:val="24"/>
        </w:rPr>
        <w:t xml:space="preserve"> additive model predictions (blue line). (B) annual averages (January 1 – December 31;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(C)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22BF7279" w14:textId="2CE5EDC4" w:rsidR="007D5E6C" w:rsidRPr="00251A9F" w:rsidRDefault="007D5E6C" w:rsidP="002B768E">
      <w:pPr>
        <w:spacing w:line="480" w:lineRule="auto"/>
        <w:jc w:val="left"/>
        <w:rPr>
          <w:rFonts w:ascii="Times New Roman" w:hAnsi="Times New Roman" w:cs="Times New Roman"/>
          <w:sz w:val="24"/>
          <w:szCs w:val="24"/>
        </w:rPr>
      </w:pPr>
      <w:r w:rsidRPr="007D5E6C">
        <w:rPr>
          <w:rFonts w:ascii="Times New Roman" w:hAnsi="Times New Roman" w:cs="Times New Roman"/>
          <w:b/>
          <w:bCs/>
          <w:sz w:val="24"/>
          <w:szCs w:val="24"/>
        </w:rPr>
        <w:lastRenderedPageBreak/>
        <w:t>Figure Seasonal variability</w:t>
      </w:r>
      <w:r>
        <w:rPr>
          <w:rFonts w:ascii="Times New Roman" w:hAnsi="Times New Roman" w:cs="Times New Roman"/>
          <w:sz w:val="24"/>
          <w:szCs w:val="24"/>
        </w:rPr>
        <w:t>. Phytoplankton patterns of variability at Pine Island</w:t>
      </w:r>
      <w:r w:rsidR="00251A9F">
        <w:rPr>
          <w:rFonts w:ascii="Times New Roman" w:hAnsi="Times New Roman" w:cs="Times New Roman"/>
          <w:sz w:val="24"/>
          <w:szCs w:val="24"/>
        </w:rPr>
        <w:t xml:space="preserve"> (A), San Sebastian (B), Fort Matanzas (C), and Pellicer Creek (D) water quality stations</w:t>
      </w:r>
      <w:r>
        <w:rPr>
          <w:rFonts w:ascii="Times New Roman" w:hAnsi="Times New Roman" w:cs="Times New Roman"/>
          <w:sz w:val="24"/>
          <w:szCs w:val="24"/>
        </w:rPr>
        <w:t xml:space="preserve"> in the Guana Tolomato Matanzas estuary. </w:t>
      </w:r>
      <w:r w:rsidR="00251A9F">
        <w:rPr>
          <w:rFonts w:ascii="Times New Roman" w:hAnsi="Times New Roman" w:cs="Times New Roman"/>
          <w:sz w:val="24"/>
          <w:szCs w:val="24"/>
        </w:rPr>
        <w:t>G</w:t>
      </w:r>
      <w:r>
        <w:rPr>
          <w:rFonts w:ascii="Times New Roman" w:hAnsi="Times New Roman" w:cs="Times New Roman"/>
          <w:sz w:val="24"/>
          <w:szCs w:val="24"/>
        </w:rPr>
        <w:t xml:space="preserve">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r w:rsidR="00251A9F">
        <w:rPr>
          <w:rFonts w:ascii="Times New Roman" w:hAnsi="Times New Roman" w:cs="Times New Roman"/>
          <w:sz w:val="24"/>
          <w:szCs w:val="24"/>
        </w:rPr>
        <w:t xml:space="preserve"> using monthly chlorophyll </w:t>
      </w:r>
      <w:r w:rsidR="00251A9F">
        <w:rPr>
          <w:rFonts w:ascii="Times New Roman" w:hAnsi="Times New Roman" w:cs="Times New Roman"/>
          <w:i/>
          <w:iCs/>
          <w:sz w:val="24"/>
          <w:szCs w:val="24"/>
        </w:rPr>
        <w:t>a</w:t>
      </w:r>
      <w:r w:rsidR="00251A9F">
        <w:rPr>
          <w:rFonts w:ascii="Times New Roman" w:hAnsi="Times New Roman" w:cs="Times New Roman"/>
          <w:sz w:val="24"/>
          <w:szCs w:val="24"/>
        </w:rPr>
        <w:t xml:space="preserve"> data from 2003-2022. </w:t>
      </w:r>
    </w:p>
    <w:p w14:paraId="0E3034E5" w14:textId="0B09682C" w:rsidR="00E416BF" w:rsidRDefault="009A71EB" w:rsidP="00474AFC">
      <w:pPr>
        <w:spacing w:line="480" w:lineRule="auto"/>
        <w:jc w:val="left"/>
        <w:rPr>
          <w:rFonts w:ascii="Times New Roman" w:hAnsi="Times New Roman" w:cs="Times New Roman"/>
          <w:sz w:val="24"/>
          <w:szCs w:val="24"/>
        </w:rPr>
      </w:pPr>
      <w:r w:rsidRPr="00F479E5">
        <w:rPr>
          <w:rFonts w:ascii="Times New Roman" w:hAnsi="Times New Roman" w:cs="Times New Roman"/>
          <w:b/>
          <w:bCs/>
          <w:sz w:val="24"/>
          <w:szCs w:val="24"/>
        </w:rPr>
        <w:t>Figure Fulcrums</w:t>
      </w:r>
      <w:r>
        <w:rPr>
          <w:rFonts w:ascii="Times New Roman" w:hAnsi="Times New Roman" w:cs="Times New Roman"/>
          <w:b/>
          <w:bCs/>
          <w:sz w:val="24"/>
          <w:szCs w:val="24"/>
        </w:rPr>
        <w:t xml:space="preserve"> Combined</w:t>
      </w:r>
      <w:r>
        <w:rPr>
          <w:rFonts w:ascii="Times New Roman" w:hAnsi="Times New Roman" w:cs="Times New Roman"/>
          <w:sz w:val="24"/>
          <w:szCs w:val="24"/>
        </w:rPr>
        <w:t xml:space="preserve">. Annual variability in the season pattern of chlorophyll </w:t>
      </w:r>
      <w:r>
        <w:rPr>
          <w:rFonts w:ascii="Times New Roman" w:hAnsi="Times New Roman" w:cs="Times New Roman"/>
          <w:i/>
          <w:iCs/>
          <w:sz w:val="24"/>
          <w:szCs w:val="24"/>
        </w:rPr>
        <w:t>a</w:t>
      </w:r>
      <w:r>
        <w:rPr>
          <w:rFonts w:ascii="Times New Roman" w:hAnsi="Times New Roman" w:cs="Times New Roman"/>
          <w:sz w:val="24"/>
          <w:szCs w:val="24"/>
        </w:rPr>
        <w:t xml:space="preserve"> measured as the fulcrum – the date in months when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reached 50% of the total annual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at Pine Island (“PI”, mean= 6.</w:t>
      </w:r>
      <w:r w:rsidR="00206A51">
        <w:rPr>
          <w:rFonts w:ascii="Times New Roman" w:hAnsi="Times New Roman" w:cs="Times New Roman"/>
          <w:sz w:val="24"/>
          <w:szCs w:val="24"/>
        </w:rPr>
        <w:t>50</w:t>
      </w:r>
      <w:r>
        <w:rPr>
          <w:rFonts w:ascii="Times New Roman" w:hAnsi="Times New Roman" w:cs="Times New Roman"/>
          <w:sz w:val="24"/>
          <w:szCs w:val="24"/>
        </w:rPr>
        <w:t>), San Sebastian (“SS”, 6.9</w:t>
      </w:r>
      <w:r w:rsidR="00206A51">
        <w:rPr>
          <w:rFonts w:ascii="Times New Roman" w:hAnsi="Times New Roman" w:cs="Times New Roman"/>
          <w:sz w:val="24"/>
          <w:szCs w:val="24"/>
        </w:rPr>
        <w:t>9</w:t>
      </w:r>
      <w:r>
        <w:rPr>
          <w:rFonts w:ascii="Times New Roman" w:hAnsi="Times New Roman" w:cs="Times New Roman"/>
          <w:sz w:val="24"/>
          <w:szCs w:val="24"/>
        </w:rPr>
        <w:t>), Fort Matanzas (“FM”, 6.8</w:t>
      </w:r>
      <w:r w:rsidR="00206A51">
        <w:rPr>
          <w:rFonts w:ascii="Times New Roman" w:hAnsi="Times New Roman" w:cs="Times New Roman"/>
          <w:sz w:val="24"/>
          <w:szCs w:val="24"/>
        </w:rPr>
        <w:t>6</w:t>
      </w:r>
      <w:r>
        <w:rPr>
          <w:rFonts w:ascii="Times New Roman" w:hAnsi="Times New Roman" w:cs="Times New Roman"/>
          <w:sz w:val="24"/>
          <w:szCs w:val="24"/>
        </w:rPr>
        <w:t>), and Pellicer Creek (“PC”, 6.6</w:t>
      </w:r>
      <w:r w:rsidR="00206A51">
        <w:rPr>
          <w:rFonts w:ascii="Times New Roman" w:hAnsi="Times New Roman" w:cs="Times New Roman"/>
          <w:sz w:val="24"/>
          <w:szCs w:val="24"/>
        </w:rPr>
        <w:t>1</w:t>
      </w:r>
      <w:r>
        <w:rPr>
          <w:rFonts w:ascii="Times New Roman" w:hAnsi="Times New Roman" w:cs="Times New Roman"/>
          <w:sz w:val="24"/>
          <w:szCs w:val="24"/>
        </w:rPr>
        <w:t xml:space="preserve">). </w:t>
      </w:r>
      <w:r w:rsidR="00206A51">
        <w:rPr>
          <w:rFonts w:ascii="Times New Roman" w:hAnsi="Times New Roman" w:cs="Times New Roman"/>
          <w:sz w:val="24"/>
          <w:szCs w:val="24"/>
        </w:rPr>
        <w:t xml:space="preserve">Dashed horizontal line represents the average fulcrum for all sites (6.74). Each point is additionally colored based on whether the station is more “Marine-Influenced” (gray) or “Freshwater-Influenced (black). </w:t>
      </w:r>
    </w:p>
    <w:p w14:paraId="0DEBC53E" w14:textId="4071E049" w:rsidR="00E416BF" w:rsidRDefault="00251A9F" w:rsidP="00E416BF">
      <w:pPr>
        <w:pStyle w:val="Bibliography"/>
        <w:spacing w:line="480" w:lineRule="auto"/>
        <w:rPr>
          <w:rFonts w:ascii="Times New Roman" w:hAnsi="Times New Roman" w:cs="Times New Roman"/>
          <w:sz w:val="24"/>
          <w:szCs w:val="24"/>
        </w:rPr>
      </w:pPr>
      <w:r>
        <w:rPr>
          <w:rFonts w:ascii="Times New Roman" w:hAnsi="Times New Roman" w:cs="Times New Roman"/>
          <w:b/>
          <w:bCs/>
          <w:sz w:val="24"/>
          <w:szCs w:val="24"/>
        </w:rPr>
        <w:t>Figure Annual Mins and Max Temp and Salinity</w:t>
      </w:r>
      <w:r>
        <w:rPr>
          <w:rFonts w:ascii="Times New Roman" w:hAnsi="Times New Roman" w:cs="Times New Roman"/>
          <w:sz w:val="24"/>
          <w:szCs w:val="24"/>
        </w:rPr>
        <w:t xml:space="preserve"> Annual temperature (Celsius) maximums (panel A) and minimums (Panel C) as well as annual salinity (PSU) maximums (Panel B) and minimums (Panel D) from the Pine Island (black), San Sebastian (orange), Fort Matanzas (blue), and Pellicer Creek (green) water quality stations in the Guana Tolomato Matanzas estuary.</w:t>
      </w:r>
    </w:p>
    <w:p w14:paraId="5D8520C8" w14:textId="03CBB8C7" w:rsidR="00E416BF" w:rsidRDefault="00E416BF" w:rsidP="00E416BF">
      <w:pPr>
        <w:pStyle w:val="Bibliography"/>
        <w:spacing w:line="480" w:lineRule="auto"/>
        <w:rPr>
          <w:rFonts w:ascii="Times New Roman" w:hAnsi="Times New Roman" w:cs="Times New Roman"/>
          <w:sz w:val="24"/>
          <w:szCs w:val="24"/>
        </w:rPr>
      </w:pPr>
      <w:r w:rsidRPr="00E416BF">
        <w:rPr>
          <w:rFonts w:ascii="Times New Roman" w:hAnsi="Times New Roman" w:cs="Times New Roman"/>
          <w:b/>
          <w:bCs/>
          <w:sz w:val="24"/>
          <w:szCs w:val="24"/>
        </w:rPr>
        <w:t>Figure Annual Rainfall</w:t>
      </w:r>
      <w:r>
        <w:rPr>
          <w:rFonts w:ascii="Times New Roman" w:hAnsi="Times New Roman" w:cs="Times New Roman"/>
          <w:sz w:val="24"/>
          <w:szCs w:val="24"/>
        </w:rPr>
        <w:t>. Annual rainfall</w:t>
      </w:r>
      <w:r w:rsidR="00251A9F">
        <w:rPr>
          <w:rFonts w:ascii="Times New Roman" w:hAnsi="Times New Roman" w:cs="Times New Roman"/>
          <w:sz w:val="24"/>
          <w:szCs w:val="24"/>
        </w:rPr>
        <w:t xml:space="preserve"> (centimeters)</w:t>
      </w:r>
      <w:r>
        <w:rPr>
          <w:rFonts w:ascii="Times New Roman" w:hAnsi="Times New Roman" w:cs="Times New Roman"/>
          <w:sz w:val="24"/>
          <w:szCs w:val="24"/>
        </w:rPr>
        <w:t xml:space="preserve"> collected at the weather station in Pellicer Creek in the Guana Tolomato Matanzas National Estuarine Research Reserve. </w:t>
      </w:r>
      <w:r w:rsidR="00251A9F">
        <w:rPr>
          <w:rFonts w:ascii="Times New Roman" w:hAnsi="Times New Roman" w:cs="Times New Roman"/>
          <w:sz w:val="24"/>
          <w:szCs w:val="24"/>
        </w:rPr>
        <w:t xml:space="preserve">(A) </w:t>
      </w:r>
      <w:r>
        <w:rPr>
          <w:rFonts w:ascii="Times New Roman" w:hAnsi="Times New Roman" w:cs="Times New Roman"/>
          <w:sz w:val="24"/>
          <w:szCs w:val="24"/>
        </w:rPr>
        <w:t xml:space="preserve">The dashed horizontal line indicates the average of the 20-year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of 119.83</w:t>
      </w:r>
      <w:r w:rsidR="00251A9F">
        <w:rPr>
          <w:rFonts w:ascii="Times New Roman" w:hAnsi="Times New Roman" w:cs="Times New Roman"/>
          <w:sz w:val="24"/>
          <w:szCs w:val="24"/>
        </w:rPr>
        <w:t xml:space="preserve"> </w:t>
      </w:r>
      <w:r>
        <w:rPr>
          <w:rFonts w:ascii="Times New Roman" w:hAnsi="Times New Roman" w:cs="Times New Roman"/>
          <w:sz w:val="24"/>
          <w:szCs w:val="24"/>
        </w:rPr>
        <w:t xml:space="preserve">cm. </w:t>
      </w:r>
      <w:r w:rsidR="00251A9F">
        <w:rPr>
          <w:rFonts w:ascii="Times New Roman" w:hAnsi="Times New Roman" w:cs="Times New Roman"/>
          <w:sz w:val="24"/>
          <w:szCs w:val="24"/>
        </w:rPr>
        <w:t xml:space="preserve">(B) Deviations of each annual rainfall from the average </w:t>
      </w:r>
      <w:r w:rsidR="00F97512">
        <w:rPr>
          <w:rFonts w:ascii="Times New Roman" w:hAnsi="Times New Roman" w:cs="Times New Roman"/>
          <w:sz w:val="24"/>
          <w:szCs w:val="24"/>
        </w:rPr>
        <w:t>annual rainfall. Triangles represent “wetter” years in which the annual rainfall exceeded the average. Circles represent “drier” years in which the annual rainfall was less than the average.</w:t>
      </w:r>
    </w:p>
    <w:p w14:paraId="175916A4" w14:textId="6E597A84" w:rsidR="007D5E6C" w:rsidRDefault="00E416BF" w:rsidP="004E5CA4">
      <w:pPr>
        <w:pStyle w:val="Bibliography"/>
        <w:spacing w:line="480" w:lineRule="auto"/>
        <w:rPr>
          <w:rFonts w:ascii="Times New Roman" w:hAnsi="Times New Roman" w:cs="Times New Roman"/>
          <w:sz w:val="24"/>
          <w:szCs w:val="24"/>
        </w:rPr>
      </w:pPr>
      <w:r w:rsidRPr="00E416BF">
        <w:rPr>
          <w:rFonts w:ascii="Times New Roman" w:hAnsi="Times New Roman" w:cs="Times New Roman"/>
          <w:b/>
          <w:bCs/>
          <w:sz w:val="24"/>
          <w:szCs w:val="24"/>
        </w:rPr>
        <w:t>Figure MEI Index</w:t>
      </w:r>
      <w:r>
        <w:rPr>
          <w:rFonts w:ascii="Times New Roman" w:hAnsi="Times New Roman" w:cs="Times New Roman"/>
          <w:sz w:val="24"/>
          <w:szCs w:val="24"/>
        </w:rPr>
        <w:t xml:space="preserve"> </w:t>
      </w:r>
      <w:r w:rsidRPr="00E416BF">
        <w:rPr>
          <w:rFonts w:ascii="Times New Roman" w:hAnsi="Times New Roman" w:cs="Times New Roman"/>
          <w:sz w:val="24"/>
          <w:szCs w:val="24"/>
        </w:rPr>
        <w:t>Multivariate ENSO Index (MEI) from 2003-2022. Positive values (red) indicate El Ni</w:t>
      </w:r>
      <w:r w:rsidR="00CA28DB">
        <w:rPr>
          <w:rFonts w:ascii="Times New Roman" w:hAnsi="Times New Roman" w:cs="Times New Roman"/>
          <w:sz w:val="24"/>
          <w:szCs w:val="24"/>
        </w:rPr>
        <w:t>ñ</w:t>
      </w:r>
      <w:r w:rsidRPr="00E416BF">
        <w:rPr>
          <w:rFonts w:ascii="Times New Roman" w:hAnsi="Times New Roman" w:cs="Times New Roman"/>
          <w:sz w:val="24"/>
          <w:szCs w:val="24"/>
        </w:rPr>
        <w:t>o periods and negative values (blue) La Ni</w:t>
      </w:r>
      <w:r w:rsidR="00CA28DB">
        <w:rPr>
          <w:rFonts w:ascii="Times New Roman" w:hAnsi="Times New Roman" w:cs="Times New Roman"/>
          <w:sz w:val="24"/>
          <w:szCs w:val="24"/>
        </w:rPr>
        <w:t>ñ</w:t>
      </w:r>
      <w:r w:rsidRPr="00E416BF">
        <w:rPr>
          <w:rFonts w:ascii="Times New Roman" w:hAnsi="Times New Roman" w:cs="Times New Roman"/>
          <w:sz w:val="24"/>
          <w:szCs w:val="24"/>
        </w:rPr>
        <w:t>a periods.</w:t>
      </w:r>
      <w:r w:rsidR="007D5E6C">
        <w:rPr>
          <w:rFonts w:ascii="Times New Roman" w:hAnsi="Times New Roman" w:cs="Times New Roman"/>
          <w:sz w:val="24"/>
          <w:szCs w:val="24"/>
        </w:rPr>
        <w:br w:type="page"/>
      </w:r>
    </w:p>
    <w:p w14:paraId="2E50E7DF" w14:textId="29754B6C" w:rsidR="007D5E6C" w:rsidRPr="004E5CA4" w:rsidRDefault="007D5E6C" w:rsidP="00CA28DB">
      <w:pPr>
        <w:spacing w:line="480" w:lineRule="auto"/>
        <w:jc w:val="left"/>
        <w:rPr>
          <w:rFonts w:ascii="Times New Roman" w:hAnsi="Times New Roman" w:cs="Times New Roman"/>
          <w:b/>
          <w:bCs/>
          <w:sz w:val="24"/>
          <w:szCs w:val="24"/>
        </w:rPr>
      </w:pPr>
      <w:r w:rsidRPr="004E5CA4">
        <w:rPr>
          <w:rFonts w:ascii="Times New Roman" w:hAnsi="Times New Roman" w:cs="Times New Roman"/>
          <w:b/>
          <w:bCs/>
          <w:sz w:val="24"/>
          <w:szCs w:val="24"/>
        </w:rPr>
        <w:lastRenderedPageBreak/>
        <w:t>Appendix</w:t>
      </w:r>
      <w:r w:rsidR="004E5CA4" w:rsidRPr="004E5CA4">
        <w:rPr>
          <w:rFonts w:ascii="Times New Roman" w:hAnsi="Times New Roman" w:cs="Times New Roman"/>
          <w:b/>
          <w:bCs/>
          <w:sz w:val="24"/>
          <w:szCs w:val="24"/>
        </w:rPr>
        <w:t xml:space="preserve"> Figures</w:t>
      </w:r>
    </w:p>
    <w:p w14:paraId="10988959" w14:textId="77777777" w:rsidR="007D5E6C" w:rsidRDefault="007D5E6C" w:rsidP="007D5E6C">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Figure PI variability</w:t>
      </w:r>
      <w:r>
        <w:rPr>
          <w:rFonts w:ascii="Times New Roman" w:hAnsi="Times New Roman" w:cs="Times New Roman"/>
          <w:sz w:val="24"/>
          <w:szCs w:val="24"/>
        </w:rPr>
        <w:t xml:space="preserve">. Phytoplankton patterns of variability at Pine Island in the Guana Tolomato Matanzas estuary. Blue lines are monthly chlorophyll </w:t>
      </w:r>
      <w:r>
        <w:rPr>
          <w:rFonts w:ascii="Times New Roman" w:hAnsi="Times New Roman" w:cs="Times New Roman"/>
          <w:i/>
          <w:iCs/>
          <w:sz w:val="24"/>
          <w:szCs w:val="24"/>
        </w:rPr>
        <w:t xml:space="preserve">a </w:t>
      </w: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 xml:space="preserve">;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46D9DE2B" w14:textId="77777777" w:rsidR="007D5E6C" w:rsidRDefault="007D5E6C" w:rsidP="007D5E6C">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 xml:space="preserve">Figure </w:t>
      </w:r>
      <w:r>
        <w:rPr>
          <w:rFonts w:ascii="Times New Roman" w:hAnsi="Times New Roman" w:cs="Times New Roman"/>
          <w:b/>
          <w:bCs/>
          <w:sz w:val="24"/>
          <w:szCs w:val="24"/>
        </w:rPr>
        <w:t>SS</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San Sebastian in the Guana Tolomato Matanzas estuary. Blue lines are monthly chlorophyll </w:t>
      </w:r>
      <w:r>
        <w:rPr>
          <w:rFonts w:ascii="Times New Roman" w:hAnsi="Times New Roman" w:cs="Times New Roman"/>
          <w:i/>
          <w:iCs/>
          <w:sz w:val="24"/>
          <w:szCs w:val="24"/>
        </w:rPr>
        <w:t xml:space="preserve">a </w:t>
      </w: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 xml:space="preserve">;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2F2CF25C" w14:textId="77777777" w:rsidR="007D5E6C" w:rsidRDefault="007D5E6C" w:rsidP="007D5E6C">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 xml:space="preserve">Figure </w:t>
      </w:r>
      <w:r>
        <w:rPr>
          <w:rFonts w:ascii="Times New Roman" w:hAnsi="Times New Roman" w:cs="Times New Roman"/>
          <w:b/>
          <w:bCs/>
          <w:sz w:val="24"/>
          <w:szCs w:val="24"/>
        </w:rPr>
        <w:t>FM</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Fort Matanzas in the Guana Tolomato Matanzas estuary. Blue lines are monthly chlorophyll </w:t>
      </w:r>
      <w:r>
        <w:rPr>
          <w:rFonts w:ascii="Times New Roman" w:hAnsi="Times New Roman" w:cs="Times New Roman"/>
          <w:i/>
          <w:iCs/>
          <w:sz w:val="24"/>
          <w:szCs w:val="24"/>
        </w:rPr>
        <w:t xml:space="preserve">a </w:t>
      </w: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 xml:space="preserve">;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6A5A8BFC" w14:textId="77777777" w:rsidR="007D5E6C" w:rsidRDefault="007D5E6C" w:rsidP="007D5E6C">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Figure P</w:t>
      </w:r>
      <w:r>
        <w:rPr>
          <w:rFonts w:ascii="Times New Roman" w:hAnsi="Times New Roman" w:cs="Times New Roman"/>
          <w:b/>
          <w:bCs/>
          <w:sz w:val="24"/>
          <w:szCs w:val="24"/>
        </w:rPr>
        <w:t>C</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Pellicer Creek in the Guana Tolomato Matanzas estuary. Blue lines are monthly chlorophyll </w:t>
      </w:r>
      <w:r>
        <w:rPr>
          <w:rFonts w:ascii="Times New Roman" w:hAnsi="Times New Roman" w:cs="Times New Roman"/>
          <w:i/>
          <w:iCs/>
          <w:sz w:val="24"/>
          <w:szCs w:val="24"/>
        </w:rPr>
        <w:t xml:space="preserve">a </w:t>
      </w: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 xml:space="preserve">;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266903AB" w14:textId="77777777" w:rsidR="00A801C4" w:rsidRDefault="00A801C4" w:rsidP="00A801C4">
      <w:pPr>
        <w:pStyle w:val="Bibliography"/>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Figure WQ Temp/Sal </w:t>
      </w:r>
      <w:r>
        <w:rPr>
          <w:rFonts w:ascii="Times New Roman" w:hAnsi="Times New Roman" w:cs="Times New Roman"/>
          <w:sz w:val="24"/>
          <w:szCs w:val="24"/>
        </w:rPr>
        <w:t xml:space="preserve">Monthly averages of 15-minute continuous water quality data collected from YSI instruments deployed at Pine Island, San Sebastian, Fort Matanzas, and Pellicer Creek stations in the Guana Tolomato Matanzas National Estuarine Research Reserve. </w:t>
      </w:r>
    </w:p>
    <w:p w14:paraId="7BD43F8A" w14:textId="77777777" w:rsidR="00F97512" w:rsidRDefault="00F97512" w:rsidP="00F97512">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PI correlations. </w:t>
      </w:r>
      <w:r>
        <w:rPr>
          <w:rFonts w:ascii="Times New Roman" w:hAnsi="Times New Roman" w:cs="Times New Roman"/>
          <w:sz w:val="24"/>
          <w:szCs w:val="24"/>
        </w:rPr>
        <w:t xml:space="preserve">Visual of Spearman rho correlation matrix for monthly average environmental data at Pine Island in the Guana Tolomato Matanzas National Estuarine Research </w:t>
      </w:r>
      <w:r>
        <w:rPr>
          <w:rFonts w:ascii="Times New Roman" w:hAnsi="Times New Roman" w:cs="Times New Roman"/>
          <w:sz w:val="24"/>
          <w:szCs w:val="24"/>
        </w:rPr>
        <w:lastRenderedPageBreak/>
        <w:t>Reserve: temperature (temp), salinity (</w:t>
      </w:r>
      <w:proofErr w:type="spellStart"/>
      <w:r>
        <w:rPr>
          <w:rFonts w:ascii="Times New Roman" w:hAnsi="Times New Roman" w:cs="Times New Roman"/>
          <w:sz w:val="24"/>
          <w:szCs w:val="24"/>
        </w:rPr>
        <w:t>sal</w:t>
      </w:r>
      <w:proofErr w:type="spellEnd"/>
      <w:r>
        <w:rPr>
          <w:rFonts w:ascii="Times New Roman" w:hAnsi="Times New Roman" w:cs="Times New Roman"/>
          <w:sz w:val="24"/>
          <w:szCs w:val="24"/>
        </w:rPr>
        <w:t>), and precipitation (</w:t>
      </w:r>
      <w:proofErr w:type="spellStart"/>
      <w:r>
        <w:rPr>
          <w:rFonts w:ascii="Times New Roman" w:hAnsi="Times New Roman" w:cs="Times New Roman"/>
          <w:sz w:val="24"/>
          <w:szCs w:val="24"/>
        </w:rPr>
        <w:t>prcp</w:t>
      </w:r>
      <w:proofErr w:type="spellEnd"/>
      <w:r>
        <w:rPr>
          <w:rFonts w:ascii="Times New Roman" w:hAnsi="Times New Roman" w:cs="Times New Roman"/>
          <w:sz w:val="24"/>
          <w:szCs w:val="24"/>
        </w:rPr>
        <w:t>) with monthly chlorophyll a (</w:t>
      </w:r>
      <w:proofErr w:type="spellStart"/>
      <w:r>
        <w:rPr>
          <w:rFonts w:ascii="Times New Roman" w:hAnsi="Times New Roman" w:cs="Times New Roman"/>
          <w:sz w:val="24"/>
          <w:szCs w:val="24"/>
        </w:rPr>
        <w:t>chla</w:t>
      </w:r>
      <w:proofErr w:type="spellEnd"/>
      <w:r>
        <w:rPr>
          <w:rFonts w:ascii="Times New Roman" w:hAnsi="Times New Roman" w:cs="Times New Roman"/>
          <w:sz w:val="24"/>
          <w:szCs w:val="24"/>
        </w:rPr>
        <w:t xml:space="preserve">) at each station and the </w:t>
      </w:r>
      <w:r w:rsidRPr="00E416BF">
        <w:rPr>
          <w:rFonts w:ascii="Times New Roman" w:hAnsi="Times New Roman" w:cs="Times New Roman"/>
          <w:sz w:val="24"/>
          <w:szCs w:val="24"/>
        </w:rPr>
        <w:t>Multivariate ENSO Index (MEI)</w:t>
      </w:r>
      <w:r>
        <w:rPr>
          <w:rFonts w:ascii="Times New Roman" w:hAnsi="Times New Roman" w:cs="Times New Roman"/>
          <w:sz w:val="24"/>
          <w:szCs w:val="24"/>
        </w:rPr>
        <w:t>. Variables with “_</w:t>
      </w:r>
      <w:proofErr w:type="spellStart"/>
      <w:r>
        <w:rPr>
          <w:rFonts w:ascii="Times New Roman" w:hAnsi="Times New Roman" w:cs="Times New Roman"/>
          <w:sz w:val="24"/>
          <w:szCs w:val="24"/>
        </w:rPr>
        <w:t>prec</w:t>
      </w:r>
      <w:proofErr w:type="spellEnd"/>
      <w:r>
        <w:rPr>
          <w:rFonts w:ascii="Times New Roman" w:hAnsi="Times New Roman" w:cs="Times New Roman"/>
          <w:sz w:val="24"/>
          <w:szCs w:val="24"/>
        </w:rPr>
        <w:t xml:space="preserve">” represent the average of the month preceding the chlorophyll </w:t>
      </w:r>
      <w:proofErr w:type="gramStart"/>
      <w:r>
        <w:rPr>
          <w:rFonts w:ascii="Times New Roman" w:hAnsi="Times New Roman" w:cs="Times New Roman"/>
          <w:i/>
          <w:iCs/>
          <w:sz w:val="24"/>
          <w:szCs w:val="24"/>
        </w:rPr>
        <w:t>a</w:t>
      </w:r>
      <w:r>
        <w:rPr>
          <w:rFonts w:ascii="Times New Roman" w:hAnsi="Times New Roman" w:cs="Times New Roman"/>
          <w:iCs/>
          <w:sz w:val="24"/>
          <w:szCs w:val="24"/>
        </w:rPr>
        <w:t xml:space="preserve"> collection</w:t>
      </w:r>
      <w:proofErr w:type="gramEnd"/>
      <w:r>
        <w:rPr>
          <w:rFonts w:ascii="Times New Roman" w:hAnsi="Times New Roman" w:cs="Times New Roman"/>
          <w:iCs/>
          <w:sz w:val="24"/>
          <w:szCs w:val="24"/>
        </w:rPr>
        <w:t>. Positive correlations are emphasized with red and negative with blue. Numbers indicate the Spearman’s rho value for that combination of values and a</w:t>
      </w:r>
      <w:r>
        <w:rPr>
          <w:rFonts w:ascii="Times New Roman" w:hAnsi="Times New Roman" w:cs="Times New Roman"/>
          <w:sz w:val="24"/>
          <w:szCs w:val="24"/>
        </w:rPr>
        <w:t>ll correlations presented are significant at α = 0.05.</w:t>
      </w:r>
    </w:p>
    <w:p w14:paraId="189691CA" w14:textId="77777777" w:rsidR="00F97512" w:rsidRDefault="00F97512" w:rsidP="00F97512">
      <w:pPr>
        <w:spacing w:line="480" w:lineRule="auto"/>
        <w:jc w:val="left"/>
        <w:rPr>
          <w:rFonts w:ascii="Times New Roman" w:hAnsi="Times New Roman" w:cs="Times New Roman"/>
          <w:sz w:val="24"/>
          <w:szCs w:val="24"/>
        </w:rPr>
      </w:pPr>
      <w:r>
        <w:rPr>
          <w:rFonts w:ascii="Times New Roman" w:hAnsi="Times New Roman" w:cs="Times New Roman"/>
          <w:iCs/>
          <w:sz w:val="24"/>
          <w:szCs w:val="24"/>
        </w:rPr>
        <w:t xml:space="preserve"> </w:t>
      </w:r>
      <w:r>
        <w:rPr>
          <w:rFonts w:ascii="Times New Roman" w:hAnsi="Times New Roman" w:cs="Times New Roman"/>
          <w:b/>
          <w:bCs/>
          <w:sz w:val="24"/>
          <w:szCs w:val="24"/>
        </w:rPr>
        <w:t xml:space="preserve">Figure SS correlations. </w:t>
      </w:r>
      <w:r>
        <w:rPr>
          <w:rFonts w:ascii="Times New Roman" w:hAnsi="Times New Roman" w:cs="Times New Roman"/>
          <w:sz w:val="24"/>
          <w:szCs w:val="24"/>
        </w:rPr>
        <w:t>Visual of Spearman rho correlation matrix for monthly average environmental data at San Sebastian in the Guana Tolomato Matanzas National Estuarine Research Reserve: temperature (temp), salinity (</w:t>
      </w:r>
      <w:proofErr w:type="spellStart"/>
      <w:r>
        <w:rPr>
          <w:rFonts w:ascii="Times New Roman" w:hAnsi="Times New Roman" w:cs="Times New Roman"/>
          <w:sz w:val="24"/>
          <w:szCs w:val="24"/>
        </w:rPr>
        <w:t>sal</w:t>
      </w:r>
      <w:proofErr w:type="spellEnd"/>
      <w:r>
        <w:rPr>
          <w:rFonts w:ascii="Times New Roman" w:hAnsi="Times New Roman" w:cs="Times New Roman"/>
          <w:sz w:val="24"/>
          <w:szCs w:val="24"/>
        </w:rPr>
        <w:t>), and precipitation (</w:t>
      </w:r>
      <w:proofErr w:type="spellStart"/>
      <w:r>
        <w:rPr>
          <w:rFonts w:ascii="Times New Roman" w:hAnsi="Times New Roman" w:cs="Times New Roman"/>
          <w:sz w:val="24"/>
          <w:szCs w:val="24"/>
        </w:rPr>
        <w:t>prcp</w:t>
      </w:r>
      <w:proofErr w:type="spellEnd"/>
      <w:r>
        <w:rPr>
          <w:rFonts w:ascii="Times New Roman" w:hAnsi="Times New Roman" w:cs="Times New Roman"/>
          <w:sz w:val="24"/>
          <w:szCs w:val="24"/>
        </w:rPr>
        <w:t>) with monthly chlorophyll a (</w:t>
      </w:r>
      <w:proofErr w:type="spellStart"/>
      <w:r>
        <w:rPr>
          <w:rFonts w:ascii="Times New Roman" w:hAnsi="Times New Roman" w:cs="Times New Roman"/>
          <w:sz w:val="24"/>
          <w:szCs w:val="24"/>
        </w:rPr>
        <w:t>chla</w:t>
      </w:r>
      <w:proofErr w:type="spellEnd"/>
      <w:r>
        <w:rPr>
          <w:rFonts w:ascii="Times New Roman" w:hAnsi="Times New Roman" w:cs="Times New Roman"/>
          <w:sz w:val="24"/>
          <w:szCs w:val="24"/>
        </w:rPr>
        <w:t xml:space="preserve">) at each station and the </w:t>
      </w:r>
      <w:r w:rsidRPr="00E416BF">
        <w:rPr>
          <w:rFonts w:ascii="Times New Roman" w:hAnsi="Times New Roman" w:cs="Times New Roman"/>
          <w:sz w:val="24"/>
          <w:szCs w:val="24"/>
        </w:rPr>
        <w:t>Multivariate ENSO Index (MEI)</w:t>
      </w:r>
      <w:r>
        <w:rPr>
          <w:rFonts w:ascii="Times New Roman" w:hAnsi="Times New Roman" w:cs="Times New Roman"/>
          <w:sz w:val="24"/>
          <w:szCs w:val="24"/>
        </w:rPr>
        <w:t>. Variables with “_</w:t>
      </w:r>
      <w:proofErr w:type="spellStart"/>
      <w:r>
        <w:rPr>
          <w:rFonts w:ascii="Times New Roman" w:hAnsi="Times New Roman" w:cs="Times New Roman"/>
          <w:sz w:val="24"/>
          <w:szCs w:val="24"/>
        </w:rPr>
        <w:t>prec</w:t>
      </w:r>
      <w:proofErr w:type="spellEnd"/>
      <w:r>
        <w:rPr>
          <w:rFonts w:ascii="Times New Roman" w:hAnsi="Times New Roman" w:cs="Times New Roman"/>
          <w:sz w:val="24"/>
          <w:szCs w:val="24"/>
        </w:rPr>
        <w:t xml:space="preserve">” represent the average of the month preceding the chlorophyll </w:t>
      </w:r>
      <w:proofErr w:type="gramStart"/>
      <w:r>
        <w:rPr>
          <w:rFonts w:ascii="Times New Roman" w:hAnsi="Times New Roman" w:cs="Times New Roman"/>
          <w:i/>
          <w:iCs/>
          <w:sz w:val="24"/>
          <w:szCs w:val="24"/>
        </w:rPr>
        <w:t>a</w:t>
      </w:r>
      <w:r>
        <w:rPr>
          <w:rFonts w:ascii="Times New Roman" w:hAnsi="Times New Roman" w:cs="Times New Roman"/>
          <w:iCs/>
          <w:sz w:val="24"/>
          <w:szCs w:val="24"/>
        </w:rPr>
        <w:t xml:space="preserve"> collection</w:t>
      </w:r>
      <w:proofErr w:type="gramEnd"/>
      <w:r>
        <w:rPr>
          <w:rFonts w:ascii="Times New Roman" w:hAnsi="Times New Roman" w:cs="Times New Roman"/>
          <w:iCs/>
          <w:sz w:val="24"/>
          <w:szCs w:val="24"/>
        </w:rPr>
        <w:t>. Positive correlations are emphasized with red and negative with blue. Numbers indicate the Spearman’s rho value for that combination of values and a</w:t>
      </w:r>
      <w:r>
        <w:rPr>
          <w:rFonts w:ascii="Times New Roman" w:hAnsi="Times New Roman" w:cs="Times New Roman"/>
          <w:sz w:val="24"/>
          <w:szCs w:val="24"/>
        </w:rPr>
        <w:t>ll correlations presented are significant at α = 0.05.</w:t>
      </w:r>
    </w:p>
    <w:p w14:paraId="6363A136" w14:textId="77777777" w:rsidR="00F97512" w:rsidRDefault="00F97512" w:rsidP="00F97512">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FM correlations. </w:t>
      </w:r>
      <w:r>
        <w:rPr>
          <w:rFonts w:ascii="Times New Roman" w:hAnsi="Times New Roman" w:cs="Times New Roman"/>
          <w:sz w:val="24"/>
          <w:szCs w:val="24"/>
        </w:rPr>
        <w:t>Visual of Spearman rho correlation matrix for monthly average environmental data at Fort Matanzas in the Guana Tolomato Matanzas National Estuarine Research Reserve: temperature (temp), salinity (</w:t>
      </w:r>
      <w:proofErr w:type="spellStart"/>
      <w:r>
        <w:rPr>
          <w:rFonts w:ascii="Times New Roman" w:hAnsi="Times New Roman" w:cs="Times New Roman"/>
          <w:sz w:val="24"/>
          <w:szCs w:val="24"/>
        </w:rPr>
        <w:t>sal</w:t>
      </w:r>
      <w:proofErr w:type="spellEnd"/>
      <w:r>
        <w:rPr>
          <w:rFonts w:ascii="Times New Roman" w:hAnsi="Times New Roman" w:cs="Times New Roman"/>
          <w:sz w:val="24"/>
          <w:szCs w:val="24"/>
        </w:rPr>
        <w:t>), and precipitation (</w:t>
      </w:r>
      <w:proofErr w:type="spellStart"/>
      <w:r>
        <w:rPr>
          <w:rFonts w:ascii="Times New Roman" w:hAnsi="Times New Roman" w:cs="Times New Roman"/>
          <w:sz w:val="24"/>
          <w:szCs w:val="24"/>
        </w:rPr>
        <w:t>prcp</w:t>
      </w:r>
      <w:proofErr w:type="spellEnd"/>
      <w:r>
        <w:rPr>
          <w:rFonts w:ascii="Times New Roman" w:hAnsi="Times New Roman" w:cs="Times New Roman"/>
          <w:sz w:val="24"/>
          <w:szCs w:val="24"/>
        </w:rPr>
        <w:t>) with monthly chlorophyll a (</w:t>
      </w:r>
      <w:proofErr w:type="spellStart"/>
      <w:r>
        <w:rPr>
          <w:rFonts w:ascii="Times New Roman" w:hAnsi="Times New Roman" w:cs="Times New Roman"/>
          <w:sz w:val="24"/>
          <w:szCs w:val="24"/>
        </w:rPr>
        <w:t>chla</w:t>
      </w:r>
      <w:proofErr w:type="spellEnd"/>
      <w:r>
        <w:rPr>
          <w:rFonts w:ascii="Times New Roman" w:hAnsi="Times New Roman" w:cs="Times New Roman"/>
          <w:sz w:val="24"/>
          <w:szCs w:val="24"/>
        </w:rPr>
        <w:t xml:space="preserve">) at each station and the </w:t>
      </w:r>
      <w:r w:rsidRPr="00E416BF">
        <w:rPr>
          <w:rFonts w:ascii="Times New Roman" w:hAnsi="Times New Roman" w:cs="Times New Roman"/>
          <w:sz w:val="24"/>
          <w:szCs w:val="24"/>
        </w:rPr>
        <w:t>Multivariate ENSO Index (MEI)</w:t>
      </w:r>
      <w:r>
        <w:rPr>
          <w:rFonts w:ascii="Times New Roman" w:hAnsi="Times New Roman" w:cs="Times New Roman"/>
          <w:sz w:val="24"/>
          <w:szCs w:val="24"/>
        </w:rPr>
        <w:t>. Variables with “_</w:t>
      </w:r>
      <w:proofErr w:type="spellStart"/>
      <w:r>
        <w:rPr>
          <w:rFonts w:ascii="Times New Roman" w:hAnsi="Times New Roman" w:cs="Times New Roman"/>
          <w:sz w:val="24"/>
          <w:szCs w:val="24"/>
        </w:rPr>
        <w:t>prec</w:t>
      </w:r>
      <w:proofErr w:type="spellEnd"/>
      <w:r>
        <w:rPr>
          <w:rFonts w:ascii="Times New Roman" w:hAnsi="Times New Roman" w:cs="Times New Roman"/>
          <w:sz w:val="24"/>
          <w:szCs w:val="24"/>
        </w:rPr>
        <w:t xml:space="preserve">” represent the average of the month preceding the chlorophyll </w:t>
      </w:r>
      <w:proofErr w:type="gramStart"/>
      <w:r>
        <w:rPr>
          <w:rFonts w:ascii="Times New Roman" w:hAnsi="Times New Roman" w:cs="Times New Roman"/>
          <w:i/>
          <w:iCs/>
          <w:sz w:val="24"/>
          <w:szCs w:val="24"/>
        </w:rPr>
        <w:t>a</w:t>
      </w:r>
      <w:r>
        <w:rPr>
          <w:rFonts w:ascii="Times New Roman" w:hAnsi="Times New Roman" w:cs="Times New Roman"/>
          <w:iCs/>
          <w:sz w:val="24"/>
          <w:szCs w:val="24"/>
        </w:rPr>
        <w:t xml:space="preserve"> collection</w:t>
      </w:r>
      <w:proofErr w:type="gramEnd"/>
      <w:r>
        <w:rPr>
          <w:rFonts w:ascii="Times New Roman" w:hAnsi="Times New Roman" w:cs="Times New Roman"/>
          <w:iCs/>
          <w:sz w:val="24"/>
          <w:szCs w:val="24"/>
        </w:rPr>
        <w:t>. Positive correlations are emphasized with red and negative with blue. Numbers indicate the Spearman’s rho value for that combination of values and a</w:t>
      </w:r>
      <w:r>
        <w:rPr>
          <w:rFonts w:ascii="Times New Roman" w:hAnsi="Times New Roman" w:cs="Times New Roman"/>
          <w:sz w:val="24"/>
          <w:szCs w:val="24"/>
        </w:rPr>
        <w:t>ll correlations presented are significant at α = 0.05.</w:t>
      </w:r>
    </w:p>
    <w:p w14:paraId="5CE48FFA" w14:textId="2C4AF36D" w:rsidR="00CE353A" w:rsidRPr="00CA28DB" w:rsidRDefault="00F97512" w:rsidP="00CA28DB">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PC correlations. </w:t>
      </w:r>
      <w:r>
        <w:rPr>
          <w:rFonts w:ascii="Times New Roman" w:hAnsi="Times New Roman" w:cs="Times New Roman"/>
          <w:sz w:val="24"/>
          <w:szCs w:val="24"/>
        </w:rPr>
        <w:t>Visual of Spearman rho correlation matrix for monthly average environmental data at Pellicer Creek in the Guana Tolomato Matanzas National Estuarine Research Reserve: temperature (temp), salinity (</w:t>
      </w:r>
      <w:proofErr w:type="spellStart"/>
      <w:r>
        <w:rPr>
          <w:rFonts w:ascii="Times New Roman" w:hAnsi="Times New Roman" w:cs="Times New Roman"/>
          <w:sz w:val="24"/>
          <w:szCs w:val="24"/>
        </w:rPr>
        <w:t>sal</w:t>
      </w:r>
      <w:proofErr w:type="spellEnd"/>
      <w:r>
        <w:rPr>
          <w:rFonts w:ascii="Times New Roman" w:hAnsi="Times New Roman" w:cs="Times New Roman"/>
          <w:sz w:val="24"/>
          <w:szCs w:val="24"/>
        </w:rPr>
        <w:t>), and precipitation (</w:t>
      </w:r>
      <w:proofErr w:type="spellStart"/>
      <w:r>
        <w:rPr>
          <w:rFonts w:ascii="Times New Roman" w:hAnsi="Times New Roman" w:cs="Times New Roman"/>
          <w:sz w:val="24"/>
          <w:szCs w:val="24"/>
        </w:rPr>
        <w:t>prcp</w:t>
      </w:r>
      <w:proofErr w:type="spellEnd"/>
      <w:r>
        <w:rPr>
          <w:rFonts w:ascii="Times New Roman" w:hAnsi="Times New Roman" w:cs="Times New Roman"/>
          <w:sz w:val="24"/>
          <w:szCs w:val="24"/>
        </w:rPr>
        <w:t>) with monthly chlorophyll a (</w:t>
      </w:r>
      <w:proofErr w:type="spellStart"/>
      <w:r>
        <w:rPr>
          <w:rFonts w:ascii="Times New Roman" w:hAnsi="Times New Roman" w:cs="Times New Roman"/>
          <w:sz w:val="24"/>
          <w:szCs w:val="24"/>
        </w:rPr>
        <w:t>chla</w:t>
      </w:r>
      <w:proofErr w:type="spellEnd"/>
      <w:r>
        <w:rPr>
          <w:rFonts w:ascii="Times New Roman" w:hAnsi="Times New Roman" w:cs="Times New Roman"/>
          <w:sz w:val="24"/>
          <w:szCs w:val="24"/>
        </w:rPr>
        <w:t xml:space="preserve">) at each station and the </w:t>
      </w:r>
      <w:r w:rsidRPr="00E416BF">
        <w:rPr>
          <w:rFonts w:ascii="Times New Roman" w:hAnsi="Times New Roman" w:cs="Times New Roman"/>
          <w:sz w:val="24"/>
          <w:szCs w:val="24"/>
        </w:rPr>
        <w:t>Multivariate ENSO Index (MEI)</w:t>
      </w:r>
      <w:r>
        <w:rPr>
          <w:rFonts w:ascii="Times New Roman" w:hAnsi="Times New Roman" w:cs="Times New Roman"/>
          <w:sz w:val="24"/>
          <w:szCs w:val="24"/>
        </w:rPr>
        <w:t xml:space="preserve">. Variables with </w:t>
      </w:r>
      <w:r>
        <w:rPr>
          <w:rFonts w:ascii="Times New Roman" w:hAnsi="Times New Roman" w:cs="Times New Roman"/>
          <w:sz w:val="24"/>
          <w:szCs w:val="24"/>
        </w:rPr>
        <w:lastRenderedPageBreak/>
        <w:t>“_</w:t>
      </w:r>
      <w:proofErr w:type="spellStart"/>
      <w:r>
        <w:rPr>
          <w:rFonts w:ascii="Times New Roman" w:hAnsi="Times New Roman" w:cs="Times New Roman"/>
          <w:sz w:val="24"/>
          <w:szCs w:val="24"/>
        </w:rPr>
        <w:t>prec</w:t>
      </w:r>
      <w:proofErr w:type="spellEnd"/>
      <w:r>
        <w:rPr>
          <w:rFonts w:ascii="Times New Roman" w:hAnsi="Times New Roman" w:cs="Times New Roman"/>
          <w:sz w:val="24"/>
          <w:szCs w:val="24"/>
        </w:rPr>
        <w:t xml:space="preserve">” represent the average of the month preceding the chlorophyll </w:t>
      </w:r>
      <w:proofErr w:type="gramStart"/>
      <w:r>
        <w:rPr>
          <w:rFonts w:ascii="Times New Roman" w:hAnsi="Times New Roman" w:cs="Times New Roman"/>
          <w:i/>
          <w:iCs/>
          <w:sz w:val="24"/>
          <w:szCs w:val="24"/>
        </w:rPr>
        <w:t>a</w:t>
      </w:r>
      <w:r>
        <w:rPr>
          <w:rFonts w:ascii="Times New Roman" w:hAnsi="Times New Roman" w:cs="Times New Roman"/>
          <w:iCs/>
          <w:sz w:val="24"/>
          <w:szCs w:val="24"/>
        </w:rPr>
        <w:t xml:space="preserve"> collection</w:t>
      </w:r>
      <w:proofErr w:type="gramEnd"/>
      <w:r>
        <w:rPr>
          <w:rFonts w:ascii="Times New Roman" w:hAnsi="Times New Roman" w:cs="Times New Roman"/>
          <w:iCs/>
          <w:sz w:val="24"/>
          <w:szCs w:val="24"/>
        </w:rPr>
        <w:t>. Positive correlations are emphasized with red and negative with blue. Numbers indicate the Spearman’s rho value for that combination of values and a</w:t>
      </w:r>
      <w:r>
        <w:rPr>
          <w:rFonts w:ascii="Times New Roman" w:hAnsi="Times New Roman" w:cs="Times New Roman"/>
          <w:sz w:val="24"/>
          <w:szCs w:val="24"/>
        </w:rPr>
        <w:t>ll correlations presented are significant at α = 0.05.</w:t>
      </w:r>
    </w:p>
    <w:p w14:paraId="0FE1DF61" w14:textId="23B8850E" w:rsidR="00CE353A" w:rsidRDefault="004C355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80FAC3" wp14:editId="2C7ADA02">
            <wp:extent cx="5934075" cy="7686675"/>
            <wp:effectExtent l="0" t="0" r="9525" b="9525"/>
            <wp:docPr id="359160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6ADE789C" w14:textId="09FBD52C" w:rsidR="00E35A92" w:rsidRDefault="00CE353A">
      <w:pPr>
        <w:rPr>
          <w:rFonts w:ascii="Times New Roman" w:hAnsi="Times New Roman" w:cs="Times New Roman"/>
          <w:sz w:val="24"/>
          <w:szCs w:val="24"/>
        </w:rPr>
      </w:pPr>
      <w:r w:rsidRPr="00CE353A">
        <w:rPr>
          <w:rFonts w:ascii="Times New Roman" w:hAnsi="Times New Roman" w:cs="Times New Roman"/>
          <w:b/>
          <w:bCs/>
          <w:sz w:val="24"/>
          <w:szCs w:val="24"/>
        </w:rPr>
        <w:t>Figure 1 Map</w:t>
      </w:r>
      <w:r>
        <w:rPr>
          <w:rFonts w:ascii="Times New Roman" w:hAnsi="Times New Roman" w:cs="Times New Roman"/>
          <w:sz w:val="24"/>
          <w:szCs w:val="24"/>
        </w:rPr>
        <w:t xml:space="preserve"> </w:t>
      </w:r>
    </w:p>
    <w:p w14:paraId="2C9712CB" w14:textId="24EF7FAA" w:rsidR="00E35A92" w:rsidRDefault="00EF497E"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518B4D" wp14:editId="05A9CECC">
            <wp:extent cx="5962650" cy="6038850"/>
            <wp:effectExtent l="0" t="0" r="0" b="0"/>
            <wp:docPr id="27045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62650" cy="6038850"/>
                    </a:xfrm>
                    <a:prstGeom prst="rect">
                      <a:avLst/>
                    </a:prstGeom>
                    <a:noFill/>
                  </pic:spPr>
                </pic:pic>
              </a:graphicData>
            </a:graphic>
          </wp:inline>
        </w:drawing>
      </w:r>
    </w:p>
    <w:p w14:paraId="308DC488" w14:textId="60BFBB83" w:rsidR="0007300D" w:rsidRDefault="00E35A92" w:rsidP="0007300D">
      <w:pPr>
        <w:spacing w:line="480" w:lineRule="auto"/>
        <w:jc w:val="left"/>
        <w:rPr>
          <w:rFonts w:ascii="Times New Roman" w:hAnsi="Times New Roman" w:cs="Times New Roman"/>
          <w:b/>
          <w:bCs/>
          <w:sz w:val="24"/>
          <w:szCs w:val="24"/>
        </w:rPr>
      </w:pPr>
      <w:bookmarkStart w:id="138" w:name="figures"/>
      <w:bookmarkEnd w:id="138"/>
      <w:r w:rsidRPr="0007300D">
        <w:rPr>
          <w:rFonts w:ascii="Times New Roman" w:hAnsi="Times New Roman" w:cs="Times New Roman"/>
          <w:b/>
          <w:bCs/>
          <w:sz w:val="24"/>
          <w:szCs w:val="24"/>
        </w:rPr>
        <w:t xml:space="preserve">Figure PI GAM and </w:t>
      </w:r>
      <w:proofErr w:type="gramStart"/>
      <w:r w:rsidRPr="0007300D">
        <w:rPr>
          <w:rFonts w:ascii="Times New Roman" w:hAnsi="Times New Roman" w:cs="Times New Roman"/>
          <w:b/>
          <w:bCs/>
          <w:sz w:val="24"/>
          <w:szCs w:val="24"/>
        </w:rPr>
        <w:t>trend</w:t>
      </w:r>
      <w:proofErr w:type="gramEnd"/>
    </w:p>
    <w:p w14:paraId="36897B4A" w14:textId="77777777" w:rsidR="0007300D" w:rsidRDefault="0007300D">
      <w:pPr>
        <w:rPr>
          <w:rFonts w:ascii="Times New Roman" w:hAnsi="Times New Roman" w:cs="Times New Roman"/>
          <w:b/>
          <w:bCs/>
          <w:sz w:val="24"/>
          <w:szCs w:val="24"/>
        </w:rPr>
      </w:pPr>
      <w:r>
        <w:rPr>
          <w:rFonts w:ascii="Times New Roman" w:hAnsi="Times New Roman" w:cs="Times New Roman"/>
          <w:b/>
          <w:bCs/>
          <w:sz w:val="24"/>
          <w:szCs w:val="24"/>
        </w:rPr>
        <w:br w:type="page"/>
      </w:r>
    </w:p>
    <w:p w14:paraId="0D913B00" w14:textId="20471FD9" w:rsidR="00E35A92" w:rsidRDefault="00EF497E"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DE61CA4" wp14:editId="39878D5E">
            <wp:extent cx="5962650" cy="6191250"/>
            <wp:effectExtent l="0" t="0" r="0" b="0"/>
            <wp:docPr id="7067933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62650" cy="6191250"/>
                    </a:xfrm>
                    <a:prstGeom prst="rect">
                      <a:avLst/>
                    </a:prstGeom>
                    <a:noFill/>
                  </pic:spPr>
                </pic:pic>
              </a:graphicData>
            </a:graphic>
          </wp:inline>
        </w:drawing>
      </w:r>
    </w:p>
    <w:p w14:paraId="2CAC5C9A" w14:textId="77777777" w:rsidR="00E35A92" w:rsidRPr="0007300D" w:rsidRDefault="00E35A92" w:rsidP="002B768E">
      <w:pPr>
        <w:spacing w:line="480" w:lineRule="auto"/>
        <w:jc w:val="left"/>
        <w:rPr>
          <w:rFonts w:ascii="Times New Roman" w:hAnsi="Times New Roman" w:cs="Times New Roman"/>
          <w:b/>
          <w:bCs/>
          <w:sz w:val="24"/>
          <w:szCs w:val="24"/>
        </w:rPr>
      </w:pPr>
      <w:r w:rsidRPr="0007300D">
        <w:rPr>
          <w:rFonts w:ascii="Times New Roman" w:hAnsi="Times New Roman" w:cs="Times New Roman"/>
          <w:b/>
          <w:bCs/>
          <w:sz w:val="24"/>
          <w:szCs w:val="24"/>
        </w:rPr>
        <w:t xml:space="preserve">Figure SS GAM and </w:t>
      </w:r>
      <w:proofErr w:type="gramStart"/>
      <w:r w:rsidRPr="0007300D">
        <w:rPr>
          <w:rFonts w:ascii="Times New Roman" w:hAnsi="Times New Roman" w:cs="Times New Roman"/>
          <w:b/>
          <w:bCs/>
          <w:sz w:val="24"/>
          <w:szCs w:val="24"/>
        </w:rPr>
        <w:t>trend</w:t>
      </w:r>
      <w:proofErr w:type="gramEnd"/>
    </w:p>
    <w:p w14:paraId="433ECA59" w14:textId="77777777" w:rsidR="00E35A92" w:rsidRDefault="00E35A92">
      <w:pPr>
        <w:rPr>
          <w:rFonts w:ascii="Times New Roman" w:hAnsi="Times New Roman" w:cs="Times New Roman"/>
          <w:sz w:val="24"/>
          <w:szCs w:val="24"/>
        </w:rPr>
      </w:pPr>
      <w:r>
        <w:rPr>
          <w:rFonts w:ascii="Times New Roman" w:hAnsi="Times New Roman" w:cs="Times New Roman"/>
          <w:sz w:val="24"/>
          <w:szCs w:val="24"/>
        </w:rPr>
        <w:br w:type="page"/>
      </w:r>
    </w:p>
    <w:p w14:paraId="0ADBCF88" w14:textId="13D3A024" w:rsidR="00E35A92" w:rsidRDefault="00EF497E"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FFA6069" wp14:editId="1EED61F4">
            <wp:extent cx="5962650" cy="6191250"/>
            <wp:effectExtent l="0" t="0" r="0" b="0"/>
            <wp:docPr id="5356045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62650" cy="6191250"/>
                    </a:xfrm>
                    <a:prstGeom prst="rect">
                      <a:avLst/>
                    </a:prstGeom>
                    <a:noFill/>
                  </pic:spPr>
                </pic:pic>
              </a:graphicData>
            </a:graphic>
          </wp:inline>
        </w:drawing>
      </w:r>
    </w:p>
    <w:p w14:paraId="3D0543EC" w14:textId="77777777" w:rsidR="00E35A92" w:rsidRPr="00EB047D" w:rsidRDefault="00E35A92" w:rsidP="002B768E">
      <w:pPr>
        <w:spacing w:line="480" w:lineRule="auto"/>
        <w:jc w:val="left"/>
        <w:rPr>
          <w:rFonts w:ascii="Times New Roman" w:hAnsi="Times New Roman" w:cs="Times New Roman"/>
          <w:b/>
          <w:bCs/>
          <w:sz w:val="24"/>
          <w:szCs w:val="24"/>
        </w:rPr>
      </w:pPr>
      <w:r w:rsidRPr="00EB047D">
        <w:rPr>
          <w:rFonts w:ascii="Times New Roman" w:hAnsi="Times New Roman" w:cs="Times New Roman"/>
          <w:b/>
          <w:bCs/>
          <w:sz w:val="24"/>
          <w:szCs w:val="24"/>
        </w:rPr>
        <w:t xml:space="preserve">Figure FM GAM and </w:t>
      </w:r>
      <w:proofErr w:type="gramStart"/>
      <w:r w:rsidRPr="00EB047D">
        <w:rPr>
          <w:rFonts w:ascii="Times New Roman" w:hAnsi="Times New Roman" w:cs="Times New Roman"/>
          <w:b/>
          <w:bCs/>
          <w:sz w:val="24"/>
          <w:szCs w:val="24"/>
        </w:rPr>
        <w:t>trend</w:t>
      </w:r>
      <w:proofErr w:type="gramEnd"/>
    </w:p>
    <w:p w14:paraId="6D524499" w14:textId="77777777" w:rsidR="00E35A92" w:rsidRDefault="00E35A92">
      <w:pPr>
        <w:rPr>
          <w:rFonts w:ascii="Times New Roman" w:hAnsi="Times New Roman" w:cs="Times New Roman"/>
          <w:sz w:val="24"/>
          <w:szCs w:val="24"/>
        </w:rPr>
      </w:pPr>
      <w:r>
        <w:rPr>
          <w:rFonts w:ascii="Times New Roman" w:hAnsi="Times New Roman" w:cs="Times New Roman"/>
          <w:sz w:val="24"/>
          <w:szCs w:val="24"/>
        </w:rPr>
        <w:br w:type="page"/>
      </w:r>
    </w:p>
    <w:p w14:paraId="3E19C9F9" w14:textId="5A879128" w:rsidR="00E35A92" w:rsidRDefault="00EF497E"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51B98FA" wp14:editId="2DA2D30E">
            <wp:extent cx="5962650" cy="6191250"/>
            <wp:effectExtent l="0" t="0" r="0" b="0"/>
            <wp:docPr id="5463786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62650" cy="6191250"/>
                    </a:xfrm>
                    <a:prstGeom prst="rect">
                      <a:avLst/>
                    </a:prstGeom>
                    <a:noFill/>
                  </pic:spPr>
                </pic:pic>
              </a:graphicData>
            </a:graphic>
          </wp:inline>
        </w:drawing>
      </w:r>
    </w:p>
    <w:p w14:paraId="617F9DBA" w14:textId="0876C104" w:rsidR="009074AE" w:rsidRPr="00EB047D" w:rsidRDefault="00E35A92" w:rsidP="002B768E">
      <w:pPr>
        <w:spacing w:line="480" w:lineRule="auto"/>
        <w:jc w:val="left"/>
        <w:rPr>
          <w:rFonts w:ascii="Times New Roman" w:hAnsi="Times New Roman" w:cs="Times New Roman"/>
          <w:b/>
          <w:bCs/>
          <w:sz w:val="24"/>
          <w:szCs w:val="24"/>
        </w:rPr>
      </w:pPr>
      <w:r w:rsidRPr="00EB047D">
        <w:rPr>
          <w:rFonts w:ascii="Times New Roman" w:hAnsi="Times New Roman" w:cs="Times New Roman"/>
          <w:b/>
          <w:bCs/>
          <w:sz w:val="24"/>
          <w:szCs w:val="24"/>
        </w:rPr>
        <w:t>Figure PC GAM and trend</w:t>
      </w:r>
      <w:r w:rsidR="009074AE" w:rsidRPr="00EB047D">
        <w:rPr>
          <w:rFonts w:ascii="Times New Roman" w:hAnsi="Times New Roman" w:cs="Times New Roman"/>
          <w:b/>
          <w:bCs/>
          <w:sz w:val="24"/>
          <w:szCs w:val="24"/>
        </w:rPr>
        <w:br w:type="page"/>
      </w:r>
    </w:p>
    <w:p w14:paraId="2549D5A5" w14:textId="68BE4923" w:rsidR="00D34BF2" w:rsidRDefault="0027422C">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50FBF58" wp14:editId="7820C465">
            <wp:extent cx="5962650" cy="6191250"/>
            <wp:effectExtent l="0" t="0" r="0" b="0"/>
            <wp:docPr id="29709816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62650" cy="6191250"/>
                    </a:xfrm>
                    <a:prstGeom prst="rect">
                      <a:avLst/>
                    </a:prstGeom>
                    <a:noFill/>
                  </pic:spPr>
                </pic:pic>
              </a:graphicData>
            </a:graphic>
          </wp:inline>
        </w:drawing>
      </w:r>
    </w:p>
    <w:p w14:paraId="39A60D5F" w14:textId="52A6B08D" w:rsidR="00424041" w:rsidRDefault="00D34BF2">
      <w:pPr>
        <w:rPr>
          <w:rFonts w:ascii="Times New Roman" w:hAnsi="Times New Roman" w:cs="Times New Roman"/>
          <w:b/>
          <w:bCs/>
          <w:sz w:val="24"/>
          <w:szCs w:val="24"/>
        </w:rPr>
      </w:pPr>
      <w:r>
        <w:rPr>
          <w:rFonts w:ascii="Times New Roman" w:hAnsi="Times New Roman" w:cs="Times New Roman"/>
          <w:b/>
          <w:bCs/>
          <w:sz w:val="24"/>
          <w:szCs w:val="24"/>
        </w:rPr>
        <w:t>Figure Seasonal Variability</w:t>
      </w:r>
      <w:r w:rsidR="002B768E">
        <w:rPr>
          <w:rFonts w:ascii="Times New Roman" w:hAnsi="Times New Roman" w:cs="Times New Roman"/>
          <w:b/>
          <w:bCs/>
          <w:sz w:val="24"/>
          <w:szCs w:val="24"/>
        </w:rPr>
        <w:br w:type="page"/>
      </w:r>
    </w:p>
    <w:p w14:paraId="7AB951F2" w14:textId="180CFBD3" w:rsidR="00424041" w:rsidRDefault="002C3105" w:rsidP="00424041">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B2DC06B" wp14:editId="543533B1">
            <wp:extent cx="5962650" cy="4867275"/>
            <wp:effectExtent l="0" t="0" r="0" b="9525"/>
            <wp:docPr id="17399674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62650" cy="4867275"/>
                    </a:xfrm>
                    <a:prstGeom prst="rect">
                      <a:avLst/>
                    </a:prstGeom>
                    <a:noFill/>
                  </pic:spPr>
                </pic:pic>
              </a:graphicData>
            </a:graphic>
          </wp:inline>
        </w:drawing>
      </w:r>
    </w:p>
    <w:p w14:paraId="2E54EA74" w14:textId="5FFFA551" w:rsidR="000E0318" w:rsidRDefault="00251A9F" w:rsidP="0042404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w:t>
      </w:r>
      <w:r w:rsidR="00424041">
        <w:rPr>
          <w:rFonts w:ascii="Times New Roman" w:hAnsi="Times New Roman" w:cs="Times New Roman"/>
          <w:b/>
          <w:bCs/>
          <w:sz w:val="24"/>
          <w:szCs w:val="24"/>
        </w:rPr>
        <w:t xml:space="preserve">Fulcrums </w:t>
      </w:r>
      <w:r>
        <w:rPr>
          <w:rFonts w:ascii="Times New Roman" w:hAnsi="Times New Roman" w:cs="Times New Roman"/>
          <w:b/>
          <w:bCs/>
          <w:sz w:val="24"/>
          <w:szCs w:val="24"/>
        </w:rPr>
        <w:t>Combined</w:t>
      </w:r>
      <w:r w:rsidR="000E0318">
        <w:rPr>
          <w:rFonts w:ascii="Times New Roman" w:hAnsi="Times New Roman" w:cs="Times New Roman"/>
          <w:b/>
          <w:bCs/>
          <w:sz w:val="24"/>
          <w:szCs w:val="24"/>
        </w:rPr>
        <w:br w:type="page"/>
      </w:r>
    </w:p>
    <w:p w14:paraId="6E4B7C59" w14:textId="55776A98" w:rsidR="004B67AA" w:rsidRDefault="004B67AA">
      <w:pPr>
        <w:rPr>
          <w:rFonts w:ascii="Times New Roman" w:hAnsi="Times New Roman" w:cs="Times New Roman"/>
          <w:b/>
          <w:bCs/>
          <w:sz w:val="24"/>
          <w:szCs w:val="24"/>
        </w:rPr>
      </w:pPr>
    </w:p>
    <w:p w14:paraId="1BDEAE51" w14:textId="2B9BB3F6" w:rsidR="00515A6A" w:rsidRDefault="00B15FA1">
      <w:pPr>
        <w:rPr>
          <w:rFonts w:ascii="Times New Roman" w:hAnsi="Times New Roman" w:cs="Times New Roman"/>
          <w:b/>
          <w:bCs/>
          <w:sz w:val="24"/>
          <w:szCs w:val="24"/>
        </w:rPr>
      </w:pPr>
      <w:r>
        <w:rPr>
          <w:noProof/>
        </w:rPr>
        <w:drawing>
          <wp:anchor distT="0" distB="0" distL="114300" distR="114300" simplePos="0" relativeHeight="251658240" behindDoc="0" locked="0" layoutInCell="1" allowOverlap="1" wp14:anchorId="425EF6D6" wp14:editId="2D52F33C">
            <wp:simplePos x="0" y="0"/>
            <wp:positionH relativeFrom="margin">
              <wp:posOffset>1266825</wp:posOffset>
            </wp:positionH>
            <wp:positionV relativeFrom="paragraph">
              <wp:posOffset>3219450</wp:posOffset>
            </wp:positionV>
            <wp:extent cx="3915489" cy="228600"/>
            <wp:effectExtent l="0" t="0" r="8890" b="0"/>
            <wp:wrapNone/>
            <wp:docPr id="503052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52459" name=""/>
                    <pic:cNvPicPr/>
                  </pic:nvPicPr>
                  <pic:blipFill>
                    <a:blip r:embed="rId46">
                      <a:extLst>
                        <a:ext uri="{28A0092B-C50C-407E-A947-70E740481C1C}">
                          <a14:useLocalDpi xmlns:a14="http://schemas.microsoft.com/office/drawing/2010/main" val="0"/>
                        </a:ext>
                      </a:extLst>
                    </a:blip>
                    <a:stretch>
                      <a:fillRect/>
                    </a:stretch>
                  </pic:blipFill>
                  <pic:spPr>
                    <a:xfrm>
                      <a:off x="0" y="0"/>
                      <a:ext cx="3915489" cy="228600"/>
                    </a:xfrm>
                    <a:prstGeom prst="rect">
                      <a:avLst/>
                    </a:prstGeom>
                  </pic:spPr>
                </pic:pic>
              </a:graphicData>
            </a:graphic>
            <wp14:sizeRelH relativeFrom="margin">
              <wp14:pctWidth>0</wp14:pctWidth>
            </wp14:sizeRelH>
            <wp14:sizeRelV relativeFrom="margin">
              <wp14:pctHeight>0</wp14:pctHeight>
            </wp14:sizeRelV>
          </wp:anchor>
        </w:drawing>
      </w:r>
      <w:r w:rsidR="00115DFD">
        <w:rPr>
          <w:rFonts w:ascii="Times New Roman" w:hAnsi="Times New Roman" w:cs="Times New Roman"/>
          <w:b/>
          <w:bCs/>
          <w:noProof/>
          <w:sz w:val="24"/>
          <w:szCs w:val="24"/>
        </w:rPr>
        <w:drawing>
          <wp:inline distT="0" distB="0" distL="0" distR="0" wp14:anchorId="5ACEBDC0" wp14:editId="0508546E">
            <wp:extent cx="5962650" cy="6800850"/>
            <wp:effectExtent l="0" t="0" r="0" b="0"/>
            <wp:docPr id="214691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62650" cy="6800850"/>
                    </a:xfrm>
                    <a:prstGeom prst="rect">
                      <a:avLst/>
                    </a:prstGeom>
                    <a:noFill/>
                  </pic:spPr>
                </pic:pic>
              </a:graphicData>
            </a:graphic>
          </wp:inline>
        </w:drawing>
      </w:r>
    </w:p>
    <w:p w14:paraId="2D4FCEE2" w14:textId="15A795EB" w:rsidR="006B7581" w:rsidRDefault="00515A6A">
      <w:pPr>
        <w:rPr>
          <w:rFonts w:ascii="Times New Roman" w:hAnsi="Times New Roman" w:cs="Times New Roman"/>
          <w:b/>
          <w:bCs/>
          <w:sz w:val="24"/>
          <w:szCs w:val="24"/>
        </w:rPr>
      </w:pPr>
      <w:r>
        <w:rPr>
          <w:rFonts w:ascii="Times New Roman" w:hAnsi="Times New Roman" w:cs="Times New Roman"/>
          <w:b/>
          <w:bCs/>
          <w:sz w:val="24"/>
          <w:szCs w:val="24"/>
        </w:rPr>
        <w:t>Figure Annual Mins and Max Temp and Salinity</w:t>
      </w:r>
      <w:r w:rsidR="006B7581">
        <w:rPr>
          <w:rFonts w:ascii="Times New Roman" w:hAnsi="Times New Roman" w:cs="Times New Roman"/>
          <w:b/>
          <w:bCs/>
          <w:sz w:val="24"/>
          <w:szCs w:val="24"/>
        </w:rPr>
        <w:br w:type="page"/>
      </w:r>
    </w:p>
    <w:p w14:paraId="25415314" w14:textId="6371C758" w:rsidR="009C3323" w:rsidRDefault="00C83C78" w:rsidP="00F04A05">
      <w:pPr>
        <w:pStyle w:val="Bibliography"/>
        <w:spacing w:line="480" w:lineRule="auto"/>
        <w:rPr>
          <w:rFonts w:ascii="Times New Roman" w:hAnsi="Times New Roman" w:cs="Times New Roman"/>
          <w:b/>
          <w:bCs/>
          <w:sz w:val="24"/>
          <w:szCs w:val="24"/>
        </w:rPr>
      </w:pPr>
      <w:commentRangeStart w:id="139"/>
      <w:commentRangeEnd w:id="139"/>
      <w:r>
        <w:rPr>
          <w:rStyle w:val="CommentReference"/>
        </w:rPr>
        <w:lastRenderedPageBreak/>
        <w:commentReference w:id="139"/>
      </w:r>
      <w:r w:rsidR="00251A9F">
        <w:rPr>
          <w:rFonts w:ascii="Times New Roman" w:hAnsi="Times New Roman" w:cs="Times New Roman"/>
          <w:b/>
          <w:bCs/>
          <w:noProof/>
          <w:sz w:val="24"/>
          <w:szCs w:val="24"/>
        </w:rPr>
        <w:drawing>
          <wp:inline distT="0" distB="0" distL="0" distR="0" wp14:anchorId="06952129" wp14:editId="1154208F">
            <wp:extent cx="5962650" cy="6191250"/>
            <wp:effectExtent l="0" t="0" r="0" b="0"/>
            <wp:docPr id="5870672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62650" cy="6191250"/>
                    </a:xfrm>
                    <a:prstGeom prst="rect">
                      <a:avLst/>
                    </a:prstGeom>
                    <a:noFill/>
                  </pic:spPr>
                </pic:pic>
              </a:graphicData>
            </a:graphic>
          </wp:inline>
        </w:drawing>
      </w:r>
    </w:p>
    <w:p w14:paraId="0234BECA" w14:textId="59C9E15D" w:rsidR="00302557" w:rsidRDefault="006B7581"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Annual Rainfall </w:t>
      </w:r>
    </w:p>
    <w:p w14:paraId="46CEED2C" w14:textId="77777777" w:rsidR="00302557" w:rsidRDefault="00302557">
      <w:pPr>
        <w:rPr>
          <w:rFonts w:ascii="Times New Roman" w:hAnsi="Times New Roman" w:cs="Times New Roman"/>
          <w:b/>
          <w:bCs/>
          <w:sz w:val="24"/>
          <w:szCs w:val="24"/>
        </w:rPr>
      </w:pPr>
      <w:r>
        <w:rPr>
          <w:rFonts w:ascii="Times New Roman" w:hAnsi="Times New Roman" w:cs="Times New Roman"/>
          <w:b/>
          <w:bCs/>
          <w:sz w:val="24"/>
          <w:szCs w:val="24"/>
        </w:rPr>
        <w:br w:type="page"/>
      </w:r>
    </w:p>
    <w:p w14:paraId="7B72E6F8" w14:textId="7A7C1379" w:rsidR="006B7581" w:rsidRDefault="002271F9"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D9C6D1B" wp14:editId="55AD755B">
            <wp:extent cx="6267450" cy="3000375"/>
            <wp:effectExtent l="0" t="0" r="0" b="0"/>
            <wp:docPr id="21087108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267450" cy="3000375"/>
                    </a:xfrm>
                    <a:prstGeom prst="rect">
                      <a:avLst/>
                    </a:prstGeom>
                    <a:noFill/>
                  </pic:spPr>
                </pic:pic>
              </a:graphicData>
            </a:graphic>
          </wp:inline>
        </w:drawing>
      </w:r>
    </w:p>
    <w:p w14:paraId="2D96EB2E" w14:textId="5FCBD2F3" w:rsidR="0093436D" w:rsidRDefault="00302557"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MEI </w:t>
      </w:r>
      <w:proofErr w:type="gramStart"/>
      <w:r>
        <w:rPr>
          <w:rFonts w:ascii="Times New Roman" w:hAnsi="Times New Roman" w:cs="Times New Roman"/>
          <w:b/>
          <w:bCs/>
          <w:sz w:val="24"/>
          <w:szCs w:val="24"/>
        </w:rPr>
        <w:t>index</w:t>
      </w:r>
      <w:proofErr w:type="gramEnd"/>
      <w:r w:rsidR="002271F9">
        <w:rPr>
          <w:rFonts w:ascii="Times New Roman" w:hAnsi="Times New Roman" w:cs="Times New Roman"/>
          <w:b/>
          <w:bCs/>
          <w:sz w:val="24"/>
          <w:szCs w:val="24"/>
        </w:rPr>
        <w:t xml:space="preserve"> </w:t>
      </w:r>
    </w:p>
    <w:p w14:paraId="06BB9B9F" w14:textId="77777777" w:rsidR="0093436D" w:rsidRDefault="0093436D">
      <w:pPr>
        <w:rPr>
          <w:rFonts w:ascii="Times New Roman" w:hAnsi="Times New Roman" w:cs="Times New Roman"/>
          <w:b/>
          <w:bCs/>
          <w:sz w:val="24"/>
          <w:szCs w:val="24"/>
        </w:rPr>
      </w:pPr>
      <w:r>
        <w:rPr>
          <w:rFonts w:ascii="Times New Roman" w:hAnsi="Times New Roman" w:cs="Times New Roman"/>
          <w:b/>
          <w:bCs/>
          <w:sz w:val="24"/>
          <w:szCs w:val="24"/>
        </w:rPr>
        <w:br w:type="page"/>
      </w:r>
    </w:p>
    <w:p w14:paraId="417DFCFE" w14:textId="76A90254" w:rsidR="006E1296" w:rsidRDefault="0024215C"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Appendix – Missing Data</w:t>
      </w:r>
    </w:p>
    <w:p w14:paraId="02D4C5E3" w14:textId="1B8B1D9E" w:rsidR="0024215C" w:rsidRPr="003D278D" w:rsidRDefault="0024215C" w:rsidP="002271F9">
      <w:pPr>
        <w:pStyle w:val="Bibliography"/>
        <w:spacing w:line="480" w:lineRule="auto"/>
      </w:pPr>
      <w:r>
        <w:rPr>
          <w:rFonts w:ascii="Times New Roman" w:hAnsi="Times New Roman" w:cs="Times New Roman"/>
          <w:b/>
          <w:bCs/>
          <w:sz w:val="24"/>
          <w:szCs w:val="24"/>
        </w:rPr>
        <w:t xml:space="preserve">Table A1. </w:t>
      </w:r>
      <w:r w:rsidRPr="003D278D">
        <w:rPr>
          <w:rFonts w:ascii="Times New Roman" w:hAnsi="Times New Roman" w:cs="Times New Roman"/>
          <w:sz w:val="24"/>
          <w:szCs w:val="24"/>
        </w:rPr>
        <w:t xml:space="preserve">Stations and the month and year in which they had missing values that were filled in with the </w:t>
      </w:r>
      <w:proofErr w:type="spellStart"/>
      <w:r w:rsidRPr="003D278D">
        <w:rPr>
          <w:rFonts w:ascii="Times New Roman" w:hAnsi="Times New Roman" w:cs="Times New Roman"/>
          <w:sz w:val="24"/>
          <w:szCs w:val="24"/>
        </w:rPr>
        <w:t>averaged</w:t>
      </w:r>
      <w:proofErr w:type="spellEnd"/>
      <w:r w:rsidRPr="003D278D">
        <w:rPr>
          <w:rFonts w:ascii="Times New Roman" w:hAnsi="Times New Roman" w:cs="Times New Roman"/>
          <w:sz w:val="24"/>
          <w:szCs w:val="24"/>
        </w:rPr>
        <w:t xml:space="preserve"> daily predicted values from the generalized additive model outputs to create the “filled chlorophyll </w:t>
      </w:r>
      <w:r w:rsidRPr="003D278D">
        <w:rPr>
          <w:rFonts w:ascii="Times New Roman" w:hAnsi="Times New Roman" w:cs="Times New Roman"/>
          <w:i/>
          <w:iCs/>
          <w:sz w:val="24"/>
          <w:szCs w:val="24"/>
        </w:rPr>
        <w:t xml:space="preserve">a </w:t>
      </w:r>
      <w:r w:rsidRPr="003D278D">
        <w:rPr>
          <w:rFonts w:ascii="Times New Roman" w:hAnsi="Times New Roman" w:cs="Times New Roman"/>
          <w:sz w:val="24"/>
          <w:szCs w:val="24"/>
        </w:rPr>
        <w:t>data set that was used in decomposition and seasonal analysis.</w:t>
      </w:r>
    </w:p>
    <w:tbl>
      <w:tblPr>
        <w:tblStyle w:val="TableGrid"/>
        <w:tblW w:w="0" w:type="auto"/>
        <w:tblLook w:val="04A0" w:firstRow="1" w:lastRow="0" w:firstColumn="1" w:lastColumn="0" w:noHBand="0" w:noVBand="1"/>
      </w:tblPr>
      <w:tblGrid>
        <w:gridCol w:w="4675"/>
        <w:gridCol w:w="4675"/>
      </w:tblGrid>
      <w:tr w:rsidR="0024215C" w14:paraId="4E9E8A0B" w14:textId="77777777" w:rsidTr="003D278D">
        <w:tc>
          <w:tcPr>
            <w:tcW w:w="4675" w:type="dxa"/>
            <w:tcBorders>
              <w:left w:val="nil"/>
              <w:bottom w:val="single" w:sz="4" w:space="0" w:color="auto"/>
              <w:right w:val="nil"/>
            </w:tcBorders>
            <w:vAlign w:val="center"/>
          </w:tcPr>
          <w:p w14:paraId="4E3956F7" w14:textId="7BD404DF" w:rsidR="0024215C" w:rsidRDefault="0024215C"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Station</w:t>
            </w:r>
          </w:p>
        </w:tc>
        <w:tc>
          <w:tcPr>
            <w:tcW w:w="4675" w:type="dxa"/>
            <w:tcBorders>
              <w:left w:val="nil"/>
              <w:bottom w:val="single" w:sz="4" w:space="0" w:color="auto"/>
              <w:right w:val="nil"/>
            </w:tcBorders>
            <w:vAlign w:val="center"/>
          </w:tcPr>
          <w:p w14:paraId="08CA2949" w14:textId="77D9F383" w:rsidR="0024215C" w:rsidRDefault="0024215C"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Missing Data</w:t>
            </w:r>
          </w:p>
        </w:tc>
      </w:tr>
      <w:tr w:rsidR="0024215C" w14:paraId="46A6836B" w14:textId="77777777" w:rsidTr="003D278D">
        <w:tc>
          <w:tcPr>
            <w:tcW w:w="4675" w:type="dxa"/>
            <w:tcBorders>
              <w:top w:val="single" w:sz="4" w:space="0" w:color="auto"/>
              <w:left w:val="nil"/>
              <w:bottom w:val="single" w:sz="4" w:space="0" w:color="auto"/>
              <w:right w:val="nil"/>
            </w:tcBorders>
            <w:vAlign w:val="center"/>
          </w:tcPr>
          <w:p w14:paraId="3322AE80" w14:textId="542D65AE" w:rsidR="0024215C" w:rsidRPr="003D278D" w:rsidRDefault="0024215C" w:rsidP="002271F9">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Pine Island (PI)</w:t>
            </w:r>
          </w:p>
        </w:tc>
        <w:tc>
          <w:tcPr>
            <w:tcW w:w="4675" w:type="dxa"/>
            <w:tcBorders>
              <w:top w:val="single" w:sz="4" w:space="0" w:color="auto"/>
              <w:left w:val="nil"/>
              <w:bottom w:val="single" w:sz="4" w:space="0" w:color="auto"/>
              <w:right w:val="nil"/>
            </w:tcBorders>
            <w:vAlign w:val="center"/>
          </w:tcPr>
          <w:p w14:paraId="692A19F0"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Jan 2005</w:t>
            </w:r>
          </w:p>
          <w:p w14:paraId="0F31EF79"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Jun 2009</w:t>
            </w:r>
          </w:p>
          <w:p w14:paraId="09BC9BEC"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Feb 2010</w:t>
            </w:r>
          </w:p>
          <w:p w14:paraId="23B67198"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Aug 2015</w:t>
            </w:r>
          </w:p>
          <w:p w14:paraId="548D2A8F" w14:textId="2930AB4A"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Aug 2020</w:t>
            </w:r>
          </w:p>
        </w:tc>
      </w:tr>
      <w:tr w:rsidR="0024215C" w14:paraId="443B1B4F" w14:textId="77777777" w:rsidTr="003D278D">
        <w:tc>
          <w:tcPr>
            <w:tcW w:w="4675" w:type="dxa"/>
            <w:tcBorders>
              <w:top w:val="single" w:sz="4" w:space="0" w:color="auto"/>
              <w:left w:val="nil"/>
              <w:bottom w:val="single" w:sz="4" w:space="0" w:color="auto"/>
              <w:right w:val="nil"/>
            </w:tcBorders>
            <w:vAlign w:val="center"/>
          </w:tcPr>
          <w:p w14:paraId="7D0C870B" w14:textId="1D383875" w:rsidR="0024215C" w:rsidRPr="003D278D" w:rsidRDefault="0024215C" w:rsidP="002271F9">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San Sebastian (SS)</w:t>
            </w:r>
          </w:p>
        </w:tc>
        <w:tc>
          <w:tcPr>
            <w:tcW w:w="4675" w:type="dxa"/>
            <w:tcBorders>
              <w:top w:val="single" w:sz="4" w:space="0" w:color="auto"/>
              <w:left w:val="nil"/>
              <w:bottom w:val="single" w:sz="4" w:space="0" w:color="auto"/>
              <w:right w:val="nil"/>
            </w:tcBorders>
            <w:vAlign w:val="center"/>
          </w:tcPr>
          <w:p w14:paraId="451368BE"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Jan 2005</w:t>
            </w:r>
          </w:p>
          <w:p w14:paraId="14A62009"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Jun 2009</w:t>
            </w:r>
          </w:p>
          <w:p w14:paraId="4427B909"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Feb 2010</w:t>
            </w:r>
          </w:p>
          <w:p w14:paraId="42F257D9"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Sep 2019</w:t>
            </w:r>
          </w:p>
          <w:p w14:paraId="662107E8"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Aug 2020</w:t>
            </w:r>
          </w:p>
          <w:p w14:paraId="64A5B5C4" w14:textId="1C393496"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Jul 2022</w:t>
            </w:r>
          </w:p>
        </w:tc>
      </w:tr>
      <w:tr w:rsidR="0024215C" w14:paraId="1218CFD9" w14:textId="77777777" w:rsidTr="003D278D">
        <w:tc>
          <w:tcPr>
            <w:tcW w:w="4675" w:type="dxa"/>
            <w:tcBorders>
              <w:top w:val="single" w:sz="4" w:space="0" w:color="auto"/>
              <w:left w:val="nil"/>
              <w:bottom w:val="single" w:sz="4" w:space="0" w:color="auto"/>
              <w:right w:val="nil"/>
            </w:tcBorders>
            <w:vAlign w:val="center"/>
          </w:tcPr>
          <w:p w14:paraId="2A939040" w14:textId="494710A5" w:rsidR="0024215C" w:rsidRPr="003D278D" w:rsidRDefault="0024215C" w:rsidP="002271F9">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Fort Matanzas (FM)</w:t>
            </w:r>
          </w:p>
        </w:tc>
        <w:tc>
          <w:tcPr>
            <w:tcW w:w="4675" w:type="dxa"/>
            <w:tcBorders>
              <w:top w:val="single" w:sz="4" w:space="0" w:color="auto"/>
              <w:left w:val="nil"/>
              <w:bottom w:val="single" w:sz="4" w:space="0" w:color="auto"/>
              <w:right w:val="nil"/>
            </w:tcBorders>
            <w:vAlign w:val="center"/>
          </w:tcPr>
          <w:p w14:paraId="734D4990"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Jan 2005</w:t>
            </w:r>
          </w:p>
          <w:p w14:paraId="770C134B"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Jun 2009</w:t>
            </w:r>
          </w:p>
          <w:p w14:paraId="254D195C"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Feb 2010</w:t>
            </w:r>
          </w:p>
          <w:p w14:paraId="7A11A5F6" w14:textId="19D2B4AB"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Nov 2015</w:t>
            </w:r>
          </w:p>
        </w:tc>
      </w:tr>
      <w:tr w:rsidR="0024215C" w14:paraId="6472A7E6" w14:textId="77777777" w:rsidTr="003D278D">
        <w:tc>
          <w:tcPr>
            <w:tcW w:w="4675" w:type="dxa"/>
            <w:tcBorders>
              <w:top w:val="single" w:sz="4" w:space="0" w:color="auto"/>
              <w:left w:val="nil"/>
              <w:bottom w:val="single" w:sz="4" w:space="0" w:color="auto"/>
              <w:right w:val="nil"/>
            </w:tcBorders>
            <w:vAlign w:val="center"/>
          </w:tcPr>
          <w:p w14:paraId="5CEA6683" w14:textId="25A7D45D" w:rsidR="0024215C" w:rsidRPr="003D278D" w:rsidRDefault="0024215C" w:rsidP="002271F9">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Pellicer Creek (PC)</w:t>
            </w:r>
          </w:p>
        </w:tc>
        <w:tc>
          <w:tcPr>
            <w:tcW w:w="4675" w:type="dxa"/>
            <w:tcBorders>
              <w:top w:val="single" w:sz="4" w:space="0" w:color="auto"/>
              <w:left w:val="nil"/>
              <w:bottom w:val="single" w:sz="4" w:space="0" w:color="auto"/>
              <w:right w:val="nil"/>
            </w:tcBorders>
            <w:vAlign w:val="center"/>
          </w:tcPr>
          <w:p w14:paraId="7094B663"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Jan 2003</w:t>
            </w:r>
          </w:p>
          <w:p w14:paraId="1425DA78"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Jan 2005</w:t>
            </w:r>
          </w:p>
          <w:p w14:paraId="0B3AF3A8"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lastRenderedPageBreak/>
              <w:t>-   Sep 2009</w:t>
            </w:r>
          </w:p>
          <w:p w14:paraId="6FA22123"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Feb 2010</w:t>
            </w:r>
          </w:p>
          <w:p w14:paraId="39DE22E4"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Aug 2015</w:t>
            </w:r>
          </w:p>
          <w:p w14:paraId="19ED6351"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Sep 2015</w:t>
            </w:r>
          </w:p>
          <w:p w14:paraId="4307CFC6"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Jul 2020</w:t>
            </w:r>
          </w:p>
          <w:p w14:paraId="276B8FA6" w14:textId="1DBAC55C"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Jul 2022</w:t>
            </w:r>
          </w:p>
        </w:tc>
      </w:tr>
    </w:tbl>
    <w:p w14:paraId="760D95FC" w14:textId="38563659" w:rsidR="00D34BF2" w:rsidRDefault="00D34BF2" w:rsidP="002271F9">
      <w:pPr>
        <w:pStyle w:val="Bibliography"/>
        <w:spacing w:line="480" w:lineRule="auto"/>
        <w:rPr>
          <w:rFonts w:ascii="Times New Roman" w:hAnsi="Times New Roman" w:cs="Times New Roman"/>
          <w:b/>
          <w:bCs/>
          <w:sz w:val="24"/>
          <w:szCs w:val="24"/>
        </w:rPr>
      </w:pPr>
    </w:p>
    <w:p w14:paraId="1CCB85CA" w14:textId="77777777" w:rsidR="00EA658E" w:rsidRDefault="00EA658E">
      <w:pPr>
        <w:rPr>
          <w:rFonts w:ascii="Times New Roman" w:hAnsi="Times New Roman" w:cs="Times New Roman"/>
          <w:b/>
          <w:bCs/>
          <w:sz w:val="24"/>
          <w:szCs w:val="24"/>
        </w:rPr>
      </w:pPr>
      <w:r>
        <w:rPr>
          <w:rFonts w:ascii="Times New Roman" w:hAnsi="Times New Roman" w:cs="Times New Roman"/>
          <w:b/>
          <w:bCs/>
          <w:sz w:val="24"/>
          <w:szCs w:val="24"/>
        </w:rPr>
        <w:br w:type="page"/>
      </w:r>
    </w:p>
    <w:p w14:paraId="0D339DC3" w14:textId="2604F38F" w:rsidR="00EA658E" w:rsidRPr="00EA658E" w:rsidRDefault="00EA658E" w:rsidP="00EA658E">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Table. </w:t>
      </w:r>
      <w:r>
        <w:rPr>
          <w:rFonts w:ascii="Times New Roman" w:hAnsi="Times New Roman" w:cs="Times New Roman"/>
          <w:sz w:val="24"/>
          <w:szCs w:val="24"/>
        </w:rPr>
        <w:t>Total annual precipitation (centimeters) at the Pellicer Creek Weather station from 2003-2022 and deviations from the average annual precipitation (119.83 cm).</w:t>
      </w:r>
    </w:p>
    <w:tbl>
      <w:tblPr>
        <w:tblStyle w:val="TableGrid"/>
        <w:tblW w:w="0" w:type="auto"/>
        <w:jc w:val="center"/>
        <w:tblLook w:val="04A0" w:firstRow="1" w:lastRow="0" w:firstColumn="1" w:lastColumn="0" w:noHBand="0" w:noVBand="1"/>
      </w:tblPr>
      <w:tblGrid>
        <w:gridCol w:w="723"/>
        <w:gridCol w:w="1289"/>
        <w:gridCol w:w="3209"/>
      </w:tblGrid>
      <w:tr w:rsidR="00EA658E" w14:paraId="4E3A1249" w14:textId="77777777" w:rsidTr="00EA658E">
        <w:trPr>
          <w:jc w:val="center"/>
        </w:trPr>
        <w:tc>
          <w:tcPr>
            <w:tcW w:w="0" w:type="auto"/>
            <w:tcBorders>
              <w:top w:val="single" w:sz="4" w:space="0" w:color="auto"/>
              <w:left w:val="nil"/>
              <w:bottom w:val="single" w:sz="4" w:space="0" w:color="auto"/>
              <w:right w:val="nil"/>
            </w:tcBorders>
            <w:vAlign w:val="center"/>
          </w:tcPr>
          <w:p w14:paraId="30F5865F" w14:textId="79FDC428" w:rsidR="00EA658E" w:rsidRDefault="00EA658E" w:rsidP="00EA658E">
            <w:pPr>
              <w:jc w:val="center"/>
              <w:rPr>
                <w:rFonts w:ascii="Times New Roman" w:hAnsi="Times New Roman" w:cs="Times New Roman"/>
                <w:b/>
                <w:bCs/>
                <w:sz w:val="24"/>
                <w:szCs w:val="24"/>
              </w:rPr>
            </w:pPr>
            <w:r>
              <w:rPr>
                <w:rFonts w:ascii="Times New Roman" w:hAnsi="Times New Roman" w:cs="Times New Roman"/>
                <w:b/>
                <w:bCs/>
                <w:sz w:val="24"/>
                <w:szCs w:val="24"/>
              </w:rPr>
              <w:t>Year</w:t>
            </w:r>
          </w:p>
        </w:tc>
        <w:tc>
          <w:tcPr>
            <w:tcW w:w="0" w:type="auto"/>
            <w:tcBorders>
              <w:top w:val="single" w:sz="4" w:space="0" w:color="auto"/>
              <w:left w:val="nil"/>
              <w:bottom w:val="single" w:sz="4" w:space="0" w:color="auto"/>
              <w:right w:val="nil"/>
            </w:tcBorders>
            <w:vAlign w:val="center"/>
          </w:tcPr>
          <w:p w14:paraId="5630BE5B" w14:textId="65453EB2" w:rsidR="00EA658E" w:rsidRDefault="00EA658E" w:rsidP="00EA658E">
            <w:pPr>
              <w:jc w:val="center"/>
              <w:rPr>
                <w:rFonts w:ascii="Times New Roman" w:hAnsi="Times New Roman" w:cs="Times New Roman"/>
                <w:b/>
                <w:bCs/>
                <w:sz w:val="24"/>
                <w:szCs w:val="24"/>
              </w:rPr>
            </w:pPr>
            <w:r>
              <w:rPr>
                <w:rFonts w:ascii="Times New Roman" w:hAnsi="Times New Roman" w:cs="Times New Roman"/>
                <w:b/>
                <w:bCs/>
                <w:sz w:val="24"/>
                <w:szCs w:val="24"/>
              </w:rPr>
              <w:t>Total (cm)</w:t>
            </w:r>
          </w:p>
        </w:tc>
        <w:tc>
          <w:tcPr>
            <w:tcW w:w="0" w:type="auto"/>
            <w:tcBorders>
              <w:top w:val="single" w:sz="4" w:space="0" w:color="auto"/>
              <w:left w:val="nil"/>
              <w:bottom w:val="single" w:sz="4" w:space="0" w:color="auto"/>
              <w:right w:val="nil"/>
            </w:tcBorders>
            <w:vAlign w:val="center"/>
          </w:tcPr>
          <w:p w14:paraId="27038CB7" w14:textId="22BE1399" w:rsidR="00EA658E" w:rsidRDefault="00EA658E" w:rsidP="00EA658E">
            <w:pPr>
              <w:jc w:val="center"/>
              <w:rPr>
                <w:rFonts w:ascii="Times New Roman" w:hAnsi="Times New Roman" w:cs="Times New Roman"/>
                <w:b/>
                <w:bCs/>
                <w:sz w:val="24"/>
                <w:szCs w:val="24"/>
              </w:rPr>
            </w:pPr>
            <w:r>
              <w:rPr>
                <w:rFonts w:ascii="Times New Roman" w:hAnsi="Times New Roman" w:cs="Times New Roman"/>
                <w:b/>
                <w:bCs/>
                <w:sz w:val="24"/>
                <w:szCs w:val="24"/>
              </w:rPr>
              <w:t>Deviation from Average (cm)</w:t>
            </w:r>
          </w:p>
        </w:tc>
      </w:tr>
      <w:tr w:rsidR="00EA658E" w14:paraId="7A6548AD" w14:textId="77777777" w:rsidTr="00EA658E">
        <w:trPr>
          <w:jc w:val="center"/>
        </w:trPr>
        <w:tc>
          <w:tcPr>
            <w:tcW w:w="0" w:type="auto"/>
            <w:tcBorders>
              <w:top w:val="single" w:sz="4" w:space="0" w:color="auto"/>
              <w:left w:val="nil"/>
              <w:bottom w:val="nil"/>
              <w:right w:val="nil"/>
            </w:tcBorders>
            <w:vAlign w:val="center"/>
          </w:tcPr>
          <w:p w14:paraId="24DC5123" w14:textId="75872EAB"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2003</w:t>
            </w:r>
          </w:p>
        </w:tc>
        <w:tc>
          <w:tcPr>
            <w:tcW w:w="0" w:type="auto"/>
            <w:tcBorders>
              <w:top w:val="single" w:sz="4" w:space="0" w:color="auto"/>
              <w:left w:val="nil"/>
              <w:bottom w:val="nil"/>
              <w:right w:val="nil"/>
            </w:tcBorders>
            <w:vAlign w:val="center"/>
          </w:tcPr>
          <w:p w14:paraId="332184A8" w14:textId="726E1556"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98.13</w:t>
            </w:r>
          </w:p>
        </w:tc>
        <w:tc>
          <w:tcPr>
            <w:tcW w:w="0" w:type="auto"/>
            <w:tcBorders>
              <w:top w:val="single" w:sz="4" w:space="0" w:color="auto"/>
              <w:left w:val="nil"/>
              <w:bottom w:val="nil"/>
              <w:right w:val="nil"/>
            </w:tcBorders>
            <w:vAlign w:val="center"/>
          </w:tcPr>
          <w:p w14:paraId="27EAEBD0" w14:textId="06F56C98"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-21.70</w:t>
            </w:r>
          </w:p>
        </w:tc>
      </w:tr>
      <w:tr w:rsidR="00EA658E" w14:paraId="2C697143" w14:textId="77777777" w:rsidTr="00EA658E">
        <w:trPr>
          <w:jc w:val="center"/>
        </w:trPr>
        <w:tc>
          <w:tcPr>
            <w:tcW w:w="0" w:type="auto"/>
            <w:tcBorders>
              <w:top w:val="nil"/>
              <w:left w:val="nil"/>
              <w:bottom w:val="nil"/>
              <w:right w:val="nil"/>
            </w:tcBorders>
            <w:vAlign w:val="center"/>
          </w:tcPr>
          <w:p w14:paraId="1AA204F1" w14:textId="3D92A00E"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2004</w:t>
            </w:r>
          </w:p>
        </w:tc>
        <w:tc>
          <w:tcPr>
            <w:tcW w:w="0" w:type="auto"/>
            <w:tcBorders>
              <w:top w:val="nil"/>
              <w:left w:val="nil"/>
              <w:bottom w:val="nil"/>
              <w:right w:val="nil"/>
            </w:tcBorders>
            <w:vAlign w:val="center"/>
          </w:tcPr>
          <w:p w14:paraId="54A46133" w14:textId="33877F38"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129.54</w:t>
            </w:r>
          </w:p>
        </w:tc>
        <w:tc>
          <w:tcPr>
            <w:tcW w:w="0" w:type="auto"/>
            <w:tcBorders>
              <w:top w:val="nil"/>
              <w:left w:val="nil"/>
              <w:bottom w:val="nil"/>
              <w:right w:val="nil"/>
            </w:tcBorders>
            <w:vAlign w:val="center"/>
          </w:tcPr>
          <w:p w14:paraId="4131BE97" w14:textId="173BAE80"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9.7</w:t>
            </w:r>
            <w:r>
              <w:rPr>
                <w:rFonts w:ascii="Times New Roman" w:hAnsi="Times New Roman" w:cs="Times New Roman"/>
                <w:sz w:val="24"/>
                <w:szCs w:val="24"/>
              </w:rPr>
              <w:t>1</w:t>
            </w:r>
          </w:p>
        </w:tc>
      </w:tr>
      <w:tr w:rsidR="00EA658E" w14:paraId="1F10B002" w14:textId="77777777" w:rsidTr="00EA658E">
        <w:trPr>
          <w:jc w:val="center"/>
        </w:trPr>
        <w:tc>
          <w:tcPr>
            <w:tcW w:w="0" w:type="auto"/>
            <w:tcBorders>
              <w:top w:val="nil"/>
              <w:left w:val="nil"/>
              <w:bottom w:val="nil"/>
              <w:right w:val="nil"/>
            </w:tcBorders>
            <w:vAlign w:val="center"/>
          </w:tcPr>
          <w:p w14:paraId="642AD8FA" w14:textId="32E9E36E"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2005</w:t>
            </w:r>
          </w:p>
        </w:tc>
        <w:tc>
          <w:tcPr>
            <w:tcW w:w="0" w:type="auto"/>
            <w:tcBorders>
              <w:top w:val="nil"/>
              <w:left w:val="nil"/>
              <w:bottom w:val="nil"/>
              <w:right w:val="nil"/>
            </w:tcBorders>
            <w:vAlign w:val="center"/>
          </w:tcPr>
          <w:p w14:paraId="5AD2CD27" w14:textId="1F366C35"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129.23</w:t>
            </w:r>
          </w:p>
        </w:tc>
        <w:tc>
          <w:tcPr>
            <w:tcW w:w="0" w:type="auto"/>
            <w:tcBorders>
              <w:top w:val="nil"/>
              <w:left w:val="nil"/>
              <w:bottom w:val="nil"/>
              <w:right w:val="nil"/>
            </w:tcBorders>
            <w:vAlign w:val="center"/>
          </w:tcPr>
          <w:p w14:paraId="6415454E" w14:textId="4390D6C1"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9.40</w:t>
            </w:r>
          </w:p>
        </w:tc>
      </w:tr>
      <w:tr w:rsidR="00EA658E" w14:paraId="121BFA05" w14:textId="77777777" w:rsidTr="00EA658E">
        <w:trPr>
          <w:jc w:val="center"/>
        </w:trPr>
        <w:tc>
          <w:tcPr>
            <w:tcW w:w="0" w:type="auto"/>
            <w:tcBorders>
              <w:top w:val="nil"/>
              <w:left w:val="nil"/>
              <w:bottom w:val="nil"/>
              <w:right w:val="nil"/>
            </w:tcBorders>
            <w:vAlign w:val="center"/>
          </w:tcPr>
          <w:p w14:paraId="5E3CFB11" w14:textId="435F8E76"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2006</w:t>
            </w:r>
          </w:p>
        </w:tc>
        <w:tc>
          <w:tcPr>
            <w:tcW w:w="0" w:type="auto"/>
            <w:tcBorders>
              <w:top w:val="nil"/>
              <w:left w:val="nil"/>
              <w:bottom w:val="nil"/>
              <w:right w:val="nil"/>
            </w:tcBorders>
            <w:vAlign w:val="center"/>
          </w:tcPr>
          <w:p w14:paraId="647899CF" w14:textId="35EC297E"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78.69</w:t>
            </w:r>
          </w:p>
        </w:tc>
        <w:tc>
          <w:tcPr>
            <w:tcW w:w="0" w:type="auto"/>
            <w:tcBorders>
              <w:top w:val="nil"/>
              <w:left w:val="nil"/>
              <w:bottom w:val="nil"/>
              <w:right w:val="nil"/>
            </w:tcBorders>
            <w:vAlign w:val="center"/>
          </w:tcPr>
          <w:p w14:paraId="01B183DA" w14:textId="268B95B6"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-41.14</w:t>
            </w:r>
          </w:p>
        </w:tc>
      </w:tr>
      <w:tr w:rsidR="00EA658E" w14:paraId="1361DBF5" w14:textId="77777777" w:rsidTr="00EA658E">
        <w:trPr>
          <w:jc w:val="center"/>
        </w:trPr>
        <w:tc>
          <w:tcPr>
            <w:tcW w:w="0" w:type="auto"/>
            <w:tcBorders>
              <w:top w:val="nil"/>
              <w:left w:val="nil"/>
              <w:bottom w:val="nil"/>
              <w:right w:val="nil"/>
            </w:tcBorders>
            <w:vAlign w:val="center"/>
          </w:tcPr>
          <w:p w14:paraId="565351A8" w14:textId="2810E672"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2007</w:t>
            </w:r>
          </w:p>
        </w:tc>
        <w:tc>
          <w:tcPr>
            <w:tcW w:w="0" w:type="auto"/>
            <w:tcBorders>
              <w:top w:val="nil"/>
              <w:left w:val="nil"/>
              <w:bottom w:val="nil"/>
              <w:right w:val="nil"/>
            </w:tcBorders>
            <w:vAlign w:val="center"/>
          </w:tcPr>
          <w:p w14:paraId="55708195" w14:textId="65E74AEB"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128.45</w:t>
            </w:r>
          </w:p>
        </w:tc>
        <w:tc>
          <w:tcPr>
            <w:tcW w:w="0" w:type="auto"/>
            <w:tcBorders>
              <w:top w:val="nil"/>
              <w:left w:val="nil"/>
              <w:bottom w:val="nil"/>
              <w:right w:val="nil"/>
            </w:tcBorders>
            <w:vAlign w:val="center"/>
          </w:tcPr>
          <w:p w14:paraId="58280C04" w14:textId="55BFAF6C"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8.62</w:t>
            </w:r>
          </w:p>
        </w:tc>
      </w:tr>
      <w:tr w:rsidR="00EA658E" w14:paraId="44A3E54A" w14:textId="77777777" w:rsidTr="00EA658E">
        <w:trPr>
          <w:jc w:val="center"/>
        </w:trPr>
        <w:tc>
          <w:tcPr>
            <w:tcW w:w="0" w:type="auto"/>
            <w:tcBorders>
              <w:top w:val="nil"/>
              <w:left w:val="nil"/>
              <w:bottom w:val="nil"/>
              <w:right w:val="nil"/>
            </w:tcBorders>
            <w:vAlign w:val="center"/>
          </w:tcPr>
          <w:p w14:paraId="2C400C10" w14:textId="0A509313"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2008</w:t>
            </w:r>
          </w:p>
        </w:tc>
        <w:tc>
          <w:tcPr>
            <w:tcW w:w="0" w:type="auto"/>
            <w:tcBorders>
              <w:top w:val="nil"/>
              <w:left w:val="nil"/>
              <w:bottom w:val="nil"/>
              <w:right w:val="nil"/>
            </w:tcBorders>
            <w:vAlign w:val="center"/>
          </w:tcPr>
          <w:p w14:paraId="301B9549" w14:textId="3A1AA7E2"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103.36</w:t>
            </w:r>
          </w:p>
        </w:tc>
        <w:tc>
          <w:tcPr>
            <w:tcW w:w="0" w:type="auto"/>
            <w:tcBorders>
              <w:top w:val="nil"/>
              <w:left w:val="nil"/>
              <w:bottom w:val="nil"/>
              <w:right w:val="nil"/>
            </w:tcBorders>
            <w:vAlign w:val="center"/>
          </w:tcPr>
          <w:p w14:paraId="2D3AD255" w14:textId="35B9975B"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-16.47</w:t>
            </w:r>
          </w:p>
        </w:tc>
      </w:tr>
      <w:tr w:rsidR="00EA658E" w14:paraId="60DC1E6C" w14:textId="77777777" w:rsidTr="00EA658E">
        <w:trPr>
          <w:jc w:val="center"/>
        </w:trPr>
        <w:tc>
          <w:tcPr>
            <w:tcW w:w="0" w:type="auto"/>
            <w:tcBorders>
              <w:top w:val="nil"/>
              <w:left w:val="nil"/>
              <w:bottom w:val="nil"/>
              <w:right w:val="nil"/>
            </w:tcBorders>
            <w:vAlign w:val="center"/>
          </w:tcPr>
          <w:p w14:paraId="5EA01CA0" w14:textId="35F7B79D"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2009</w:t>
            </w:r>
          </w:p>
        </w:tc>
        <w:tc>
          <w:tcPr>
            <w:tcW w:w="0" w:type="auto"/>
            <w:tcBorders>
              <w:top w:val="nil"/>
              <w:left w:val="nil"/>
              <w:bottom w:val="nil"/>
              <w:right w:val="nil"/>
            </w:tcBorders>
            <w:vAlign w:val="center"/>
          </w:tcPr>
          <w:p w14:paraId="3F7710AC" w14:textId="5C23D11C"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139.38</w:t>
            </w:r>
          </w:p>
        </w:tc>
        <w:tc>
          <w:tcPr>
            <w:tcW w:w="0" w:type="auto"/>
            <w:tcBorders>
              <w:top w:val="nil"/>
              <w:left w:val="nil"/>
              <w:bottom w:val="nil"/>
              <w:right w:val="nil"/>
            </w:tcBorders>
            <w:vAlign w:val="center"/>
          </w:tcPr>
          <w:p w14:paraId="55C77B90" w14:textId="1C9D6333"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19.55</w:t>
            </w:r>
          </w:p>
        </w:tc>
      </w:tr>
      <w:tr w:rsidR="00EA658E" w14:paraId="4F6D8EAF" w14:textId="77777777" w:rsidTr="00EA658E">
        <w:trPr>
          <w:jc w:val="center"/>
        </w:trPr>
        <w:tc>
          <w:tcPr>
            <w:tcW w:w="0" w:type="auto"/>
            <w:tcBorders>
              <w:top w:val="nil"/>
              <w:left w:val="nil"/>
              <w:bottom w:val="nil"/>
              <w:right w:val="nil"/>
            </w:tcBorders>
            <w:vAlign w:val="center"/>
          </w:tcPr>
          <w:p w14:paraId="5D325EAB" w14:textId="0D9F5412"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2010</w:t>
            </w:r>
          </w:p>
        </w:tc>
        <w:tc>
          <w:tcPr>
            <w:tcW w:w="0" w:type="auto"/>
            <w:tcBorders>
              <w:top w:val="nil"/>
              <w:left w:val="nil"/>
              <w:bottom w:val="nil"/>
              <w:right w:val="nil"/>
            </w:tcBorders>
            <w:vAlign w:val="center"/>
          </w:tcPr>
          <w:p w14:paraId="7066AF51" w14:textId="1C80E114"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79.78</w:t>
            </w:r>
          </w:p>
        </w:tc>
        <w:tc>
          <w:tcPr>
            <w:tcW w:w="0" w:type="auto"/>
            <w:tcBorders>
              <w:top w:val="nil"/>
              <w:left w:val="nil"/>
              <w:bottom w:val="nil"/>
              <w:right w:val="nil"/>
            </w:tcBorders>
            <w:vAlign w:val="center"/>
          </w:tcPr>
          <w:p w14:paraId="2E60B787" w14:textId="5CF35EF6"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-40.05</w:t>
            </w:r>
          </w:p>
        </w:tc>
      </w:tr>
      <w:tr w:rsidR="00EA658E" w14:paraId="38241ADA" w14:textId="77777777" w:rsidTr="00EA658E">
        <w:trPr>
          <w:jc w:val="center"/>
        </w:trPr>
        <w:tc>
          <w:tcPr>
            <w:tcW w:w="0" w:type="auto"/>
            <w:tcBorders>
              <w:top w:val="nil"/>
              <w:left w:val="nil"/>
              <w:bottom w:val="nil"/>
              <w:right w:val="nil"/>
            </w:tcBorders>
            <w:vAlign w:val="center"/>
          </w:tcPr>
          <w:p w14:paraId="15B89A1B" w14:textId="7BE41E57"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2011</w:t>
            </w:r>
          </w:p>
        </w:tc>
        <w:tc>
          <w:tcPr>
            <w:tcW w:w="0" w:type="auto"/>
            <w:tcBorders>
              <w:top w:val="nil"/>
              <w:left w:val="nil"/>
              <w:bottom w:val="nil"/>
              <w:right w:val="nil"/>
            </w:tcBorders>
            <w:vAlign w:val="center"/>
          </w:tcPr>
          <w:p w14:paraId="65FCBA6C" w14:textId="122265FD"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86.64</w:t>
            </w:r>
          </w:p>
        </w:tc>
        <w:tc>
          <w:tcPr>
            <w:tcW w:w="0" w:type="auto"/>
            <w:tcBorders>
              <w:top w:val="nil"/>
              <w:left w:val="nil"/>
              <w:bottom w:val="nil"/>
              <w:right w:val="nil"/>
            </w:tcBorders>
            <w:vAlign w:val="center"/>
          </w:tcPr>
          <w:p w14:paraId="2B88BF6A" w14:textId="7F8EEF7C"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-33.19</w:t>
            </w:r>
          </w:p>
        </w:tc>
      </w:tr>
      <w:tr w:rsidR="00EA658E" w14:paraId="33D9D4A2" w14:textId="77777777" w:rsidTr="00EA658E">
        <w:trPr>
          <w:jc w:val="center"/>
        </w:trPr>
        <w:tc>
          <w:tcPr>
            <w:tcW w:w="0" w:type="auto"/>
            <w:tcBorders>
              <w:top w:val="nil"/>
              <w:left w:val="nil"/>
              <w:bottom w:val="nil"/>
              <w:right w:val="nil"/>
            </w:tcBorders>
            <w:vAlign w:val="center"/>
          </w:tcPr>
          <w:p w14:paraId="1A19ED9D" w14:textId="79BE0309"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2012</w:t>
            </w:r>
          </w:p>
        </w:tc>
        <w:tc>
          <w:tcPr>
            <w:tcW w:w="0" w:type="auto"/>
            <w:tcBorders>
              <w:top w:val="nil"/>
              <w:left w:val="nil"/>
              <w:bottom w:val="nil"/>
              <w:right w:val="nil"/>
            </w:tcBorders>
            <w:vAlign w:val="center"/>
          </w:tcPr>
          <w:p w14:paraId="6FBD55AE" w14:textId="4CA46026"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120.52</w:t>
            </w:r>
          </w:p>
        </w:tc>
        <w:tc>
          <w:tcPr>
            <w:tcW w:w="0" w:type="auto"/>
            <w:tcBorders>
              <w:top w:val="nil"/>
              <w:left w:val="nil"/>
              <w:bottom w:val="nil"/>
              <w:right w:val="nil"/>
            </w:tcBorders>
            <w:vAlign w:val="center"/>
          </w:tcPr>
          <w:p w14:paraId="4D8CF683" w14:textId="643A26DA"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0.69</w:t>
            </w:r>
          </w:p>
        </w:tc>
      </w:tr>
      <w:tr w:rsidR="00EA658E" w14:paraId="3128F802" w14:textId="77777777" w:rsidTr="00EA658E">
        <w:trPr>
          <w:jc w:val="center"/>
        </w:trPr>
        <w:tc>
          <w:tcPr>
            <w:tcW w:w="0" w:type="auto"/>
            <w:tcBorders>
              <w:top w:val="nil"/>
              <w:left w:val="nil"/>
              <w:bottom w:val="nil"/>
              <w:right w:val="nil"/>
            </w:tcBorders>
            <w:vAlign w:val="center"/>
          </w:tcPr>
          <w:p w14:paraId="242FFEA2" w14:textId="5DA45B06"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2013</w:t>
            </w:r>
          </w:p>
        </w:tc>
        <w:tc>
          <w:tcPr>
            <w:tcW w:w="0" w:type="auto"/>
            <w:tcBorders>
              <w:top w:val="nil"/>
              <w:left w:val="nil"/>
              <w:bottom w:val="nil"/>
              <w:right w:val="nil"/>
            </w:tcBorders>
            <w:vAlign w:val="center"/>
          </w:tcPr>
          <w:p w14:paraId="60485156" w14:textId="340722AF"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146.54</w:t>
            </w:r>
          </w:p>
        </w:tc>
        <w:tc>
          <w:tcPr>
            <w:tcW w:w="0" w:type="auto"/>
            <w:tcBorders>
              <w:top w:val="nil"/>
              <w:left w:val="nil"/>
              <w:bottom w:val="nil"/>
              <w:right w:val="nil"/>
            </w:tcBorders>
            <w:vAlign w:val="center"/>
          </w:tcPr>
          <w:p w14:paraId="51652AD4" w14:textId="32AA21BD"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26.71</w:t>
            </w:r>
          </w:p>
        </w:tc>
      </w:tr>
      <w:tr w:rsidR="00EA658E" w14:paraId="1AEE9346" w14:textId="77777777" w:rsidTr="00EA658E">
        <w:trPr>
          <w:jc w:val="center"/>
        </w:trPr>
        <w:tc>
          <w:tcPr>
            <w:tcW w:w="0" w:type="auto"/>
            <w:tcBorders>
              <w:top w:val="nil"/>
              <w:left w:val="nil"/>
              <w:bottom w:val="nil"/>
              <w:right w:val="nil"/>
            </w:tcBorders>
            <w:vAlign w:val="center"/>
          </w:tcPr>
          <w:p w14:paraId="15FE0CB2" w14:textId="508B022E"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2014</w:t>
            </w:r>
          </w:p>
        </w:tc>
        <w:tc>
          <w:tcPr>
            <w:tcW w:w="0" w:type="auto"/>
            <w:tcBorders>
              <w:top w:val="nil"/>
              <w:left w:val="nil"/>
              <w:bottom w:val="nil"/>
              <w:right w:val="nil"/>
            </w:tcBorders>
            <w:vAlign w:val="center"/>
          </w:tcPr>
          <w:p w14:paraId="4E39CB20" w14:textId="40C8780D"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154.38</w:t>
            </w:r>
          </w:p>
        </w:tc>
        <w:tc>
          <w:tcPr>
            <w:tcW w:w="0" w:type="auto"/>
            <w:tcBorders>
              <w:top w:val="nil"/>
              <w:left w:val="nil"/>
              <w:bottom w:val="nil"/>
              <w:right w:val="nil"/>
            </w:tcBorders>
            <w:vAlign w:val="center"/>
          </w:tcPr>
          <w:p w14:paraId="1A3268E3" w14:textId="53788560"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34.55</w:t>
            </w:r>
          </w:p>
        </w:tc>
      </w:tr>
      <w:tr w:rsidR="00EA658E" w14:paraId="11B75E95" w14:textId="77777777" w:rsidTr="00EA658E">
        <w:trPr>
          <w:jc w:val="center"/>
        </w:trPr>
        <w:tc>
          <w:tcPr>
            <w:tcW w:w="0" w:type="auto"/>
            <w:tcBorders>
              <w:top w:val="nil"/>
              <w:left w:val="nil"/>
              <w:bottom w:val="nil"/>
              <w:right w:val="nil"/>
            </w:tcBorders>
            <w:vAlign w:val="center"/>
          </w:tcPr>
          <w:p w14:paraId="70B29D6D" w14:textId="23B1C93B"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2015</w:t>
            </w:r>
          </w:p>
        </w:tc>
        <w:tc>
          <w:tcPr>
            <w:tcW w:w="0" w:type="auto"/>
            <w:tcBorders>
              <w:top w:val="nil"/>
              <w:left w:val="nil"/>
              <w:bottom w:val="nil"/>
              <w:right w:val="nil"/>
            </w:tcBorders>
            <w:vAlign w:val="center"/>
          </w:tcPr>
          <w:p w14:paraId="0F4E6300" w14:textId="5133CB3C"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116.49</w:t>
            </w:r>
          </w:p>
        </w:tc>
        <w:tc>
          <w:tcPr>
            <w:tcW w:w="0" w:type="auto"/>
            <w:tcBorders>
              <w:top w:val="nil"/>
              <w:left w:val="nil"/>
              <w:bottom w:val="nil"/>
              <w:right w:val="nil"/>
            </w:tcBorders>
            <w:vAlign w:val="center"/>
          </w:tcPr>
          <w:p w14:paraId="4D38A8FA" w14:textId="42C95E97"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-3.34</w:t>
            </w:r>
          </w:p>
        </w:tc>
      </w:tr>
      <w:tr w:rsidR="00EA658E" w14:paraId="29AC4E59" w14:textId="77777777" w:rsidTr="00EA658E">
        <w:trPr>
          <w:jc w:val="center"/>
        </w:trPr>
        <w:tc>
          <w:tcPr>
            <w:tcW w:w="0" w:type="auto"/>
            <w:tcBorders>
              <w:top w:val="nil"/>
              <w:left w:val="nil"/>
              <w:bottom w:val="nil"/>
              <w:right w:val="nil"/>
            </w:tcBorders>
            <w:vAlign w:val="center"/>
          </w:tcPr>
          <w:p w14:paraId="261DAB2B" w14:textId="4436273E"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2016</w:t>
            </w:r>
          </w:p>
        </w:tc>
        <w:tc>
          <w:tcPr>
            <w:tcW w:w="0" w:type="auto"/>
            <w:tcBorders>
              <w:top w:val="nil"/>
              <w:left w:val="nil"/>
              <w:bottom w:val="nil"/>
              <w:right w:val="nil"/>
            </w:tcBorders>
            <w:vAlign w:val="center"/>
          </w:tcPr>
          <w:p w14:paraId="5B3C630A" w14:textId="723934B0"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110.20</w:t>
            </w:r>
          </w:p>
        </w:tc>
        <w:tc>
          <w:tcPr>
            <w:tcW w:w="0" w:type="auto"/>
            <w:tcBorders>
              <w:top w:val="nil"/>
              <w:left w:val="nil"/>
              <w:bottom w:val="nil"/>
              <w:right w:val="nil"/>
            </w:tcBorders>
            <w:vAlign w:val="center"/>
          </w:tcPr>
          <w:p w14:paraId="36B06F58" w14:textId="423E9BD3"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-9.63</w:t>
            </w:r>
          </w:p>
        </w:tc>
      </w:tr>
      <w:tr w:rsidR="00EA658E" w14:paraId="2905A822" w14:textId="77777777" w:rsidTr="00EA658E">
        <w:trPr>
          <w:jc w:val="center"/>
        </w:trPr>
        <w:tc>
          <w:tcPr>
            <w:tcW w:w="0" w:type="auto"/>
            <w:tcBorders>
              <w:top w:val="nil"/>
              <w:left w:val="nil"/>
              <w:bottom w:val="nil"/>
              <w:right w:val="nil"/>
            </w:tcBorders>
            <w:vAlign w:val="center"/>
          </w:tcPr>
          <w:p w14:paraId="5613411C" w14:textId="1312CA2C"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2017</w:t>
            </w:r>
          </w:p>
        </w:tc>
        <w:tc>
          <w:tcPr>
            <w:tcW w:w="0" w:type="auto"/>
            <w:tcBorders>
              <w:top w:val="nil"/>
              <w:left w:val="nil"/>
              <w:bottom w:val="nil"/>
              <w:right w:val="nil"/>
            </w:tcBorders>
            <w:vAlign w:val="center"/>
          </w:tcPr>
          <w:p w14:paraId="3BB5A02C" w14:textId="66B6AB86"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154.15</w:t>
            </w:r>
          </w:p>
        </w:tc>
        <w:tc>
          <w:tcPr>
            <w:tcW w:w="0" w:type="auto"/>
            <w:tcBorders>
              <w:top w:val="nil"/>
              <w:left w:val="nil"/>
              <w:bottom w:val="nil"/>
              <w:right w:val="nil"/>
            </w:tcBorders>
            <w:vAlign w:val="center"/>
          </w:tcPr>
          <w:p w14:paraId="41CE7906" w14:textId="034711E7"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34.32</w:t>
            </w:r>
          </w:p>
        </w:tc>
      </w:tr>
      <w:tr w:rsidR="00EA658E" w14:paraId="51B43C87" w14:textId="77777777" w:rsidTr="00EA658E">
        <w:trPr>
          <w:jc w:val="center"/>
        </w:trPr>
        <w:tc>
          <w:tcPr>
            <w:tcW w:w="0" w:type="auto"/>
            <w:tcBorders>
              <w:top w:val="nil"/>
              <w:left w:val="nil"/>
              <w:bottom w:val="nil"/>
              <w:right w:val="nil"/>
            </w:tcBorders>
            <w:vAlign w:val="center"/>
          </w:tcPr>
          <w:p w14:paraId="162BA0E5" w14:textId="1EEA404F"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2018</w:t>
            </w:r>
          </w:p>
        </w:tc>
        <w:tc>
          <w:tcPr>
            <w:tcW w:w="0" w:type="auto"/>
            <w:tcBorders>
              <w:top w:val="nil"/>
              <w:left w:val="nil"/>
              <w:bottom w:val="nil"/>
              <w:right w:val="nil"/>
            </w:tcBorders>
            <w:vAlign w:val="center"/>
          </w:tcPr>
          <w:p w14:paraId="22C82724" w14:textId="3D40DF79"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144.39</w:t>
            </w:r>
          </w:p>
        </w:tc>
        <w:tc>
          <w:tcPr>
            <w:tcW w:w="0" w:type="auto"/>
            <w:tcBorders>
              <w:top w:val="nil"/>
              <w:left w:val="nil"/>
              <w:bottom w:val="nil"/>
              <w:right w:val="nil"/>
            </w:tcBorders>
            <w:vAlign w:val="center"/>
          </w:tcPr>
          <w:p w14:paraId="73926186" w14:textId="08FD107C"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24.56</w:t>
            </w:r>
          </w:p>
        </w:tc>
      </w:tr>
      <w:tr w:rsidR="00EA658E" w14:paraId="207F1AE6" w14:textId="77777777" w:rsidTr="00EA658E">
        <w:trPr>
          <w:jc w:val="center"/>
        </w:trPr>
        <w:tc>
          <w:tcPr>
            <w:tcW w:w="0" w:type="auto"/>
            <w:tcBorders>
              <w:top w:val="nil"/>
              <w:left w:val="nil"/>
              <w:bottom w:val="nil"/>
              <w:right w:val="nil"/>
            </w:tcBorders>
            <w:vAlign w:val="center"/>
          </w:tcPr>
          <w:p w14:paraId="288ADA94" w14:textId="0EDACA32"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2019</w:t>
            </w:r>
          </w:p>
        </w:tc>
        <w:tc>
          <w:tcPr>
            <w:tcW w:w="0" w:type="auto"/>
            <w:tcBorders>
              <w:top w:val="nil"/>
              <w:left w:val="nil"/>
              <w:bottom w:val="nil"/>
              <w:right w:val="nil"/>
            </w:tcBorders>
            <w:vAlign w:val="center"/>
          </w:tcPr>
          <w:p w14:paraId="71F01B55" w14:textId="2C308AF9"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101.32</w:t>
            </w:r>
          </w:p>
        </w:tc>
        <w:tc>
          <w:tcPr>
            <w:tcW w:w="0" w:type="auto"/>
            <w:tcBorders>
              <w:top w:val="nil"/>
              <w:left w:val="nil"/>
              <w:bottom w:val="nil"/>
              <w:right w:val="nil"/>
            </w:tcBorders>
            <w:vAlign w:val="center"/>
          </w:tcPr>
          <w:p w14:paraId="2355753B" w14:textId="6F6E2A81"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-18.51</w:t>
            </w:r>
          </w:p>
        </w:tc>
      </w:tr>
      <w:tr w:rsidR="00EA658E" w14:paraId="2F192B88" w14:textId="77777777" w:rsidTr="00EA658E">
        <w:trPr>
          <w:jc w:val="center"/>
        </w:trPr>
        <w:tc>
          <w:tcPr>
            <w:tcW w:w="0" w:type="auto"/>
            <w:tcBorders>
              <w:top w:val="nil"/>
              <w:left w:val="nil"/>
              <w:bottom w:val="nil"/>
              <w:right w:val="nil"/>
            </w:tcBorders>
            <w:vAlign w:val="center"/>
          </w:tcPr>
          <w:p w14:paraId="79503D05" w14:textId="65181186"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2020</w:t>
            </w:r>
          </w:p>
        </w:tc>
        <w:tc>
          <w:tcPr>
            <w:tcW w:w="0" w:type="auto"/>
            <w:tcBorders>
              <w:top w:val="nil"/>
              <w:left w:val="nil"/>
              <w:bottom w:val="nil"/>
              <w:right w:val="nil"/>
            </w:tcBorders>
            <w:vAlign w:val="center"/>
          </w:tcPr>
          <w:p w14:paraId="1641F1F0" w14:textId="6BC4C40A"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128.89</w:t>
            </w:r>
          </w:p>
        </w:tc>
        <w:tc>
          <w:tcPr>
            <w:tcW w:w="0" w:type="auto"/>
            <w:tcBorders>
              <w:top w:val="nil"/>
              <w:left w:val="nil"/>
              <w:bottom w:val="nil"/>
              <w:right w:val="nil"/>
            </w:tcBorders>
            <w:vAlign w:val="center"/>
          </w:tcPr>
          <w:p w14:paraId="7AEB473F" w14:textId="1C7F56B3"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9.06</w:t>
            </w:r>
          </w:p>
        </w:tc>
      </w:tr>
      <w:tr w:rsidR="00EA658E" w14:paraId="6700E636" w14:textId="77777777" w:rsidTr="00EA658E">
        <w:trPr>
          <w:jc w:val="center"/>
        </w:trPr>
        <w:tc>
          <w:tcPr>
            <w:tcW w:w="0" w:type="auto"/>
            <w:tcBorders>
              <w:top w:val="nil"/>
              <w:left w:val="nil"/>
              <w:bottom w:val="nil"/>
              <w:right w:val="nil"/>
            </w:tcBorders>
            <w:vAlign w:val="center"/>
          </w:tcPr>
          <w:p w14:paraId="7B85339F" w14:textId="6A82FE4D"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2021</w:t>
            </w:r>
          </w:p>
        </w:tc>
        <w:tc>
          <w:tcPr>
            <w:tcW w:w="0" w:type="auto"/>
            <w:tcBorders>
              <w:top w:val="nil"/>
              <w:left w:val="nil"/>
              <w:bottom w:val="nil"/>
              <w:right w:val="nil"/>
            </w:tcBorders>
            <w:vAlign w:val="center"/>
          </w:tcPr>
          <w:p w14:paraId="401A4CCE" w14:textId="1B521739"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103.47</w:t>
            </w:r>
          </w:p>
        </w:tc>
        <w:tc>
          <w:tcPr>
            <w:tcW w:w="0" w:type="auto"/>
            <w:tcBorders>
              <w:top w:val="nil"/>
              <w:left w:val="nil"/>
              <w:bottom w:val="nil"/>
              <w:right w:val="nil"/>
            </w:tcBorders>
            <w:vAlign w:val="center"/>
          </w:tcPr>
          <w:p w14:paraId="4C013FFF" w14:textId="5C2DDA4E"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-16.36</w:t>
            </w:r>
          </w:p>
        </w:tc>
      </w:tr>
      <w:tr w:rsidR="00EA658E" w14:paraId="6FA5CFBE" w14:textId="77777777" w:rsidTr="00EA658E">
        <w:trPr>
          <w:jc w:val="center"/>
        </w:trPr>
        <w:tc>
          <w:tcPr>
            <w:tcW w:w="0" w:type="auto"/>
            <w:tcBorders>
              <w:top w:val="nil"/>
              <w:left w:val="nil"/>
              <w:bottom w:val="nil"/>
              <w:right w:val="nil"/>
            </w:tcBorders>
            <w:vAlign w:val="center"/>
          </w:tcPr>
          <w:p w14:paraId="744675E4" w14:textId="6BBA360C"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2022</w:t>
            </w:r>
          </w:p>
        </w:tc>
        <w:tc>
          <w:tcPr>
            <w:tcW w:w="0" w:type="auto"/>
            <w:tcBorders>
              <w:top w:val="nil"/>
              <w:left w:val="nil"/>
              <w:bottom w:val="nil"/>
              <w:right w:val="nil"/>
            </w:tcBorders>
            <w:vAlign w:val="center"/>
          </w:tcPr>
          <w:p w14:paraId="4E25AE47" w14:textId="22CBD2D2"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143.13</w:t>
            </w:r>
          </w:p>
        </w:tc>
        <w:tc>
          <w:tcPr>
            <w:tcW w:w="0" w:type="auto"/>
            <w:tcBorders>
              <w:top w:val="nil"/>
              <w:left w:val="nil"/>
              <w:bottom w:val="nil"/>
              <w:right w:val="nil"/>
            </w:tcBorders>
            <w:vAlign w:val="center"/>
          </w:tcPr>
          <w:p w14:paraId="169BBCC7" w14:textId="61F4FACE"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23.30</w:t>
            </w:r>
          </w:p>
        </w:tc>
      </w:tr>
    </w:tbl>
    <w:p w14:paraId="5E6FBDD6" w14:textId="55112134" w:rsidR="00D34BF2" w:rsidRDefault="00D34BF2">
      <w:pPr>
        <w:rPr>
          <w:rFonts w:ascii="Times New Roman" w:hAnsi="Times New Roman" w:cs="Times New Roman"/>
          <w:b/>
          <w:bCs/>
          <w:sz w:val="24"/>
          <w:szCs w:val="24"/>
        </w:rPr>
      </w:pPr>
      <w:r>
        <w:rPr>
          <w:rFonts w:ascii="Times New Roman" w:hAnsi="Times New Roman" w:cs="Times New Roman"/>
          <w:b/>
          <w:bCs/>
          <w:sz w:val="24"/>
          <w:szCs w:val="24"/>
        </w:rPr>
        <w:br w:type="page"/>
      </w:r>
    </w:p>
    <w:p w14:paraId="0D61F1E2" w14:textId="77777777" w:rsidR="00D34BF2" w:rsidRDefault="00D34BF2" w:rsidP="00D34BF2">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20BA6C1" wp14:editId="1408E62D">
            <wp:extent cx="6267450" cy="5600700"/>
            <wp:effectExtent l="0" t="0" r="0" b="0"/>
            <wp:docPr id="506881051" name="Picture 1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81051" name="Picture 15" descr="Timeline&#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01892493" w14:textId="77777777" w:rsidR="00D34BF2" w:rsidRPr="002B768E" w:rsidRDefault="00D34BF2" w:rsidP="00D34BF2">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PI</w:t>
      </w:r>
      <w:commentRangeStart w:id="140"/>
      <w:r w:rsidRPr="002B768E">
        <w:rPr>
          <w:rFonts w:ascii="Times New Roman" w:hAnsi="Times New Roman" w:cs="Times New Roman"/>
          <w:b/>
          <w:bCs/>
          <w:sz w:val="24"/>
          <w:szCs w:val="24"/>
        </w:rPr>
        <w:t xml:space="preserve"> variability </w:t>
      </w:r>
      <w:commentRangeEnd w:id="140"/>
      <w:r w:rsidR="0048151C">
        <w:rPr>
          <w:rStyle w:val="CommentReference"/>
        </w:rPr>
        <w:commentReference w:id="140"/>
      </w:r>
    </w:p>
    <w:p w14:paraId="054CDB18" w14:textId="77777777" w:rsidR="00D34BF2" w:rsidRDefault="00D34BF2" w:rsidP="00D34BF2">
      <w:pPr>
        <w:rPr>
          <w:rFonts w:ascii="Times New Roman" w:hAnsi="Times New Roman" w:cs="Times New Roman"/>
          <w:sz w:val="24"/>
          <w:szCs w:val="24"/>
        </w:rPr>
      </w:pPr>
      <w:r>
        <w:rPr>
          <w:rFonts w:ascii="Times New Roman" w:hAnsi="Times New Roman" w:cs="Times New Roman"/>
          <w:sz w:val="24"/>
          <w:szCs w:val="24"/>
        </w:rPr>
        <w:br w:type="page"/>
      </w:r>
    </w:p>
    <w:p w14:paraId="707DEA54" w14:textId="77777777" w:rsidR="00D34BF2" w:rsidRDefault="00D34BF2" w:rsidP="00D34BF2">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72F855" wp14:editId="39ADB743">
            <wp:extent cx="6267450" cy="5600700"/>
            <wp:effectExtent l="0" t="0" r="0" b="0"/>
            <wp:docPr id="841347374" name="Picture 1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47374" name="Picture 16" descr="Timeline&#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29939036" w14:textId="77777777" w:rsidR="00D34BF2" w:rsidRPr="002B768E" w:rsidRDefault="00D34BF2" w:rsidP="00D34BF2">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 xml:space="preserve">Figure SS </w:t>
      </w:r>
      <w:proofErr w:type="gramStart"/>
      <w:r w:rsidRPr="002B768E">
        <w:rPr>
          <w:rFonts w:ascii="Times New Roman" w:hAnsi="Times New Roman" w:cs="Times New Roman"/>
          <w:b/>
          <w:bCs/>
          <w:sz w:val="24"/>
          <w:szCs w:val="24"/>
        </w:rPr>
        <w:t>variability</w:t>
      </w:r>
      <w:proofErr w:type="gramEnd"/>
    </w:p>
    <w:p w14:paraId="1D102D3A" w14:textId="77777777" w:rsidR="00D34BF2" w:rsidRDefault="00D34BF2" w:rsidP="00D34BF2">
      <w:pPr>
        <w:rPr>
          <w:rFonts w:ascii="Times New Roman" w:hAnsi="Times New Roman" w:cs="Times New Roman"/>
          <w:sz w:val="24"/>
          <w:szCs w:val="24"/>
        </w:rPr>
      </w:pPr>
      <w:r>
        <w:rPr>
          <w:rFonts w:ascii="Times New Roman" w:hAnsi="Times New Roman" w:cs="Times New Roman"/>
          <w:sz w:val="24"/>
          <w:szCs w:val="24"/>
        </w:rPr>
        <w:br w:type="page"/>
      </w:r>
    </w:p>
    <w:p w14:paraId="10A3DA19" w14:textId="77777777" w:rsidR="00D34BF2" w:rsidRDefault="00D34BF2" w:rsidP="00D34BF2">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5C4BC5" wp14:editId="67D3BAE0">
            <wp:extent cx="6267450" cy="5600700"/>
            <wp:effectExtent l="0" t="0" r="0" b="0"/>
            <wp:docPr id="1997225873" name="Picture 1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25873" name="Picture 17" descr="Timeline&#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78F2A441" w14:textId="77777777" w:rsidR="00D34BF2" w:rsidRPr="002B768E" w:rsidRDefault="00D34BF2" w:rsidP="00D34BF2">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 xml:space="preserve">Figure FM </w:t>
      </w:r>
      <w:proofErr w:type="gramStart"/>
      <w:r w:rsidRPr="002B768E">
        <w:rPr>
          <w:rFonts w:ascii="Times New Roman" w:hAnsi="Times New Roman" w:cs="Times New Roman"/>
          <w:b/>
          <w:bCs/>
          <w:sz w:val="24"/>
          <w:szCs w:val="24"/>
        </w:rPr>
        <w:t>variability</w:t>
      </w:r>
      <w:proofErr w:type="gramEnd"/>
    </w:p>
    <w:p w14:paraId="0F945424" w14:textId="77777777" w:rsidR="00D34BF2" w:rsidRDefault="00D34BF2" w:rsidP="00D34BF2">
      <w:pPr>
        <w:rPr>
          <w:rFonts w:ascii="Times New Roman" w:hAnsi="Times New Roman" w:cs="Times New Roman"/>
          <w:sz w:val="24"/>
          <w:szCs w:val="24"/>
        </w:rPr>
      </w:pPr>
      <w:r>
        <w:rPr>
          <w:rFonts w:ascii="Times New Roman" w:hAnsi="Times New Roman" w:cs="Times New Roman"/>
          <w:sz w:val="24"/>
          <w:szCs w:val="24"/>
        </w:rPr>
        <w:br w:type="page"/>
      </w:r>
    </w:p>
    <w:p w14:paraId="486CACBD" w14:textId="77777777" w:rsidR="00D34BF2" w:rsidRDefault="00D34BF2" w:rsidP="00D34BF2">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0B51C4F" wp14:editId="7F0BE2FB">
            <wp:extent cx="6267450" cy="5600700"/>
            <wp:effectExtent l="0" t="0" r="0" b="0"/>
            <wp:docPr id="533487489" name="Picture 1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87489" name="Picture 18" descr="Timeline&#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0C2BA954" w14:textId="77777777" w:rsidR="00D34BF2" w:rsidRDefault="00D34BF2" w:rsidP="00D34BF2">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 xml:space="preserve">Figure PC </w:t>
      </w:r>
      <w:proofErr w:type="gramStart"/>
      <w:r w:rsidRPr="002B768E">
        <w:rPr>
          <w:rFonts w:ascii="Times New Roman" w:hAnsi="Times New Roman" w:cs="Times New Roman"/>
          <w:b/>
          <w:bCs/>
          <w:sz w:val="24"/>
          <w:szCs w:val="24"/>
        </w:rPr>
        <w:t>variability</w:t>
      </w:r>
      <w:proofErr w:type="gramEnd"/>
    </w:p>
    <w:p w14:paraId="57782CA9" w14:textId="253863B4" w:rsidR="00A801C4" w:rsidRDefault="00A801C4">
      <w:pPr>
        <w:rPr>
          <w:rFonts w:ascii="Times New Roman" w:hAnsi="Times New Roman" w:cs="Times New Roman"/>
          <w:b/>
          <w:bCs/>
          <w:sz w:val="24"/>
          <w:szCs w:val="24"/>
        </w:rPr>
      </w:pPr>
      <w:r>
        <w:rPr>
          <w:rFonts w:ascii="Times New Roman" w:hAnsi="Times New Roman" w:cs="Times New Roman"/>
          <w:b/>
          <w:bCs/>
          <w:sz w:val="24"/>
          <w:szCs w:val="24"/>
        </w:rPr>
        <w:br w:type="page"/>
      </w:r>
    </w:p>
    <w:p w14:paraId="4C7A9A8D" w14:textId="77777777" w:rsidR="00A801C4" w:rsidRDefault="00A801C4" w:rsidP="00A801C4">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AC8EC03" wp14:editId="0913239B">
            <wp:extent cx="6267450" cy="6038850"/>
            <wp:effectExtent l="0" t="0" r="0" b="0"/>
            <wp:docPr id="1486620038"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20038" name="Picture 1" descr="Graphical user interface&#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267450" cy="6038850"/>
                    </a:xfrm>
                    <a:prstGeom prst="rect">
                      <a:avLst/>
                    </a:prstGeom>
                    <a:noFill/>
                  </pic:spPr>
                </pic:pic>
              </a:graphicData>
            </a:graphic>
          </wp:inline>
        </w:drawing>
      </w:r>
    </w:p>
    <w:p w14:paraId="16880232" w14:textId="77777777" w:rsidR="00A801C4" w:rsidRDefault="00A801C4" w:rsidP="00A801C4">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WQ Temp/Sal </w:t>
      </w:r>
    </w:p>
    <w:p w14:paraId="7F55A789" w14:textId="5D0E6ECE" w:rsidR="00F97512" w:rsidRDefault="00F97512">
      <w:pPr>
        <w:rPr>
          <w:rFonts w:ascii="Times New Roman" w:hAnsi="Times New Roman" w:cs="Times New Roman"/>
          <w:b/>
          <w:bCs/>
          <w:sz w:val="24"/>
          <w:szCs w:val="24"/>
        </w:rPr>
      </w:pPr>
      <w:r>
        <w:rPr>
          <w:rFonts w:ascii="Times New Roman" w:hAnsi="Times New Roman" w:cs="Times New Roman"/>
          <w:b/>
          <w:bCs/>
          <w:sz w:val="24"/>
          <w:szCs w:val="24"/>
        </w:rPr>
        <w:br w:type="page"/>
      </w:r>
    </w:p>
    <w:p w14:paraId="751BE973" w14:textId="77777777" w:rsidR="00F97512" w:rsidRDefault="00F97512" w:rsidP="00F97512">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F749BC6" wp14:editId="2788BFDE">
            <wp:extent cx="5962650" cy="6191250"/>
            <wp:effectExtent l="0" t="0" r="0" b="0"/>
            <wp:docPr id="711636205"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36205" name="Picture 2" descr="Chart, scatter chart&#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62650" cy="6191250"/>
                    </a:xfrm>
                    <a:prstGeom prst="rect">
                      <a:avLst/>
                    </a:prstGeom>
                    <a:noFill/>
                  </pic:spPr>
                </pic:pic>
              </a:graphicData>
            </a:graphic>
          </wp:inline>
        </w:drawing>
      </w:r>
    </w:p>
    <w:p w14:paraId="4AD7DA63" w14:textId="77777777" w:rsidR="00F97512" w:rsidRDefault="00F97512" w:rsidP="00F97512">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PI </w:t>
      </w:r>
      <w:proofErr w:type="gramStart"/>
      <w:r>
        <w:rPr>
          <w:rFonts w:ascii="Times New Roman" w:hAnsi="Times New Roman" w:cs="Times New Roman"/>
          <w:b/>
          <w:bCs/>
          <w:sz w:val="24"/>
          <w:szCs w:val="24"/>
        </w:rPr>
        <w:t>correlations</w:t>
      </w:r>
      <w:proofErr w:type="gramEnd"/>
    </w:p>
    <w:p w14:paraId="55E1DA4F" w14:textId="77777777" w:rsidR="00F97512" w:rsidRDefault="00F97512" w:rsidP="00F97512">
      <w:pPr>
        <w:rPr>
          <w:rFonts w:ascii="Times New Roman" w:hAnsi="Times New Roman" w:cs="Times New Roman"/>
          <w:b/>
          <w:bCs/>
          <w:sz w:val="24"/>
          <w:szCs w:val="24"/>
        </w:rPr>
      </w:pPr>
      <w:r>
        <w:rPr>
          <w:rFonts w:ascii="Times New Roman" w:hAnsi="Times New Roman" w:cs="Times New Roman"/>
          <w:b/>
          <w:bCs/>
          <w:sz w:val="24"/>
          <w:szCs w:val="24"/>
        </w:rPr>
        <w:br w:type="page"/>
      </w:r>
    </w:p>
    <w:p w14:paraId="5480FA70" w14:textId="77777777" w:rsidR="00F97512" w:rsidRDefault="00F97512" w:rsidP="00F97512">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4355F52" wp14:editId="4E96A50E">
            <wp:extent cx="5962650" cy="6191250"/>
            <wp:effectExtent l="0" t="0" r="0" b="0"/>
            <wp:docPr id="1719889712" name="Picture 3"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89712" name="Picture 3" descr="A picture containing scatter chart&#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62650" cy="6191250"/>
                    </a:xfrm>
                    <a:prstGeom prst="rect">
                      <a:avLst/>
                    </a:prstGeom>
                    <a:noFill/>
                  </pic:spPr>
                </pic:pic>
              </a:graphicData>
            </a:graphic>
          </wp:inline>
        </w:drawing>
      </w:r>
    </w:p>
    <w:p w14:paraId="7314908C" w14:textId="77777777" w:rsidR="00F97512" w:rsidRDefault="00F97512" w:rsidP="00F97512">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SS </w:t>
      </w:r>
      <w:proofErr w:type="gramStart"/>
      <w:r>
        <w:rPr>
          <w:rFonts w:ascii="Times New Roman" w:hAnsi="Times New Roman" w:cs="Times New Roman"/>
          <w:b/>
          <w:bCs/>
          <w:sz w:val="24"/>
          <w:szCs w:val="24"/>
        </w:rPr>
        <w:t>correlations</w:t>
      </w:r>
      <w:proofErr w:type="gramEnd"/>
    </w:p>
    <w:p w14:paraId="76FA4058" w14:textId="77777777" w:rsidR="00F97512" w:rsidRDefault="00F97512" w:rsidP="00F97512">
      <w:pPr>
        <w:rPr>
          <w:rFonts w:ascii="Times New Roman" w:hAnsi="Times New Roman" w:cs="Times New Roman"/>
          <w:b/>
          <w:bCs/>
          <w:sz w:val="24"/>
          <w:szCs w:val="24"/>
        </w:rPr>
      </w:pPr>
      <w:r>
        <w:rPr>
          <w:rFonts w:ascii="Times New Roman" w:hAnsi="Times New Roman" w:cs="Times New Roman"/>
          <w:b/>
          <w:bCs/>
          <w:sz w:val="24"/>
          <w:szCs w:val="24"/>
        </w:rPr>
        <w:br w:type="page"/>
      </w:r>
    </w:p>
    <w:p w14:paraId="798368FA" w14:textId="77777777" w:rsidR="00F97512" w:rsidRDefault="00F97512" w:rsidP="00F97512">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446E2E1" wp14:editId="2E7A8E95">
            <wp:extent cx="5962650" cy="6191250"/>
            <wp:effectExtent l="0" t="0" r="0" b="0"/>
            <wp:docPr id="220079043" name="Picture 4"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79043" name="Picture 4" descr="Scatter chart&#10;&#10;Description automatically generated with medium confidenc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62650" cy="6191250"/>
                    </a:xfrm>
                    <a:prstGeom prst="rect">
                      <a:avLst/>
                    </a:prstGeom>
                    <a:noFill/>
                  </pic:spPr>
                </pic:pic>
              </a:graphicData>
            </a:graphic>
          </wp:inline>
        </w:drawing>
      </w:r>
    </w:p>
    <w:p w14:paraId="415F2626" w14:textId="77777777" w:rsidR="00F97512" w:rsidRDefault="00F97512" w:rsidP="00F97512">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FM </w:t>
      </w:r>
      <w:proofErr w:type="gramStart"/>
      <w:r>
        <w:rPr>
          <w:rFonts w:ascii="Times New Roman" w:hAnsi="Times New Roman" w:cs="Times New Roman"/>
          <w:b/>
          <w:bCs/>
          <w:sz w:val="24"/>
          <w:szCs w:val="24"/>
        </w:rPr>
        <w:t>correlations</w:t>
      </w:r>
      <w:proofErr w:type="gramEnd"/>
    </w:p>
    <w:p w14:paraId="7A4745DC" w14:textId="77777777" w:rsidR="00F97512" w:rsidRDefault="00F97512" w:rsidP="00F97512">
      <w:pPr>
        <w:rPr>
          <w:rFonts w:ascii="Times New Roman" w:hAnsi="Times New Roman" w:cs="Times New Roman"/>
          <w:b/>
          <w:bCs/>
          <w:sz w:val="24"/>
          <w:szCs w:val="24"/>
        </w:rPr>
      </w:pPr>
      <w:r>
        <w:rPr>
          <w:rFonts w:ascii="Times New Roman" w:hAnsi="Times New Roman" w:cs="Times New Roman"/>
          <w:b/>
          <w:bCs/>
          <w:sz w:val="24"/>
          <w:szCs w:val="24"/>
        </w:rPr>
        <w:br w:type="page"/>
      </w:r>
    </w:p>
    <w:p w14:paraId="1B5002C2" w14:textId="77777777" w:rsidR="00F97512" w:rsidRDefault="00F97512" w:rsidP="00F97512">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EBCB07D" wp14:editId="17CB7465">
            <wp:extent cx="5962650" cy="6191250"/>
            <wp:effectExtent l="0" t="0" r="0" b="0"/>
            <wp:docPr id="731760862"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60862" name="Picture 5" descr="Chart, scatter chart&#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62650" cy="6191250"/>
                    </a:xfrm>
                    <a:prstGeom prst="rect">
                      <a:avLst/>
                    </a:prstGeom>
                    <a:noFill/>
                  </pic:spPr>
                </pic:pic>
              </a:graphicData>
            </a:graphic>
          </wp:inline>
        </w:drawing>
      </w:r>
    </w:p>
    <w:p w14:paraId="67868D70" w14:textId="77777777" w:rsidR="00F97512" w:rsidRDefault="00F97512" w:rsidP="00F97512">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PC </w:t>
      </w:r>
      <w:proofErr w:type="gramStart"/>
      <w:r>
        <w:rPr>
          <w:rFonts w:ascii="Times New Roman" w:hAnsi="Times New Roman" w:cs="Times New Roman"/>
          <w:b/>
          <w:bCs/>
          <w:sz w:val="24"/>
          <w:szCs w:val="24"/>
        </w:rPr>
        <w:t>correlations</w:t>
      </w:r>
      <w:proofErr w:type="gramEnd"/>
    </w:p>
    <w:p w14:paraId="0DBDCEF9" w14:textId="3ACF8058" w:rsidR="0024215C" w:rsidRPr="002B768E" w:rsidRDefault="0024215C" w:rsidP="00F97512">
      <w:pPr>
        <w:rPr>
          <w:rFonts w:ascii="Times New Roman" w:hAnsi="Times New Roman" w:cs="Times New Roman"/>
          <w:b/>
          <w:bCs/>
          <w:sz w:val="24"/>
          <w:szCs w:val="24"/>
        </w:rPr>
      </w:pPr>
    </w:p>
    <w:sectPr w:rsidR="0024215C" w:rsidRPr="002B768E" w:rsidSect="00D76080">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x, Nikki" w:date="2024-01-30T10:08:00Z" w:initials="ND">
    <w:p w14:paraId="439960BA" w14:textId="77777777" w:rsidR="007F4CD2" w:rsidRDefault="007F4CD2" w:rsidP="007F4CD2">
      <w:pPr>
        <w:pStyle w:val="CommentText"/>
        <w:jc w:val="left"/>
      </w:pPr>
      <w:r>
        <w:rPr>
          <w:rStyle w:val="CommentReference"/>
        </w:rPr>
        <w:annotationRef/>
      </w:r>
      <w:r>
        <w:t>Revisit at the end of revisions once we have the story and punchline</w:t>
      </w:r>
    </w:p>
  </w:comment>
  <w:comment w:id="1" w:author="Dix, Nikki" w:date="2024-01-30T10:09:00Z" w:initials="ND">
    <w:p w14:paraId="2701C1DF" w14:textId="77777777" w:rsidR="007F4CD2" w:rsidRDefault="007F4CD2" w:rsidP="007F4CD2">
      <w:pPr>
        <w:pStyle w:val="CommentText"/>
        <w:jc w:val="left"/>
      </w:pPr>
      <w:r>
        <w:rPr>
          <w:rStyle w:val="CommentReference"/>
        </w:rPr>
        <w:annotationRef/>
      </w:r>
      <w:r>
        <w:t>Do I put name last in the list?</w:t>
      </w:r>
    </w:p>
  </w:comment>
  <w:comment w:id="2" w:author="Dix, Nikki" w:date="2024-01-30T10:10:00Z" w:initials="ND">
    <w:p w14:paraId="28AC3841" w14:textId="77777777" w:rsidR="00991212" w:rsidRDefault="00991212" w:rsidP="00991212">
      <w:pPr>
        <w:pStyle w:val="CommentText"/>
        <w:jc w:val="left"/>
      </w:pPr>
      <w:r>
        <w:rPr>
          <w:rStyle w:val="CommentReference"/>
        </w:rPr>
        <w:annotationRef/>
      </w:r>
      <w:r>
        <w:t>Remove any of these that are in the title in the end</w:t>
      </w:r>
    </w:p>
  </w:comment>
  <w:comment w:id="4" w:author="Dix, Nikki" w:date="2024-01-30T10:12:00Z" w:initials="ND">
    <w:p w14:paraId="5FC51CFC" w14:textId="77777777" w:rsidR="00134E08" w:rsidRDefault="00134E08" w:rsidP="00134E08">
      <w:pPr>
        <w:pStyle w:val="CommentText"/>
        <w:jc w:val="left"/>
      </w:pPr>
      <w:r>
        <w:rPr>
          <w:rStyle w:val="CommentReference"/>
        </w:rPr>
        <w:annotationRef/>
      </w:r>
      <w:r>
        <w:t>fix</w:t>
      </w:r>
    </w:p>
  </w:comment>
  <w:comment w:id="5" w:author="Dix, Nikki" w:date="2024-01-30T12:44:00Z" w:initials="ND">
    <w:p w14:paraId="5A7D3606" w14:textId="77777777" w:rsidR="00B81085" w:rsidRDefault="00B81085" w:rsidP="00B81085">
      <w:pPr>
        <w:pStyle w:val="CommentText"/>
        <w:jc w:val="left"/>
      </w:pPr>
      <w:r>
        <w:rPr>
          <w:rStyle w:val="CommentReference"/>
        </w:rPr>
        <w:annotationRef/>
      </w:r>
      <w:r>
        <w:t>This section also looks great. I tried to focus on more substantive edits and can go through for final edits later</w:t>
      </w:r>
    </w:p>
  </w:comment>
  <w:comment w:id="6" w:author="Dix, Nikki" w:date="2024-02-14T09:23:00Z" w:initials="ND">
    <w:p w14:paraId="46027275" w14:textId="77777777" w:rsidR="005E4F31" w:rsidRDefault="005E4F31" w:rsidP="005E4F31">
      <w:pPr>
        <w:pStyle w:val="CommentText"/>
        <w:jc w:val="left"/>
      </w:pPr>
      <w:r>
        <w:rPr>
          <w:rStyle w:val="CommentReference"/>
        </w:rPr>
        <w:annotationRef/>
      </w:r>
      <w:r>
        <w:t>Revisit and check that the methods match what was presented in results</w:t>
      </w:r>
    </w:p>
  </w:comment>
  <w:comment w:id="8" w:author="Dix, Nikki" w:date="2024-01-30T13:47:00Z" w:initials="ND">
    <w:p w14:paraId="1E8E2105" w14:textId="41F273FD" w:rsidR="00FA10C2" w:rsidRDefault="00FA10C2" w:rsidP="00FA10C2">
      <w:pPr>
        <w:pStyle w:val="CommentText"/>
        <w:jc w:val="left"/>
      </w:pPr>
      <w:r>
        <w:rPr>
          <w:rStyle w:val="CommentReference"/>
        </w:rPr>
        <w:annotationRef/>
      </w:r>
      <w:r>
        <w:t>Check for consistency bw ‘site’ and ‘station’ throughout manuscript</w:t>
      </w:r>
    </w:p>
  </w:comment>
  <w:comment w:id="24" w:author="Petrinec, Kathryn" w:date="2024-02-15T10:55:00Z" w:initials="KP">
    <w:p w14:paraId="0BE3D834" w14:textId="77777777" w:rsidR="004C2502" w:rsidRDefault="004C2502" w:rsidP="004C2502">
      <w:pPr>
        <w:pStyle w:val="CommentText"/>
        <w:jc w:val="left"/>
      </w:pPr>
      <w:r>
        <w:rPr>
          <w:rStyle w:val="CommentReference"/>
        </w:rPr>
        <w:annotationRef/>
      </w:r>
      <w:r>
        <w:t>We aren’t using SRJWMD stations so I removed this.</w:t>
      </w:r>
    </w:p>
  </w:comment>
  <w:comment w:id="27" w:author="Petrinec, Kathryn" w:date="2024-02-21T12:35:00Z" w:initials="KP">
    <w:p w14:paraId="22D67AAB" w14:textId="77777777" w:rsidR="00694AB8" w:rsidRDefault="00694AB8" w:rsidP="00694AB8">
      <w:pPr>
        <w:pStyle w:val="CommentText"/>
        <w:jc w:val="left"/>
      </w:pPr>
      <w:r>
        <w:rPr>
          <w:rStyle w:val="CommentReference"/>
        </w:rPr>
        <w:annotationRef/>
      </w:r>
      <w:r>
        <w:t>15 and 30 minute data?</w:t>
      </w:r>
    </w:p>
  </w:comment>
  <w:comment w:id="31" w:author="Dix, Nikki" w:date="2024-01-30T10:35:00Z" w:initials="ND">
    <w:p w14:paraId="04DBDBDA" w14:textId="2D1D0728" w:rsidR="007F56EB" w:rsidRDefault="007F56EB" w:rsidP="007F56EB">
      <w:pPr>
        <w:pStyle w:val="CommentText"/>
        <w:jc w:val="left"/>
      </w:pPr>
      <w:r>
        <w:rPr>
          <w:rStyle w:val="CommentReference"/>
        </w:rPr>
        <w:annotationRef/>
      </w:r>
      <w:r>
        <w:t>Check this</w:t>
      </w:r>
    </w:p>
  </w:comment>
  <w:comment w:id="30" w:author="Petrinec, Kathryn" w:date="2024-02-21T12:14:00Z" w:initials="KP">
    <w:p w14:paraId="381413B5" w14:textId="77777777" w:rsidR="002336FB" w:rsidRDefault="002336FB" w:rsidP="002336FB">
      <w:pPr>
        <w:pStyle w:val="CommentText"/>
        <w:jc w:val="left"/>
      </w:pPr>
      <w:r>
        <w:rPr>
          <w:rStyle w:val="CommentReference"/>
        </w:rPr>
        <w:annotationRef/>
      </w:r>
      <w:r>
        <w:t>Can we simplify?</w:t>
      </w:r>
      <w:r>
        <w:br/>
      </w:r>
      <w:r>
        <w:br/>
        <w:t>Maybe just say: Data that failed to meet quality assurance quality control checks were removed prior to analysis.</w:t>
      </w:r>
    </w:p>
  </w:comment>
  <w:comment w:id="34" w:author="Petrinec, Kathryn" w:date="2024-02-15T11:02:00Z" w:initials="KP">
    <w:p w14:paraId="56F4AC64" w14:textId="54A02E44" w:rsidR="001C215F" w:rsidRDefault="001C215F" w:rsidP="001C215F">
      <w:pPr>
        <w:pStyle w:val="CommentText"/>
        <w:jc w:val="left"/>
      </w:pPr>
      <w:r>
        <w:rPr>
          <w:rStyle w:val="CommentReference"/>
        </w:rPr>
        <w:annotationRef/>
      </w:r>
      <w:r>
        <w:t>Should we include the filter sizes? They have varied.</w:t>
      </w:r>
    </w:p>
  </w:comment>
  <w:comment w:id="35" w:author="Petrinec, Kathryn" w:date="2024-02-21T12:11:00Z" w:initials="KP">
    <w:p w14:paraId="624FD578" w14:textId="77777777" w:rsidR="00DF2EF8" w:rsidRDefault="00DF2EF8" w:rsidP="00DF2EF8">
      <w:pPr>
        <w:pStyle w:val="CommentText"/>
        <w:jc w:val="left"/>
      </w:pPr>
      <w:r>
        <w:rPr>
          <w:rStyle w:val="CommentReference"/>
        </w:rPr>
        <w:annotationRef/>
      </w:r>
      <w:r>
        <w:t>I added filter information</w:t>
      </w:r>
    </w:p>
  </w:comment>
  <w:comment w:id="45" w:author="Dunnigan, Shannon" w:date="2024-02-05T10:17:00Z" w:initials="SD">
    <w:p w14:paraId="3060399D" w14:textId="7C0B3CE9" w:rsidR="0099256E" w:rsidRDefault="0099256E" w:rsidP="0099256E">
      <w:pPr>
        <w:pStyle w:val="CommentText"/>
        <w:jc w:val="left"/>
      </w:pPr>
      <w:r>
        <w:rPr>
          <w:rStyle w:val="CommentReference"/>
        </w:rPr>
        <w:annotationRef/>
      </w:r>
      <w:r>
        <w:t>Cite current version of the book (Nikki’s office)</w:t>
      </w:r>
    </w:p>
  </w:comment>
  <w:comment w:id="47" w:author="Dix, Nikki" w:date="2024-01-30T10:35:00Z" w:initials="ND">
    <w:p w14:paraId="725BA5A6" w14:textId="1B8F4F77" w:rsidR="00E004B8" w:rsidRDefault="00E004B8" w:rsidP="00E004B8">
      <w:pPr>
        <w:pStyle w:val="CommentText"/>
        <w:jc w:val="left"/>
      </w:pPr>
      <w:r>
        <w:rPr>
          <w:rStyle w:val="CommentReference"/>
        </w:rPr>
        <w:annotationRef/>
      </w:r>
      <w:r>
        <w:t>Check this</w:t>
      </w:r>
    </w:p>
  </w:comment>
  <w:comment w:id="48" w:author="Dunnigan, Shannon" w:date="2024-02-05T10:20:00Z" w:initials="SD">
    <w:p w14:paraId="1FFBA454" w14:textId="77777777" w:rsidR="0099256E" w:rsidRDefault="0099256E" w:rsidP="0099256E">
      <w:pPr>
        <w:pStyle w:val="CommentText"/>
        <w:jc w:val="left"/>
      </w:pPr>
      <w:r>
        <w:rPr>
          <w:rStyle w:val="CommentReference"/>
        </w:rPr>
        <w:annotationRef/>
      </w:r>
      <w:r>
        <w:t>Clarify removal of “suspect” data.</w:t>
      </w:r>
    </w:p>
  </w:comment>
  <w:comment w:id="49" w:author="Shannon" w:date="2024-02-06T09:33:00Z" w:initials="S">
    <w:p w14:paraId="0C64BDD5" w14:textId="77777777" w:rsidR="00273370" w:rsidRDefault="00273370" w:rsidP="00273370">
      <w:pPr>
        <w:pStyle w:val="CommentText"/>
        <w:jc w:val="left"/>
      </w:pPr>
      <w:r>
        <w:rPr>
          <w:rStyle w:val="CommentReference"/>
        </w:rPr>
        <w:annotationRef/>
      </w:r>
      <w:r>
        <w:t>This may be TMI</w:t>
      </w:r>
    </w:p>
  </w:comment>
  <w:comment w:id="50" w:author="Petrinec, Kathryn" w:date="2024-02-21T08:51:00Z" w:initials="KP">
    <w:p w14:paraId="79F8A5A2" w14:textId="77777777" w:rsidR="008851B2" w:rsidRDefault="008851B2" w:rsidP="008851B2">
      <w:pPr>
        <w:pStyle w:val="CommentText"/>
        <w:jc w:val="left"/>
      </w:pPr>
      <w:r>
        <w:rPr>
          <w:rStyle w:val="CommentReference"/>
        </w:rPr>
        <w:annotationRef/>
      </w:r>
      <w:r>
        <w:t xml:space="preserve">I think this is OK but if you think it is TMI then here is a suggestion: </w:t>
      </w:r>
    </w:p>
    <w:p w14:paraId="52F74444" w14:textId="77777777" w:rsidR="008851B2" w:rsidRDefault="008851B2" w:rsidP="008851B2">
      <w:pPr>
        <w:pStyle w:val="CommentText"/>
        <w:jc w:val="left"/>
      </w:pPr>
    </w:p>
    <w:p w14:paraId="683EC29D" w14:textId="77777777" w:rsidR="008851B2" w:rsidRDefault="008851B2" w:rsidP="008851B2">
      <w:pPr>
        <w:pStyle w:val="CommentText"/>
        <w:jc w:val="left"/>
      </w:pPr>
      <w:r>
        <w:t xml:space="preserve">As with the continuous data, chlorophyll </w:t>
      </w:r>
      <w:r>
        <w:rPr>
          <w:i/>
          <w:iCs/>
        </w:rPr>
        <w:t>a</w:t>
      </w:r>
      <w:r>
        <w:t xml:space="preserve"> data were reviewed using standardized methods outlined by the CDMO (CDMO: </w:t>
      </w:r>
      <w:hyperlink r:id="rId1" w:history="1">
        <w:r w:rsidRPr="000C2103">
          <w:rPr>
            <w:rStyle w:val="Hyperlink"/>
            <w:sz w:val="20"/>
            <w:szCs w:val="20"/>
          </w:rPr>
          <w:t>https://cdmo.baruch.sc.edu/data/qaqc.cfm</w:t>
        </w:r>
      </w:hyperlink>
      <w:r>
        <w:t>). Results exclude data identified by the laboratory, Reserve staff, and/or CDMO as not meeting quality standards.</w:t>
      </w:r>
    </w:p>
  </w:comment>
  <w:comment w:id="55" w:author="Dix, Nikki" w:date="2024-01-30T13:00:00Z" w:initials="ND">
    <w:p w14:paraId="419A6A68" w14:textId="4D9F11C9" w:rsidR="009C557A" w:rsidRDefault="00C51EAA" w:rsidP="009C557A">
      <w:pPr>
        <w:pStyle w:val="CommentText"/>
        <w:jc w:val="left"/>
      </w:pPr>
      <w:r>
        <w:rPr>
          <w:rStyle w:val="CommentReference"/>
        </w:rPr>
        <w:annotationRef/>
      </w:r>
      <w:r w:rsidR="009C557A">
        <w:t>It’s a little unclear as the methods continue whether raw data or model predictions were used. Maybe distinguish here and/or reinforce as you describe the various methods below</w:t>
      </w:r>
    </w:p>
  </w:comment>
  <w:comment w:id="59" w:author="Dix, Nikki" w:date="2024-01-30T12:54:00Z" w:initials="ND">
    <w:p w14:paraId="322F3F28" w14:textId="77777777" w:rsidR="008B4216" w:rsidRDefault="00702672" w:rsidP="008B4216">
      <w:pPr>
        <w:pStyle w:val="CommentText"/>
        <w:jc w:val="left"/>
      </w:pPr>
      <w:r>
        <w:rPr>
          <w:rStyle w:val="CommentReference"/>
        </w:rPr>
        <w:annotationRef/>
      </w:r>
      <w:r w:rsidR="008B4216">
        <w:t>This analysis is confusing to me and I’m not sure if it adds to the story enough. It would be more intuitive to me if you calculated change from the previous year.</w:t>
      </w:r>
    </w:p>
  </w:comment>
  <w:comment w:id="60" w:author="Dunnigan, Shannon" w:date="2024-02-05T10:37:00Z" w:initials="SD">
    <w:p w14:paraId="7CC9AA4F" w14:textId="77777777" w:rsidR="000A0C43" w:rsidRDefault="000A0C43" w:rsidP="000A0C43">
      <w:pPr>
        <w:pStyle w:val="CommentText"/>
        <w:jc w:val="left"/>
      </w:pPr>
      <w:r>
        <w:rPr>
          <w:rStyle w:val="CommentReference"/>
        </w:rPr>
        <w:annotationRef/>
      </w:r>
      <w:r>
        <w:t>Add text to support that this is pulling out change points and specific years of interest in the complete timeseries.</w:t>
      </w:r>
    </w:p>
  </w:comment>
  <w:comment w:id="61" w:author="Dunnigan, Shannon" w:date="2023-12-12T16:05:00Z" w:initials="SD">
    <w:p w14:paraId="0884AB40" w14:textId="77777777" w:rsidR="00871197" w:rsidRDefault="00871197" w:rsidP="00871197">
      <w:pPr>
        <w:pStyle w:val="CommentText"/>
        <w:jc w:val="left"/>
      </w:pPr>
      <w:r>
        <w:rPr>
          <w:rStyle w:val="CommentReference"/>
        </w:rPr>
        <w:annotationRef/>
      </w:r>
      <w:r>
        <w:t>If this is defined in the original paper, can I leave this part out?</w:t>
      </w:r>
    </w:p>
  </w:comment>
  <w:comment w:id="62" w:author="Dix, Nikki" w:date="2024-01-30T13:17:00Z" w:initials="ND">
    <w:p w14:paraId="64AA5A83" w14:textId="77777777" w:rsidR="00871197" w:rsidRDefault="00871197" w:rsidP="00871197">
      <w:pPr>
        <w:pStyle w:val="CommentText"/>
        <w:jc w:val="left"/>
      </w:pPr>
      <w:r>
        <w:rPr>
          <w:rStyle w:val="CommentReference"/>
        </w:rPr>
        <w:annotationRef/>
      </w:r>
      <w:r>
        <w:t>I like having it here</w:t>
      </w:r>
    </w:p>
  </w:comment>
  <w:comment w:id="67" w:author="Petrinec, Kathryn" w:date="2024-02-21T12:27:00Z" w:initials="KP">
    <w:p w14:paraId="3A7AF35F" w14:textId="77777777" w:rsidR="008F09A4" w:rsidRDefault="008F09A4" w:rsidP="008F09A4">
      <w:pPr>
        <w:pStyle w:val="CommentText"/>
        <w:jc w:val="left"/>
      </w:pPr>
      <w:r>
        <w:rPr>
          <w:rStyle w:val="CommentReference"/>
        </w:rPr>
        <w:annotationRef/>
      </w:r>
      <w:r>
        <w:t>Does this include 15 and 30 minute data?</w:t>
      </w:r>
    </w:p>
  </w:comment>
  <w:comment w:id="71" w:author="Dix, Nikki" w:date="2024-01-30T13:48:00Z" w:initials="ND">
    <w:p w14:paraId="4B4428D3" w14:textId="22367214" w:rsidR="009E6F4B" w:rsidRDefault="009E6F4B" w:rsidP="009E6F4B">
      <w:pPr>
        <w:pStyle w:val="CommentText"/>
        <w:jc w:val="left"/>
      </w:pPr>
      <w:r>
        <w:rPr>
          <w:rStyle w:val="CommentReference"/>
        </w:rPr>
        <w:annotationRef/>
      </w:r>
      <w:r>
        <w:t>Capitalize all words in subheadings or not?</w:t>
      </w:r>
    </w:p>
  </w:comment>
  <w:comment w:id="72" w:author="Dix, Nikki" w:date="2024-01-30T14:00:00Z" w:initials="ND">
    <w:p w14:paraId="509F474C" w14:textId="77777777" w:rsidR="0048768E" w:rsidRDefault="0048768E" w:rsidP="0048768E">
      <w:pPr>
        <w:pStyle w:val="CommentText"/>
        <w:jc w:val="left"/>
      </w:pPr>
      <w:r>
        <w:rPr>
          <w:rStyle w:val="CommentReference"/>
        </w:rPr>
        <w:annotationRef/>
      </w:r>
      <w:r>
        <w:t>Is there a figure or table for this? The graphs you shared with me show no trend the first 10 years and only a trend the last 5 years at PI</w:t>
      </w:r>
    </w:p>
  </w:comment>
  <w:comment w:id="73" w:author="Dix, Nikki" w:date="2024-02-14T10:34:00Z" w:initials="ND">
    <w:p w14:paraId="097F121E" w14:textId="77777777" w:rsidR="0048768E" w:rsidRDefault="0048768E" w:rsidP="0048768E">
      <w:pPr>
        <w:pStyle w:val="CommentText"/>
        <w:jc w:val="left"/>
      </w:pPr>
      <w:r>
        <w:rPr>
          <w:rStyle w:val="CommentReference"/>
        </w:rPr>
        <w:annotationRef/>
      </w:r>
      <w:r>
        <w:t>Maybe this will be in table 2?</w:t>
      </w:r>
    </w:p>
  </w:comment>
  <w:comment w:id="74" w:author="Dix, Nikki" w:date="2024-02-14T10:24:00Z" w:initials="ND">
    <w:p w14:paraId="6CE7E08E" w14:textId="77777777" w:rsidR="00A37641" w:rsidRDefault="00623C09" w:rsidP="00A37641">
      <w:pPr>
        <w:pStyle w:val="CommentText"/>
        <w:jc w:val="left"/>
      </w:pPr>
      <w:r>
        <w:rPr>
          <w:rStyle w:val="CommentReference"/>
        </w:rPr>
        <w:annotationRef/>
      </w:r>
      <w:r w:rsidR="00A37641">
        <w:t>Is a figure like this helpful? Maybe for ppt’s but could be too redundant for pub? Or maybe it could go in the discussion?</w:t>
      </w:r>
    </w:p>
  </w:comment>
  <w:comment w:id="76" w:author="Dix, Nikki" w:date="2024-01-30T14:14:00Z" w:initials="ND">
    <w:p w14:paraId="15128DC9" w14:textId="53A7CE7C" w:rsidR="00150714" w:rsidRDefault="00F34252" w:rsidP="00150714">
      <w:pPr>
        <w:pStyle w:val="CommentText"/>
        <w:jc w:val="left"/>
      </w:pPr>
      <w:r>
        <w:rPr>
          <w:rStyle w:val="CommentReference"/>
        </w:rPr>
        <w:annotationRef/>
      </w:r>
      <w:r w:rsidR="00150714">
        <w:t>low compared to what? Could say something like annual, seasonal, and residual variability components were relatively evenly distributed within stations.</w:t>
      </w:r>
    </w:p>
  </w:comment>
  <w:comment w:id="78" w:author="Dix, Nikki" w:date="2024-01-30T14:52:00Z" w:initials="ND">
    <w:p w14:paraId="54BA3616" w14:textId="77777777" w:rsidR="002D74AC" w:rsidRDefault="00E17A56" w:rsidP="002D74AC">
      <w:pPr>
        <w:pStyle w:val="CommentText"/>
        <w:jc w:val="left"/>
      </w:pPr>
      <w:r>
        <w:rPr>
          <w:rStyle w:val="CommentReference"/>
        </w:rPr>
        <w:annotationRef/>
      </w:r>
      <w:r w:rsidR="002D74AC">
        <w:t>Overall or for each station or both?</w:t>
      </w:r>
    </w:p>
  </w:comment>
  <w:comment w:id="79" w:author="Dix, Nikki" w:date="2024-02-14T10:56:00Z" w:initials="ND">
    <w:p w14:paraId="1A0F81C4" w14:textId="77777777" w:rsidR="00E351F5" w:rsidRDefault="00E351F5" w:rsidP="00E351F5">
      <w:pPr>
        <w:pStyle w:val="CommentText"/>
        <w:jc w:val="left"/>
      </w:pPr>
      <w:r>
        <w:rPr>
          <w:rStyle w:val="CommentReference"/>
        </w:rPr>
        <w:annotationRef/>
      </w:r>
      <w:r>
        <w:t>I think we should pull these out of the appendix and try to include them in addition to figure of max’s and min’s</w:t>
      </w:r>
    </w:p>
  </w:comment>
  <w:comment w:id="80" w:author="Dix, Nikki" w:date="2024-01-30T15:40:00Z" w:initials="ND">
    <w:p w14:paraId="11FE10D2" w14:textId="0E7F4F54" w:rsidR="00925AE2" w:rsidRDefault="00925AE2" w:rsidP="00925AE2">
      <w:pPr>
        <w:pStyle w:val="CommentText"/>
        <w:jc w:val="left"/>
      </w:pPr>
      <w:r>
        <w:rPr>
          <w:rStyle w:val="CommentReference"/>
        </w:rPr>
        <w:annotationRef/>
      </w:r>
      <w:r>
        <w:t>I suggest making this a figure, basically combining all the CHL correlations from each station correlation figure</w:t>
      </w:r>
    </w:p>
  </w:comment>
  <w:comment w:id="81" w:author="Dix, Nikki" w:date="2024-01-30T15:43:00Z" w:initials="ND">
    <w:p w14:paraId="0ABC99DA" w14:textId="77777777" w:rsidR="00D57A96" w:rsidRDefault="00D57A96" w:rsidP="00D57A96">
      <w:pPr>
        <w:pStyle w:val="CommentText"/>
        <w:jc w:val="left"/>
      </w:pPr>
      <w:r>
        <w:rPr>
          <w:rStyle w:val="CommentReference"/>
        </w:rPr>
        <w:annotationRef/>
      </w:r>
      <w:r>
        <w:t>Why isn’t MEI correlated with temp, sal, or rainfall?</w:t>
      </w:r>
    </w:p>
  </w:comment>
  <w:comment w:id="83" w:author="Dix, Nikki" w:date="2024-01-30T16:07:00Z" w:initials="ND">
    <w:p w14:paraId="6B9EB0B4" w14:textId="77777777" w:rsidR="00FB1E4E" w:rsidRDefault="00FB1E4E" w:rsidP="00FB1E4E">
      <w:pPr>
        <w:pStyle w:val="CommentText"/>
        <w:jc w:val="left"/>
      </w:pPr>
      <w:r>
        <w:rPr>
          <w:rStyle w:val="CommentReference"/>
        </w:rPr>
        <w:annotationRef/>
      </w:r>
      <w:r>
        <w:t>If I were a reviewer, I would ask about nutrients and light, especially knowing that the NERRS collect those data. I think we should either include them in the correlation analysis or directly address those as next steps in the discussion.</w:t>
      </w:r>
    </w:p>
  </w:comment>
  <w:comment w:id="84" w:author="Shannon" w:date="2024-02-07T13:09:00Z" w:initials="S">
    <w:p w14:paraId="48279BF4" w14:textId="77777777" w:rsidR="003D278D" w:rsidRDefault="003D278D" w:rsidP="003D278D">
      <w:pPr>
        <w:pStyle w:val="CommentText"/>
        <w:jc w:val="left"/>
      </w:pPr>
      <w:r>
        <w:rPr>
          <w:rStyle w:val="CommentReference"/>
        </w:rPr>
        <w:annotationRef/>
      </w:r>
      <w:r>
        <w:t>Light? You mean PAR from the MET? I’d say everything should be next steps. I don’t know if I’d use PAR for any long-term analysis, however. Something like Turbidity may be a more stable parameter across long periods.</w:t>
      </w:r>
    </w:p>
  </w:comment>
  <w:comment w:id="135" w:author="Shannon" w:date="2024-02-07T13:08:00Z" w:initials="S">
    <w:p w14:paraId="4495F7BD" w14:textId="52638510" w:rsidR="003D278D" w:rsidRDefault="003D278D" w:rsidP="003D278D">
      <w:pPr>
        <w:pStyle w:val="CommentText"/>
        <w:jc w:val="left"/>
      </w:pPr>
      <w:r>
        <w:rPr>
          <w:rStyle w:val="CommentReference"/>
        </w:rPr>
        <w:annotationRef/>
      </w:r>
      <w:r>
        <w:t>Yes? No? How should this table be organized?</w:t>
      </w:r>
    </w:p>
  </w:comment>
  <w:comment w:id="136" w:author="Dix, Nikki" w:date="2024-02-14T10:36:00Z" w:initials="ND">
    <w:p w14:paraId="3B8A0D05" w14:textId="77777777" w:rsidR="00C05DA5" w:rsidRDefault="00C05DA5" w:rsidP="00C05DA5">
      <w:pPr>
        <w:pStyle w:val="CommentText"/>
        <w:jc w:val="left"/>
      </w:pPr>
      <w:r>
        <w:rPr>
          <w:rStyle w:val="CommentReference"/>
        </w:rPr>
        <w:annotationRef/>
      </w:r>
      <w:r>
        <w:t>I think this is where we should report the different trend results from all 20 yrs, first 10, last 10, last 5. If we can also fit summary stats, that’d be great</w:t>
      </w:r>
    </w:p>
  </w:comment>
  <w:comment w:id="137" w:author="Dix, Nikki" w:date="2024-01-30T16:08:00Z" w:initials="ND">
    <w:p w14:paraId="25CFA5BD" w14:textId="373694D3" w:rsidR="002352F9" w:rsidRDefault="002352F9" w:rsidP="002352F9">
      <w:pPr>
        <w:pStyle w:val="CommentText"/>
        <w:jc w:val="left"/>
      </w:pPr>
      <w:r>
        <w:rPr>
          <w:rStyle w:val="CommentReference"/>
        </w:rPr>
        <w:annotationRef/>
      </w:r>
      <w:r>
        <w:t>Label on map</w:t>
      </w:r>
    </w:p>
  </w:comment>
  <w:comment w:id="139" w:author="Dunnigan, Shannon" w:date="2023-12-18T12:09:00Z" w:initials="SD">
    <w:p w14:paraId="4F77428F" w14:textId="5108A154" w:rsidR="00C83C78" w:rsidRDefault="00C83C78" w:rsidP="00C83C78">
      <w:pPr>
        <w:pStyle w:val="CommentText"/>
        <w:jc w:val="left"/>
      </w:pPr>
      <w:r>
        <w:rPr>
          <w:rStyle w:val="CommentReference"/>
        </w:rPr>
        <w:annotationRef/>
      </w:r>
      <w:r>
        <w:t>Should I include annual rainfall values on this figure? Can put them so they read perpendicular to the axis and in line with the bars?</w:t>
      </w:r>
    </w:p>
  </w:comment>
  <w:comment w:id="140" w:author="Dix, Nikki" w:date="2024-02-14T10:53:00Z" w:initials="ND">
    <w:p w14:paraId="2303D274" w14:textId="77777777" w:rsidR="0048151C" w:rsidRDefault="0048151C" w:rsidP="0048151C">
      <w:pPr>
        <w:pStyle w:val="CommentText"/>
        <w:jc w:val="left"/>
      </w:pPr>
      <w:r>
        <w:rPr>
          <w:rStyle w:val="CommentReference"/>
        </w:rPr>
        <w:annotationRef/>
      </w:r>
      <w:r>
        <w:t>Remove season graphs from all of these since combined in separate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9960BA" w15:done="0"/>
  <w15:commentEx w15:paraId="2701C1DF" w15:done="1"/>
  <w15:commentEx w15:paraId="28AC3841" w15:done="0"/>
  <w15:commentEx w15:paraId="5FC51CFC" w15:done="0"/>
  <w15:commentEx w15:paraId="5A7D3606" w15:done="1"/>
  <w15:commentEx w15:paraId="46027275" w15:done="0"/>
  <w15:commentEx w15:paraId="1E8E2105" w15:done="0"/>
  <w15:commentEx w15:paraId="0BE3D834" w15:done="0"/>
  <w15:commentEx w15:paraId="22D67AAB" w15:done="0"/>
  <w15:commentEx w15:paraId="04DBDBDA" w15:done="0"/>
  <w15:commentEx w15:paraId="381413B5" w15:done="0"/>
  <w15:commentEx w15:paraId="56F4AC64" w15:done="0"/>
  <w15:commentEx w15:paraId="624FD578" w15:paraIdParent="56F4AC64" w15:done="0"/>
  <w15:commentEx w15:paraId="3060399D" w15:done="0"/>
  <w15:commentEx w15:paraId="725BA5A6" w15:done="0"/>
  <w15:commentEx w15:paraId="1FFBA454" w15:paraIdParent="725BA5A6" w15:done="0"/>
  <w15:commentEx w15:paraId="0C64BDD5" w15:done="0"/>
  <w15:commentEx w15:paraId="683EC29D" w15:paraIdParent="0C64BDD5" w15:done="0"/>
  <w15:commentEx w15:paraId="419A6A68" w15:done="0"/>
  <w15:commentEx w15:paraId="322F3F28" w15:done="0"/>
  <w15:commentEx w15:paraId="7CC9AA4F" w15:paraIdParent="322F3F28" w15:done="0"/>
  <w15:commentEx w15:paraId="0884AB40" w15:done="1"/>
  <w15:commentEx w15:paraId="64AA5A83" w15:paraIdParent="0884AB40" w15:done="1"/>
  <w15:commentEx w15:paraId="3A7AF35F" w15:done="0"/>
  <w15:commentEx w15:paraId="4B4428D3" w15:done="0"/>
  <w15:commentEx w15:paraId="509F474C" w15:done="0"/>
  <w15:commentEx w15:paraId="097F121E" w15:paraIdParent="509F474C" w15:done="0"/>
  <w15:commentEx w15:paraId="6CE7E08E" w15:done="0"/>
  <w15:commentEx w15:paraId="15128DC9" w15:done="0"/>
  <w15:commentEx w15:paraId="54BA3616" w15:done="0"/>
  <w15:commentEx w15:paraId="1A0F81C4" w15:done="0"/>
  <w15:commentEx w15:paraId="11FE10D2" w15:done="0"/>
  <w15:commentEx w15:paraId="0ABC99DA" w15:done="0"/>
  <w15:commentEx w15:paraId="6B9EB0B4" w15:done="0"/>
  <w15:commentEx w15:paraId="48279BF4" w15:paraIdParent="6B9EB0B4" w15:done="0"/>
  <w15:commentEx w15:paraId="4495F7BD" w15:done="0"/>
  <w15:commentEx w15:paraId="3B8A0D05" w15:paraIdParent="4495F7BD" w15:done="0"/>
  <w15:commentEx w15:paraId="25CFA5BD" w15:done="0"/>
  <w15:commentEx w15:paraId="4F77428F" w15:done="0"/>
  <w15:commentEx w15:paraId="2303D2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5824B2" w16cex:dateUtc="2024-01-30T15:08:00Z"/>
  <w16cex:commentExtensible w16cex:durableId="1118C8DD" w16cex:dateUtc="2024-01-30T15:09:00Z"/>
  <w16cex:commentExtensible w16cex:durableId="22F75422" w16cex:dateUtc="2024-01-30T15:10:00Z"/>
  <w16cex:commentExtensible w16cex:durableId="51E40C74" w16cex:dateUtc="2024-01-30T15:12:00Z"/>
  <w16cex:commentExtensible w16cex:durableId="39C95B89" w16cex:dateUtc="2024-01-30T17:44:00Z"/>
  <w16cex:commentExtensible w16cex:durableId="41EFC850" w16cex:dateUtc="2024-02-14T14:23:00Z"/>
  <w16cex:commentExtensible w16cex:durableId="79715276" w16cex:dateUtc="2024-01-30T18:47:00Z"/>
  <w16cex:commentExtensible w16cex:durableId="69A9D5D3" w16cex:dateUtc="2024-02-15T15:55:00Z"/>
  <w16cex:commentExtensible w16cex:durableId="7EA3C3D3" w16cex:dateUtc="2024-02-21T17:35:00Z"/>
  <w16cex:commentExtensible w16cex:durableId="4141B753" w16cex:dateUtc="2024-01-30T15:35:00Z"/>
  <w16cex:commentExtensible w16cex:durableId="00448B9B" w16cex:dateUtc="2024-02-21T17:14:00Z"/>
  <w16cex:commentExtensible w16cex:durableId="7B0B8736" w16cex:dateUtc="2024-02-15T16:02:00Z"/>
  <w16cex:commentExtensible w16cex:durableId="3FC57E7C" w16cex:dateUtc="2024-02-21T17:11:00Z"/>
  <w16cex:commentExtensible w16cex:durableId="119DBAE4" w16cex:dateUtc="2024-02-05T15:17:00Z"/>
  <w16cex:commentExtensible w16cex:durableId="66A5DEA8" w16cex:dateUtc="2024-01-30T15:35:00Z"/>
  <w16cex:commentExtensible w16cex:durableId="17C47897" w16cex:dateUtc="2024-02-05T15:20:00Z"/>
  <w16cex:commentExtensible w16cex:durableId="60AF840C" w16cex:dateUtc="2024-02-06T14:33:00Z"/>
  <w16cex:commentExtensible w16cex:durableId="405D9F56" w16cex:dateUtc="2024-02-21T13:51:00Z"/>
  <w16cex:commentExtensible w16cex:durableId="793243F9" w16cex:dateUtc="2024-01-30T18:00:00Z"/>
  <w16cex:commentExtensible w16cex:durableId="0D905CD2" w16cex:dateUtc="2024-01-30T17:54:00Z"/>
  <w16cex:commentExtensible w16cex:durableId="39F73EFD" w16cex:dateUtc="2024-02-05T15:37:00Z"/>
  <w16cex:commentExtensible w16cex:durableId="492FCA86" w16cex:dateUtc="2023-12-12T21:05:00Z"/>
  <w16cex:commentExtensible w16cex:durableId="1A867921" w16cex:dateUtc="2024-01-30T18:17:00Z"/>
  <w16cex:commentExtensible w16cex:durableId="29722732" w16cex:dateUtc="2024-02-21T17:27:00Z"/>
  <w16cex:commentExtensible w16cex:durableId="7486AE22" w16cex:dateUtc="2024-01-30T18:48:00Z"/>
  <w16cex:commentExtensible w16cex:durableId="08B1BCFF" w16cex:dateUtc="2024-01-30T19:00:00Z"/>
  <w16cex:commentExtensible w16cex:durableId="4F5F3127" w16cex:dateUtc="2024-02-14T15:34:00Z"/>
  <w16cex:commentExtensible w16cex:durableId="02D09C27" w16cex:dateUtc="2024-02-14T15:24:00Z"/>
  <w16cex:commentExtensible w16cex:durableId="4437AC20" w16cex:dateUtc="2024-01-30T19:14:00Z"/>
  <w16cex:commentExtensible w16cex:durableId="21776314" w16cex:dateUtc="2024-01-30T19:52:00Z"/>
  <w16cex:commentExtensible w16cex:durableId="07277AF7" w16cex:dateUtc="2024-02-14T15:56:00Z"/>
  <w16cex:commentExtensible w16cex:durableId="0AD157AA" w16cex:dateUtc="2024-01-30T20:40:00Z"/>
  <w16cex:commentExtensible w16cex:durableId="2A2F4C3F" w16cex:dateUtc="2024-01-30T20:43:00Z"/>
  <w16cex:commentExtensible w16cex:durableId="6C2874CB" w16cex:dateUtc="2024-01-30T21:07:00Z"/>
  <w16cex:commentExtensible w16cex:durableId="5C36AB09" w16cex:dateUtc="2024-02-07T18:09:00Z"/>
  <w16cex:commentExtensible w16cex:durableId="55086B9B" w16cex:dateUtc="2024-02-07T18:08:00Z"/>
  <w16cex:commentExtensible w16cex:durableId="48121516" w16cex:dateUtc="2024-02-14T15:36:00Z"/>
  <w16cex:commentExtensible w16cex:durableId="20D9964A" w16cex:dateUtc="2024-01-30T21:08:00Z"/>
  <w16cex:commentExtensible w16cex:durableId="01B50856" w16cex:dateUtc="2023-12-18T17:09:00Z"/>
  <w16cex:commentExtensible w16cex:durableId="0A0CCDF6" w16cex:dateUtc="2024-02-14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9960BA" w16cid:durableId="215824B2"/>
  <w16cid:commentId w16cid:paraId="2701C1DF" w16cid:durableId="1118C8DD"/>
  <w16cid:commentId w16cid:paraId="28AC3841" w16cid:durableId="22F75422"/>
  <w16cid:commentId w16cid:paraId="5FC51CFC" w16cid:durableId="51E40C74"/>
  <w16cid:commentId w16cid:paraId="5A7D3606" w16cid:durableId="39C95B89"/>
  <w16cid:commentId w16cid:paraId="46027275" w16cid:durableId="41EFC850"/>
  <w16cid:commentId w16cid:paraId="1E8E2105" w16cid:durableId="79715276"/>
  <w16cid:commentId w16cid:paraId="0BE3D834" w16cid:durableId="69A9D5D3"/>
  <w16cid:commentId w16cid:paraId="22D67AAB" w16cid:durableId="7EA3C3D3"/>
  <w16cid:commentId w16cid:paraId="04DBDBDA" w16cid:durableId="4141B753"/>
  <w16cid:commentId w16cid:paraId="381413B5" w16cid:durableId="00448B9B"/>
  <w16cid:commentId w16cid:paraId="56F4AC64" w16cid:durableId="7B0B8736"/>
  <w16cid:commentId w16cid:paraId="624FD578" w16cid:durableId="3FC57E7C"/>
  <w16cid:commentId w16cid:paraId="3060399D" w16cid:durableId="119DBAE4"/>
  <w16cid:commentId w16cid:paraId="725BA5A6" w16cid:durableId="66A5DEA8"/>
  <w16cid:commentId w16cid:paraId="1FFBA454" w16cid:durableId="17C47897"/>
  <w16cid:commentId w16cid:paraId="0C64BDD5" w16cid:durableId="60AF840C"/>
  <w16cid:commentId w16cid:paraId="683EC29D" w16cid:durableId="405D9F56"/>
  <w16cid:commentId w16cid:paraId="419A6A68" w16cid:durableId="793243F9"/>
  <w16cid:commentId w16cid:paraId="322F3F28" w16cid:durableId="0D905CD2"/>
  <w16cid:commentId w16cid:paraId="7CC9AA4F" w16cid:durableId="39F73EFD"/>
  <w16cid:commentId w16cid:paraId="0884AB40" w16cid:durableId="492FCA86"/>
  <w16cid:commentId w16cid:paraId="64AA5A83" w16cid:durableId="1A867921"/>
  <w16cid:commentId w16cid:paraId="3A7AF35F" w16cid:durableId="29722732"/>
  <w16cid:commentId w16cid:paraId="4B4428D3" w16cid:durableId="7486AE22"/>
  <w16cid:commentId w16cid:paraId="509F474C" w16cid:durableId="08B1BCFF"/>
  <w16cid:commentId w16cid:paraId="097F121E" w16cid:durableId="4F5F3127"/>
  <w16cid:commentId w16cid:paraId="6CE7E08E" w16cid:durableId="02D09C27"/>
  <w16cid:commentId w16cid:paraId="15128DC9" w16cid:durableId="4437AC20"/>
  <w16cid:commentId w16cid:paraId="54BA3616" w16cid:durableId="21776314"/>
  <w16cid:commentId w16cid:paraId="1A0F81C4" w16cid:durableId="07277AF7"/>
  <w16cid:commentId w16cid:paraId="11FE10D2" w16cid:durableId="0AD157AA"/>
  <w16cid:commentId w16cid:paraId="0ABC99DA" w16cid:durableId="2A2F4C3F"/>
  <w16cid:commentId w16cid:paraId="6B9EB0B4" w16cid:durableId="6C2874CB"/>
  <w16cid:commentId w16cid:paraId="48279BF4" w16cid:durableId="5C36AB09"/>
  <w16cid:commentId w16cid:paraId="4495F7BD" w16cid:durableId="55086B9B"/>
  <w16cid:commentId w16cid:paraId="3B8A0D05" w16cid:durableId="48121516"/>
  <w16cid:commentId w16cid:paraId="25CFA5BD" w16cid:durableId="20D9964A"/>
  <w16cid:commentId w16cid:paraId="4F77428F" w16cid:durableId="01B50856"/>
  <w16cid:commentId w16cid:paraId="2303D274" w16cid:durableId="0A0CCD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90F1F" w14:textId="77777777" w:rsidR="00D76080" w:rsidRDefault="00D76080">
      <w:pPr>
        <w:spacing w:after="0" w:line="240" w:lineRule="auto"/>
      </w:pPr>
      <w:r>
        <w:separator/>
      </w:r>
    </w:p>
  </w:endnote>
  <w:endnote w:type="continuationSeparator" w:id="0">
    <w:p w14:paraId="3C580F03" w14:textId="77777777" w:rsidR="00D76080" w:rsidRDefault="00D76080">
      <w:pPr>
        <w:spacing w:after="0" w:line="240" w:lineRule="auto"/>
      </w:pPr>
      <w:r>
        <w:continuationSeparator/>
      </w:r>
    </w:p>
  </w:endnote>
  <w:endnote w:type="continuationNotice" w:id="1">
    <w:p w14:paraId="7D39227E" w14:textId="77777777" w:rsidR="00D76080" w:rsidRDefault="00D760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89199" w14:textId="77777777" w:rsidR="00D76080" w:rsidRDefault="00D76080">
      <w:r>
        <w:separator/>
      </w:r>
    </w:p>
  </w:footnote>
  <w:footnote w:type="continuationSeparator" w:id="0">
    <w:p w14:paraId="68222C34" w14:textId="77777777" w:rsidR="00D76080" w:rsidRDefault="00D76080">
      <w:r>
        <w:continuationSeparator/>
      </w:r>
    </w:p>
  </w:footnote>
  <w:footnote w:type="continuationNotice" w:id="1">
    <w:p w14:paraId="5605B870" w14:textId="77777777" w:rsidR="00D76080" w:rsidRDefault="00D7608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3C6A6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BB3165E"/>
    <w:multiLevelType w:val="hybridMultilevel"/>
    <w:tmpl w:val="1AE4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CD2DE"/>
    <w:multiLevelType w:val="multilevel"/>
    <w:tmpl w:val="30FA42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64FC5DE8"/>
    <w:multiLevelType w:val="hybridMultilevel"/>
    <w:tmpl w:val="F372FF70"/>
    <w:lvl w:ilvl="0" w:tplc="3C088568">
      <w:start w:val="2"/>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F7941"/>
    <w:multiLevelType w:val="hybridMultilevel"/>
    <w:tmpl w:val="461890AA"/>
    <w:lvl w:ilvl="0" w:tplc="3C088568">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0508059">
    <w:abstractNumId w:val="2"/>
  </w:num>
  <w:num w:numId="2" w16cid:durableId="826551653">
    <w:abstractNumId w:val="0"/>
  </w:num>
  <w:num w:numId="3" w16cid:durableId="2081514042">
    <w:abstractNumId w:val="4"/>
  </w:num>
  <w:num w:numId="4" w16cid:durableId="1729721073">
    <w:abstractNumId w:val="3"/>
  </w:num>
  <w:num w:numId="5" w16cid:durableId="59763950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x, Nikki">
    <w15:presenceInfo w15:providerId="AD" w15:userId="S::Nikki.Dix@dep.state.fl.us::153f5927-75df-4975-9608-05f467b47c10"/>
  </w15:person>
  <w15:person w15:author="Petrinec, Kathryn">
    <w15:presenceInfo w15:providerId="AD" w15:userId="S::Kathryn.Petrinec@dep.state.fl.us::6a9071c5-8977-4155-aa09-1e9e35d4702c"/>
  </w15:person>
  <w15:person w15:author="Dunnigan, Shannon">
    <w15:presenceInfo w15:providerId="AD" w15:userId="S::Shannon.Dunnigan@dep.state.fl.us::855a10f4-c4e6-4438-a479-e9d285e8a5dc"/>
  </w15:person>
  <w15:person w15:author="Shannon">
    <w15:presenceInfo w15:providerId="AD" w15:userId="S::Shannon.Dunnigan@dep.state.fl.us::855a10f4-c4e6-4438-a479-e9d285e8a5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69"/>
    <w:rsid w:val="0001796F"/>
    <w:rsid w:val="0003398B"/>
    <w:rsid w:val="000407A4"/>
    <w:rsid w:val="00045B32"/>
    <w:rsid w:val="0005003A"/>
    <w:rsid w:val="00051796"/>
    <w:rsid w:val="000538AA"/>
    <w:rsid w:val="00065071"/>
    <w:rsid w:val="0007300D"/>
    <w:rsid w:val="00074F98"/>
    <w:rsid w:val="00080085"/>
    <w:rsid w:val="0009739B"/>
    <w:rsid w:val="000974AD"/>
    <w:rsid w:val="000A00D3"/>
    <w:rsid w:val="000A0C43"/>
    <w:rsid w:val="000A3597"/>
    <w:rsid w:val="000A475F"/>
    <w:rsid w:val="000A6935"/>
    <w:rsid w:val="000B593B"/>
    <w:rsid w:val="000C3DC1"/>
    <w:rsid w:val="000D18D0"/>
    <w:rsid w:val="000E0318"/>
    <w:rsid w:val="000F3B6D"/>
    <w:rsid w:val="000F4559"/>
    <w:rsid w:val="0010311F"/>
    <w:rsid w:val="00106106"/>
    <w:rsid w:val="001071C0"/>
    <w:rsid w:val="00110130"/>
    <w:rsid w:val="00110C88"/>
    <w:rsid w:val="00115DFD"/>
    <w:rsid w:val="00124721"/>
    <w:rsid w:val="001269CA"/>
    <w:rsid w:val="00133E09"/>
    <w:rsid w:val="00134E08"/>
    <w:rsid w:val="00137C45"/>
    <w:rsid w:val="001472BE"/>
    <w:rsid w:val="00150714"/>
    <w:rsid w:val="00162599"/>
    <w:rsid w:val="00170FF4"/>
    <w:rsid w:val="001829D3"/>
    <w:rsid w:val="00185941"/>
    <w:rsid w:val="00186884"/>
    <w:rsid w:val="00187C72"/>
    <w:rsid w:val="00190348"/>
    <w:rsid w:val="00194FFC"/>
    <w:rsid w:val="001A1A69"/>
    <w:rsid w:val="001A31A3"/>
    <w:rsid w:val="001A3295"/>
    <w:rsid w:val="001A7175"/>
    <w:rsid w:val="001B3F6B"/>
    <w:rsid w:val="001B4718"/>
    <w:rsid w:val="001B5155"/>
    <w:rsid w:val="001B7138"/>
    <w:rsid w:val="001C215F"/>
    <w:rsid w:val="001D2A72"/>
    <w:rsid w:val="001D3C85"/>
    <w:rsid w:val="001E1CAA"/>
    <w:rsid w:val="001E2DD9"/>
    <w:rsid w:val="001E5E1D"/>
    <w:rsid w:val="001E686F"/>
    <w:rsid w:val="001E7DD7"/>
    <w:rsid w:val="00200BCF"/>
    <w:rsid w:val="00206A51"/>
    <w:rsid w:val="00212C89"/>
    <w:rsid w:val="00212CF5"/>
    <w:rsid w:val="00216360"/>
    <w:rsid w:val="002271F9"/>
    <w:rsid w:val="002336FB"/>
    <w:rsid w:val="00233E1E"/>
    <w:rsid w:val="002342E0"/>
    <w:rsid w:val="002352F9"/>
    <w:rsid w:val="0024215C"/>
    <w:rsid w:val="00242375"/>
    <w:rsid w:val="00250EE9"/>
    <w:rsid w:val="00251A9F"/>
    <w:rsid w:val="00261976"/>
    <w:rsid w:val="00263663"/>
    <w:rsid w:val="00273370"/>
    <w:rsid w:val="00273F1C"/>
    <w:rsid w:val="0027422C"/>
    <w:rsid w:val="00293CF8"/>
    <w:rsid w:val="002A0E93"/>
    <w:rsid w:val="002B09DA"/>
    <w:rsid w:val="002B768E"/>
    <w:rsid w:val="002C3105"/>
    <w:rsid w:val="002C678A"/>
    <w:rsid w:val="002D0522"/>
    <w:rsid w:val="002D74AC"/>
    <w:rsid w:val="002F3F77"/>
    <w:rsid w:val="00300DB3"/>
    <w:rsid w:val="00302557"/>
    <w:rsid w:val="003406F0"/>
    <w:rsid w:val="00341B5A"/>
    <w:rsid w:val="00344319"/>
    <w:rsid w:val="0034782C"/>
    <w:rsid w:val="00350909"/>
    <w:rsid w:val="00354E24"/>
    <w:rsid w:val="00362452"/>
    <w:rsid w:val="00371EF1"/>
    <w:rsid w:val="00373C05"/>
    <w:rsid w:val="003745D0"/>
    <w:rsid w:val="003821F3"/>
    <w:rsid w:val="00386DD2"/>
    <w:rsid w:val="003874E6"/>
    <w:rsid w:val="003909CF"/>
    <w:rsid w:val="003A67E9"/>
    <w:rsid w:val="003B101C"/>
    <w:rsid w:val="003C7536"/>
    <w:rsid w:val="003D06B1"/>
    <w:rsid w:val="003D278D"/>
    <w:rsid w:val="003D5C5B"/>
    <w:rsid w:val="003D643D"/>
    <w:rsid w:val="003E6C54"/>
    <w:rsid w:val="003F424F"/>
    <w:rsid w:val="003F6674"/>
    <w:rsid w:val="00407F76"/>
    <w:rsid w:val="0041140C"/>
    <w:rsid w:val="00413773"/>
    <w:rsid w:val="00420306"/>
    <w:rsid w:val="00424041"/>
    <w:rsid w:val="00430758"/>
    <w:rsid w:val="00433514"/>
    <w:rsid w:val="00451D3A"/>
    <w:rsid w:val="0045562D"/>
    <w:rsid w:val="004636C6"/>
    <w:rsid w:val="00473173"/>
    <w:rsid w:val="00474AFC"/>
    <w:rsid w:val="00476DDE"/>
    <w:rsid w:val="0048151C"/>
    <w:rsid w:val="004819AB"/>
    <w:rsid w:val="0048768E"/>
    <w:rsid w:val="0049436B"/>
    <w:rsid w:val="00494690"/>
    <w:rsid w:val="004A3507"/>
    <w:rsid w:val="004A40F5"/>
    <w:rsid w:val="004B5468"/>
    <w:rsid w:val="004B67AA"/>
    <w:rsid w:val="004B6BFA"/>
    <w:rsid w:val="004B7137"/>
    <w:rsid w:val="004C0AAC"/>
    <w:rsid w:val="004C2502"/>
    <w:rsid w:val="004C3554"/>
    <w:rsid w:val="004C4F79"/>
    <w:rsid w:val="004D69E9"/>
    <w:rsid w:val="004E5CA4"/>
    <w:rsid w:val="004E6160"/>
    <w:rsid w:val="00503BC2"/>
    <w:rsid w:val="00507C84"/>
    <w:rsid w:val="00515A6A"/>
    <w:rsid w:val="0051651C"/>
    <w:rsid w:val="00516864"/>
    <w:rsid w:val="00522C09"/>
    <w:rsid w:val="005272E0"/>
    <w:rsid w:val="00527F4A"/>
    <w:rsid w:val="005346E2"/>
    <w:rsid w:val="0054145A"/>
    <w:rsid w:val="005555DC"/>
    <w:rsid w:val="0056750E"/>
    <w:rsid w:val="00572FB3"/>
    <w:rsid w:val="00573A3C"/>
    <w:rsid w:val="00573F91"/>
    <w:rsid w:val="005751A9"/>
    <w:rsid w:val="0057713C"/>
    <w:rsid w:val="00595942"/>
    <w:rsid w:val="005A1888"/>
    <w:rsid w:val="005B0759"/>
    <w:rsid w:val="005B1127"/>
    <w:rsid w:val="005B1C19"/>
    <w:rsid w:val="005B310C"/>
    <w:rsid w:val="005B5489"/>
    <w:rsid w:val="005C1C2C"/>
    <w:rsid w:val="005C54BA"/>
    <w:rsid w:val="005C65AE"/>
    <w:rsid w:val="005D06C7"/>
    <w:rsid w:val="005E4F31"/>
    <w:rsid w:val="00600694"/>
    <w:rsid w:val="00601338"/>
    <w:rsid w:val="0060717E"/>
    <w:rsid w:val="00620EA9"/>
    <w:rsid w:val="00623C09"/>
    <w:rsid w:val="00626C2F"/>
    <w:rsid w:val="00632121"/>
    <w:rsid w:val="00645E68"/>
    <w:rsid w:val="00646D99"/>
    <w:rsid w:val="00647D55"/>
    <w:rsid w:val="0065292F"/>
    <w:rsid w:val="006536F5"/>
    <w:rsid w:val="00654B44"/>
    <w:rsid w:val="006576C3"/>
    <w:rsid w:val="00661FC8"/>
    <w:rsid w:val="006625FF"/>
    <w:rsid w:val="006638F3"/>
    <w:rsid w:val="0067399A"/>
    <w:rsid w:val="006763A3"/>
    <w:rsid w:val="00681769"/>
    <w:rsid w:val="00694AB8"/>
    <w:rsid w:val="006A3548"/>
    <w:rsid w:val="006B6115"/>
    <w:rsid w:val="006B7581"/>
    <w:rsid w:val="006D347D"/>
    <w:rsid w:val="006D3EB3"/>
    <w:rsid w:val="006D3F95"/>
    <w:rsid w:val="006E1296"/>
    <w:rsid w:val="006E1710"/>
    <w:rsid w:val="006F4459"/>
    <w:rsid w:val="006F4A2B"/>
    <w:rsid w:val="007003CE"/>
    <w:rsid w:val="00702672"/>
    <w:rsid w:val="00703704"/>
    <w:rsid w:val="00703D0D"/>
    <w:rsid w:val="00703F41"/>
    <w:rsid w:val="00717C64"/>
    <w:rsid w:val="0075071A"/>
    <w:rsid w:val="00751C9D"/>
    <w:rsid w:val="00763A38"/>
    <w:rsid w:val="00763FCE"/>
    <w:rsid w:val="007705A5"/>
    <w:rsid w:val="00770771"/>
    <w:rsid w:val="00772D43"/>
    <w:rsid w:val="00773366"/>
    <w:rsid w:val="00781C4A"/>
    <w:rsid w:val="007965A4"/>
    <w:rsid w:val="007A208E"/>
    <w:rsid w:val="007B3577"/>
    <w:rsid w:val="007B3B4D"/>
    <w:rsid w:val="007B7273"/>
    <w:rsid w:val="007D320E"/>
    <w:rsid w:val="007D34E8"/>
    <w:rsid w:val="007D5E6C"/>
    <w:rsid w:val="007E201C"/>
    <w:rsid w:val="007F4CD2"/>
    <w:rsid w:val="007F56EB"/>
    <w:rsid w:val="007F6F3A"/>
    <w:rsid w:val="00801048"/>
    <w:rsid w:val="00801573"/>
    <w:rsid w:val="00802027"/>
    <w:rsid w:val="00806C1C"/>
    <w:rsid w:val="00817E65"/>
    <w:rsid w:val="00830B02"/>
    <w:rsid w:val="00854753"/>
    <w:rsid w:val="0086105D"/>
    <w:rsid w:val="008630EB"/>
    <w:rsid w:val="00865ECC"/>
    <w:rsid w:val="00871197"/>
    <w:rsid w:val="00871399"/>
    <w:rsid w:val="00871CE0"/>
    <w:rsid w:val="00872FBC"/>
    <w:rsid w:val="00880050"/>
    <w:rsid w:val="00883E19"/>
    <w:rsid w:val="00884CBA"/>
    <w:rsid w:val="008851B2"/>
    <w:rsid w:val="00896ABA"/>
    <w:rsid w:val="008B2834"/>
    <w:rsid w:val="008B4216"/>
    <w:rsid w:val="008D30F1"/>
    <w:rsid w:val="008D6969"/>
    <w:rsid w:val="008D6DBC"/>
    <w:rsid w:val="008E5148"/>
    <w:rsid w:val="008F09A4"/>
    <w:rsid w:val="008F1A30"/>
    <w:rsid w:val="008F1FA0"/>
    <w:rsid w:val="008F3323"/>
    <w:rsid w:val="008F5A00"/>
    <w:rsid w:val="009074AE"/>
    <w:rsid w:val="00916500"/>
    <w:rsid w:val="00923AA7"/>
    <w:rsid w:val="00925AB0"/>
    <w:rsid w:val="00925AE2"/>
    <w:rsid w:val="00926106"/>
    <w:rsid w:val="0093436D"/>
    <w:rsid w:val="00947752"/>
    <w:rsid w:val="009502C7"/>
    <w:rsid w:val="009507C6"/>
    <w:rsid w:val="00960067"/>
    <w:rsid w:val="00962333"/>
    <w:rsid w:val="00971001"/>
    <w:rsid w:val="00985A41"/>
    <w:rsid w:val="00990AD7"/>
    <w:rsid w:val="00991212"/>
    <w:rsid w:val="0099256E"/>
    <w:rsid w:val="009A594D"/>
    <w:rsid w:val="009A71EB"/>
    <w:rsid w:val="009C0A27"/>
    <w:rsid w:val="009C3323"/>
    <w:rsid w:val="009C557A"/>
    <w:rsid w:val="009D15CE"/>
    <w:rsid w:val="009E0CEF"/>
    <w:rsid w:val="009E30E6"/>
    <w:rsid w:val="009E6F4B"/>
    <w:rsid w:val="00A17D52"/>
    <w:rsid w:val="00A21030"/>
    <w:rsid w:val="00A24F81"/>
    <w:rsid w:val="00A312A6"/>
    <w:rsid w:val="00A31852"/>
    <w:rsid w:val="00A37641"/>
    <w:rsid w:val="00A57000"/>
    <w:rsid w:val="00A7046F"/>
    <w:rsid w:val="00A724D3"/>
    <w:rsid w:val="00A724F3"/>
    <w:rsid w:val="00A72D81"/>
    <w:rsid w:val="00A73537"/>
    <w:rsid w:val="00A801C4"/>
    <w:rsid w:val="00A82846"/>
    <w:rsid w:val="00A82AF2"/>
    <w:rsid w:val="00A82D5E"/>
    <w:rsid w:val="00A92669"/>
    <w:rsid w:val="00A938E9"/>
    <w:rsid w:val="00AA23EB"/>
    <w:rsid w:val="00AA587B"/>
    <w:rsid w:val="00AA5FE7"/>
    <w:rsid w:val="00AA64C8"/>
    <w:rsid w:val="00AB57F3"/>
    <w:rsid w:val="00AC1318"/>
    <w:rsid w:val="00AC71A3"/>
    <w:rsid w:val="00AF5CF3"/>
    <w:rsid w:val="00B031A1"/>
    <w:rsid w:val="00B11251"/>
    <w:rsid w:val="00B1438C"/>
    <w:rsid w:val="00B15FA1"/>
    <w:rsid w:val="00B1705B"/>
    <w:rsid w:val="00B204EC"/>
    <w:rsid w:val="00B267BF"/>
    <w:rsid w:val="00B277D1"/>
    <w:rsid w:val="00B45FDD"/>
    <w:rsid w:val="00B5762B"/>
    <w:rsid w:val="00B57F35"/>
    <w:rsid w:val="00B7180D"/>
    <w:rsid w:val="00B73BFF"/>
    <w:rsid w:val="00B76B3B"/>
    <w:rsid w:val="00B80710"/>
    <w:rsid w:val="00B81085"/>
    <w:rsid w:val="00BA0335"/>
    <w:rsid w:val="00BC3860"/>
    <w:rsid w:val="00BC4DB5"/>
    <w:rsid w:val="00BC6CD3"/>
    <w:rsid w:val="00BD6369"/>
    <w:rsid w:val="00BD66AB"/>
    <w:rsid w:val="00C05DA5"/>
    <w:rsid w:val="00C205A0"/>
    <w:rsid w:val="00C43FCB"/>
    <w:rsid w:val="00C478BE"/>
    <w:rsid w:val="00C51EAA"/>
    <w:rsid w:val="00C53348"/>
    <w:rsid w:val="00C61391"/>
    <w:rsid w:val="00C6615C"/>
    <w:rsid w:val="00C706F1"/>
    <w:rsid w:val="00C8124A"/>
    <w:rsid w:val="00C83C78"/>
    <w:rsid w:val="00C86399"/>
    <w:rsid w:val="00C863E9"/>
    <w:rsid w:val="00C93F3E"/>
    <w:rsid w:val="00C97C21"/>
    <w:rsid w:val="00CA28DB"/>
    <w:rsid w:val="00CA39A6"/>
    <w:rsid w:val="00CA53D0"/>
    <w:rsid w:val="00CD106B"/>
    <w:rsid w:val="00CD3997"/>
    <w:rsid w:val="00CD456D"/>
    <w:rsid w:val="00CD52EF"/>
    <w:rsid w:val="00CE1430"/>
    <w:rsid w:val="00CE2934"/>
    <w:rsid w:val="00CE353A"/>
    <w:rsid w:val="00CF29D4"/>
    <w:rsid w:val="00CF623F"/>
    <w:rsid w:val="00D0222D"/>
    <w:rsid w:val="00D055FC"/>
    <w:rsid w:val="00D06FB4"/>
    <w:rsid w:val="00D14AEF"/>
    <w:rsid w:val="00D1784A"/>
    <w:rsid w:val="00D24D50"/>
    <w:rsid w:val="00D31F3B"/>
    <w:rsid w:val="00D3364B"/>
    <w:rsid w:val="00D34BF2"/>
    <w:rsid w:val="00D35009"/>
    <w:rsid w:val="00D3646A"/>
    <w:rsid w:val="00D37A9A"/>
    <w:rsid w:val="00D4681A"/>
    <w:rsid w:val="00D53F1B"/>
    <w:rsid w:val="00D57A96"/>
    <w:rsid w:val="00D7149D"/>
    <w:rsid w:val="00D73278"/>
    <w:rsid w:val="00D76080"/>
    <w:rsid w:val="00D7670D"/>
    <w:rsid w:val="00D8062B"/>
    <w:rsid w:val="00D86226"/>
    <w:rsid w:val="00D967D8"/>
    <w:rsid w:val="00DA155F"/>
    <w:rsid w:val="00DA2673"/>
    <w:rsid w:val="00DA2D49"/>
    <w:rsid w:val="00DA387E"/>
    <w:rsid w:val="00DB1675"/>
    <w:rsid w:val="00DB1C55"/>
    <w:rsid w:val="00DB2C5E"/>
    <w:rsid w:val="00DB5C86"/>
    <w:rsid w:val="00DC043C"/>
    <w:rsid w:val="00DC2A59"/>
    <w:rsid w:val="00DE1778"/>
    <w:rsid w:val="00DE5B82"/>
    <w:rsid w:val="00DF2EF8"/>
    <w:rsid w:val="00E004B8"/>
    <w:rsid w:val="00E0078F"/>
    <w:rsid w:val="00E17A56"/>
    <w:rsid w:val="00E21CC4"/>
    <w:rsid w:val="00E351F5"/>
    <w:rsid w:val="00E35A92"/>
    <w:rsid w:val="00E37B8F"/>
    <w:rsid w:val="00E41042"/>
    <w:rsid w:val="00E416BF"/>
    <w:rsid w:val="00E45E69"/>
    <w:rsid w:val="00E4772F"/>
    <w:rsid w:val="00E52463"/>
    <w:rsid w:val="00E55133"/>
    <w:rsid w:val="00E60F0A"/>
    <w:rsid w:val="00E70DA4"/>
    <w:rsid w:val="00E8184E"/>
    <w:rsid w:val="00E86DF4"/>
    <w:rsid w:val="00E87055"/>
    <w:rsid w:val="00EA58C3"/>
    <w:rsid w:val="00EA658E"/>
    <w:rsid w:val="00EA76EE"/>
    <w:rsid w:val="00EB047D"/>
    <w:rsid w:val="00EC5914"/>
    <w:rsid w:val="00ED5192"/>
    <w:rsid w:val="00ED57E2"/>
    <w:rsid w:val="00ED6E54"/>
    <w:rsid w:val="00EE26C2"/>
    <w:rsid w:val="00EF1354"/>
    <w:rsid w:val="00EF3032"/>
    <w:rsid w:val="00EF3C65"/>
    <w:rsid w:val="00EF497E"/>
    <w:rsid w:val="00EF4A90"/>
    <w:rsid w:val="00EF77F8"/>
    <w:rsid w:val="00F04A05"/>
    <w:rsid w:val="00F069DF"/>
    <w:rsid w:val="00F25F20"/>
    <w:rsid w:val="00F32A49"/>
    <w:rsid w:val="00F332A8"/>
    <w:rsid w:val="00F34252"/>
    <w:rsid w:val="00F4263E"/>
    <w:rsid w:val="00F479E5"/>
    <w:rsid w:val="00F50AEA"/>
    <w:rsid w:val="00F604A6"/>
    <w:rsid w:val="00F60BD5"/>
    <w:rsid w:val="00F611F8"/>
    <w:rsid w:val="00F642CC"/>
    <w:rsid w:val="00F77366"/>
    <w:rsid w:val="00F87D17"/>
    <w:rsid w:val="00F92290"/>
    <w:rsid w:val="00F97512"/>
    <w:rsid w:val="00FA10C2"/>
    <w:rsid w:val="00FA5700"/>
    <w:rsid w:val="00FB0078"/>
    <w:rsid w:val="00FB1E4E"/>
    <w:rsid w:val="00FB7401"/>
    <w:rsid w:val="00FC7A7C"/>
    <w:rsid w:val="00FD6CFB"/>
    <w:rsid w:val="00FE02BA"/>
    <w:rsid w:val="00FF547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79D8"/>
  <w15:docId w15:val="{69C6A093-EE7C-44B8-9DF0-4140AD56E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1CB5"/>
  </w:style>
  <w:style w:type="paragraph" w:styleId="Heading1">
    <w:name w:val="heading 1"/>
    <w:basedOn w:val="Normal"/>
    <w:next w:val="Normal"/>
    <w:link w:val="Heading1Char"/>
    <w:uiPriority w:val="9"/>
    <w:qFormat/>
    <w:rsid w:val="00131CB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131CB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31CB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131CB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131CB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131CB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131CB5"/>
    <w:pPr>
      <w:keepNext/>
      <w:keepLines/>
      <w:spacing w:before="120" w:after="0"/>
      <w:outlineLvl w:val="6"/>
    </w:pPr>
    <w:rPr>
      <w:i/>
      <w:iCs/>
    </w:rPr>
  </w:style>
  <w:style w:type="paragraph" w:styleId="Heading8">
    <w:name w:val="heading 8"/>
    <w:basedOn w:val="Normal"/>
    <w:next w:val="Normal"/>
    <w:link w:val="Heading8Char"/>
    <w:uiPriority w:val="9"/>
    <w:unhideWhenUsed/>
    <w:qFormat/>
    <w:rsid w:val="00131CB5"/>
    <w:pPr>
      <w:keepNext/>
      <w:keepLines/>
      <w:spacing w:before="120" w:after="0"/>
      <w:outlineLvl w:val="7"/>
    </w:pPr>
    <w:rPr>
      <w:b/>
      <w:bCs/>
    </w:rPr>
  </w:style>
  <w:style w:type="paragraph" w:styleId="Heading9">
    <w:name w:val="heading 9"/>
    <w:basedOn w:val="Normal"/>
    <w:next w:val="Normal"/>
    <w:link w:val="Heading9Char"/>
    <w:uiPriority w:val="9"/>
    <w:unhideWhenUsed/>
    <w:qFormat/>
    <w:rsid w:val="00131CB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131CB5"/>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31CB5"/>
    <w:pPr>
      <w:numPr>
        <w:ilvl w:val="1"/>
      </w:numPr>
      <w:spacing w:after="24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31CB5"/>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customStyle="1" w:styleId="SectionNumber">
    <w:name w:val="Section Number"/>
    <w:basedOn w:val="CaptionChar"/>
    <w:rPr>
      <w:b/>
      <w:bCs/>
      <w:sz w:val="18"/>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131CB5"/>
    <w:pPr>
      <w:outlineLvl w:val="9"/>
    </w:pPr>
  </w:style>
  <w:style w:type="character" w:customStyle="1" w:styleId="Heading1Char">
    <w:name w:val="Heading 1 Char"/>
    <w:basedOn w:val="DefaultParagraphFont"/>
    <w:link w:val="Heading1"/>
    <w:uiPriority w:val="9"/>
    <w:rsid w:val="00131CB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131CB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31CB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131CB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131CB5"/>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131CB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131CB5"/>
    <w:rPr>
      <w:i/>
      <w:iCs/>
    </w:rPr>
  </w:style>
  <w:style w:type="character" w:customStyle="1" w:styleId="Heading8Char">
    <w:name w:val="Heading 8 Char"/>
    <w:basedOn w:val="DefaultParagraphFont"/>
    <w:link w:val="Heading8"/>
    <w:uiPriority w:val="9"/>
    <w:rsid w:val="00131CB5"/>
    <w:rPr>
      <w:b/>
      <w:bCs/>
    </w:rPr>
  </w:style>
  <w:style w:type="character" w:customStyle="1" w:styleId="Heading9Char">
    <w:name w:val="Heading 9 Char"/>
    <w:basedOn w:val="DefaultParagraphFont"/>
    <w:link w:val="Heading9"/>
    <w:uiPriority w:val="9"/>
    <w:rsid w:val="00131CB5"/>
    <w:rPr>
      <w:i/>
      <w:iCs/>
    </w:rPr>
  </w:style>
  <w:style w:type="character" w:customStyle="1" w:styleId="TitleChar">
    <w:name w:val="Title Char"/>
    <w:basedOn w:val="DefaultParagraphFont"/>
    <w:link w:val="Title"/>
    <w:uiPriority w:val="10"/>
    <w:rsid w:val="00131CB5"/>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131CB5"/>
    <w:rPr>
      <w:rFonts w:asciiTheme="majorHAnsi" w:eastAsiaTheme="majorEastAsia" w:hAnsiTheme="majorHAnsi" w:cstheme="majorBidi"/>
      <w:sz w:val="24"/>
      <w:szCs w:val="24"/>
    </w:rPr>
  </w:style>
  <w:style w:type="character" w:styleId="Strong">
    <w:name w:val="Strong"/>
    <w:basedOn w:val="DefaultParagraphFont"/>
    <w:uiPriority w:val="22"/>
    <w:qFormat/>
    <w:rsid w:val="00131CB5"/>
    <w:rPr>
      <w:b/>
      <w:bCs/>
      <w:color w:val="auto"/>
    </w:rPr>
  </w:style>
  <w:style w:type="character" w:styleId="Emphasis">
    <w:name w:val="Emphasis"/>
    <w:basedOn w:val="DefaultParagraphFont"/>
    <w:uiPriority w:val="20"/>
    <w:qFormat/>
    <w:rsid w:val="00131CB5"/>
    <w:rPr>
      <w:i/>
      <w:iCs/>
      <w:color w:val="auto"/>
    </w:rPr>
  </w:style>
  <w:style w:type="paragraph" w:styleId="NoSpacing">
    <w:name w:val="No Spacing"/>
    <w:uiPriority w:val="1"/>
    <w:qFormat/>
    <w:rsid w:val="00131CB5"/>
    <w:pPr>
      <w:spacing w:after="0" w:line="240" w:lineRule="auto"/>
    </w:pPr>
  </w:style>
  <w:style w:type="paragraph" w:styleId="Quote">
    <w:name w:val="Quote"/>
    <w:basedOn w:val="Normal"/>
    <w:next w:val="Normal"/>
    <w:link w:val="QuoteChar"/>
    <w:uiPriority w:val="29"/>
    <w:qFormat/>
    <w:rsid w:val="00131CB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31CB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31CB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31CB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31CB5"/>
    <w:rPr>
      <w:i/>
      <w:iCs/>
      <w:color w:val="auto"/>
    </w:rPr>
  </w:style>
  <w:style w:type="character" w:styleId="IntenseEmphasis">
    <w:name w:val="Intense Emphasis"/>
    <w:basedOn w:val="DefaultParagraphFont"/>
    <w:uiPriority w:val="21"/>
    <w:qFormat/>
    <w:rsid w:val="00131CB5"/>
    <w:rPr>
      <w:b/>
      <w:bCs/>
      <w:i/>
      <w:iCs/>
      <w:color w:val="auto"/>
    </w:rPr>
  </w:style>
  <w:style w:type="character" w:styleId="SubtleReference">
    <w:name w:val="Subtle Reference"/>
    <w:basedOn w:val="DefaultParagraphFont"/>
    <w:uiPriority w:val="31"/>
    <w:qFormat/>
    <w:rsid w:val="00131CB5"/>
    <w:rPr>
      <w:smallCaps/>
      <w:color w:val="auto"/>
      <w:u w:val="single" w:color="7F7F7F" w:themeColor="text1" w:themeTint="80"/>
    </w:rPr>
  </w:style>
  <w:style w:type="character" w:styleId="IntenseReference">
    <w:name w:val="Intense Reference"/>
    <w:basedOn w:val="DefaultParagraphFont"/>
    <w:uiPriority w:val="32"/>
    <w:qFormat/>
    <w:rsid w:val="00131CB5"/>
    <w:rPr>
      <w:b/>
      <w:bCs/>
      <w:smallCaps/>
      <w:color w:val="auto"/>
      <w:u w:val="single"/>
    </w:rPr>
  </w:style>
  <w:style w:type="character" w:styleId="BookTitle">
    <w:name w:val="Book Title"/>
    <w:basedOn w:val="DefaultParagraphFont"/>
    <w:uiPriority w:val="33"/>
    <w:qFormat/>
    <w:rsid w:val="00131CB5"/>
    <w:rPr>
      <w:b/>
      <w:bCs/>
      <w:smallCaps/>
      <w:color w:val="auto"/>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character" w:styleId="LineNumber">
    <w:name w:val="line number"/>
    <w:basedOn w:val="DefaultParagraphFont"/>
    <w:rsid w:val="00F04A05"/>
  </w:style>
  <w:style w:type="character" w:styleId="UnresolvedMention">
    <w:name w:val="Unresolved Mention"/>
    <w:basedOn w:val="DefaultParagraphFont"/>
    <w:uiPriority w:val="99"/>
    <w:semiHidden/>
    <w:unhideWhenUsed/>
    <w:rsid w:val="00F04A05"/>
    <w:rPr>
      <w:color w:val="605E5C"/>
      <w:shd w:val="clear" w:color="auto" w:fill="E1DFDD"/>
    </w:rPr>
  </w:style>
  <w:style w:type="character" w:styleId="PlaceholderText">
    <w:name w:val="Placeholder Text"/>
    <w:basedOn w:val="DefaultParagraphFont"/>
    <w:rsid w:val="003B101C"/>
    <w:rPr>
      <w:color w:val="666666"/>
    </w:rPr>
  </w:style>
  <w:style w:type="character" w:styleId="CommentReference">
    <w:name w:val="annotation reference"/>
    <w:basedOn w:val="DefaultParagraphFont"/>
    <w:rsid w:val="00985A41"/>
    <w:rPr>
      <w:sz w:val="16"/>
      <w:szCs w:val="16"/>
    </w:rPr>
  </w:style>
  <w:style w:type="paragraph" w:styleId="CommentText">
    <w:name w:val="annotation text"/>
    <w:basedOn w:val="Normal"/>
    <w:link w:val="CommentTextChar"/>
    <w:rsid w:val="00985A41"/>
    <w:pPr>
      <w:spacing w:line="240" w:lineRule="auto"/>
    </w:pPr>
    <w:rPr>
      <w:sz w:val="20"/>
      <w:szCs w:val="20"/>
    </w:rPr>
  </w:style>
  <w:style w:type="character" w:customStyle="1" w:styleId="CommentTextChar">
    <w:name w:val="Comment Text Char"/>
    <w:basedOn w:val="DefaultParagraphFont"/>
    <w:link w:val="CommentText"/>
    <w:rsid w:val="00985A41"/>
    <w:rPr>
      <w:sz w:val="20"/>
      <w:szCs w:val="20"/>
    </w:rPr>
  </w:style>
  <w:style w:type="paragraph" w:styleId="CommentSubject">
    <w:name w:val="annotation subject"/>
    <w:basedOn w:val="CommentText"/>
    <w:next w:val="CommentText"/>
    <w:link w:val="CommentSubjectChar"/>
    <w:rsid w:val="00985A41"/>
    <w:rPr>
      <w:b/>
      <w:bCs/>
    </w:rPr>
  </w:style>
  <w:style w:type="character" w:customStyle="1" w:styleId="CommentSubjectChar">
    <w:name w:val="Comment Subject Char"/>
    <w:basedOn w:val="CommentTextChar"/>
    <w:link w:val="CommentSubject"/>
    <w:rsid w:val="00985A41"/>
    <w:rPr>
      <w:b/>
      <w:bCs/>
      <w:sz w:val="20"/>
      <w:szCs w:val="20"/>
    </w:rPr>
  </w:style>
  <w:style w:type="paragraph" w:styleId="ListParagraph">
    <w:name w:val="List Paragraph"/>
    <w:basedOn w:val="Normal"/>
    <w:uiPriority w:val="34"/>
    <w:qFormat/>
    <w:rsid w:val="00600694"/>
    <w:pPr>
      <w:ind w:left="720"/>
      <w:contextualSpacing/>
    </w:pPr>
  </w:style>
  <w:style w:type="table" w:styleId="TableGrid">
    <w:name w:val="Table Grid"/>
    <w:basedOn w:val="TableNormal"/>
    <w:rsid w:val="005B5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rsid w:val="007F4CD2"/>
    <w:pPr>
      <w:spacing w:after="0" w:line="240" w:lineRule="auto"/>
      <w:jc w:val="left"/>
    </w:pPr>
  </w:style>
  <w:style w:type="paragraph" w:styleId="Header">
    <w:name w:val="header"/>
    <w:basedOn w:val="Normal"/>
    <w:link w:val="HeaderChar"/>
    <w:rsid w:val="00EF3032"/>
    <w:pPr>
      <w:tabs>
        <w:tab w:val="center" w:pos="4680"/>
        <w:tab w:val="right" w:pos="9360"/>
      </w:tabs>
      <w:spacing w:after="0" w:line="240" w:lineRule="auto"/>
    </w:pPr>
  </w:style>
  <w:style w:type="character" w:customStyle="1" w:styleId="HeaderChar">
    <w:name w:val="Header Char"/>
    <w:basedOn w:val="DefaultParagraphFont"/>
    <w:link w:val="Header"/>
    <w:rsid w:val="00EF3032"/>
  </w:style>
  <w:style w:type="paragraph" w:styleId="Footer">
    <w:name w:val="footer"/>
    <w:basedOn w:val="Normal"/>
    <w:link w:val="FooterChar"/>
    <w:rsid w:val="00EF3032"/>
    <w:pPr>
      <w:tabs>
        <w:tab w:val="center" w:pos="4680"/>
        <w:tab w:val="right" w:pos="9360"/>
      </w:tabs>
      <w:spacing w:after="0" w:line="240" w:lineRule="auto"/>
    </w:pPr>
  </w:style>
  <w:style w:type="character" w:customStyle="1" w:styleId="FooterChar">
    <w:name w:val="Footer Char"/>
    <w:basedOn w:val="DefaultParagraphFont"/>
    <w:link w:val="Footer"/>
    <w:rsid w:val="00EF3032"/>
  </w:style>
  <w:style w:type="character" w:customStyle="1" w:styleId="BodyTextChar">
    <w:name w:val="Body Text Char"/>
    <w:basedOn w:val="DefaultParagraphFont"/>
    <w:link w:val="BodyText"/>
    <w:rsid w:val="00134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04752">
      <w:bodyDiv w:val="1"/>
      <w:marLeft w:val="0"/>
      <w:marRight w:val="0"/>
      <w:marTop w:val="0"/>
      <w:marBottom w:val="0"/>
      <w:divBdr>
        <w:top w:val="none" w:sz="0" w:space="0" w:color="auto"/>
        <w:left w:val="none" w:sz="0" w:space="0" w:color="auto"/>
        <w:bottom w:val="none" w:sz="0" w:space="0" w:color="auto"/>
        <w:right w:val="none" w:sz="0" w:space="0" w:color="auto"/>
      </w:divBdr>
    </w:div>
    <w:div w:id="876621228">
      <w:bodyDiv w:val="1"/>
      <w:marLeft w:val="0"/>
      <w:marRight w:val="0"/>
      <w:marTop w:val="0"/>
      <w:marBottom w:val="0"/>
      <w:divBdr>
        <w:top w:val="none" w:sz="0" w:space="0" w:color="auto"/>
        <w:left w:val="none" w:sz="0" w:space="0" w:color="auto"/>
        <w:bottom w:val="none" w:sz="0" w:space="0" w:color="auto"/>
        <w:right w:val="none" w:sz="0" w:space="0" w:color="auto"/>
      </w:divBdr>
    </w:div>
    <w:div w:id="1205632429">
      <w:bodyDiv w:val="1"/>
      <w:marLeft w:val="0"/>
      <w:marRight w:val="0"/>
      <w:marTop w:val="0"/>
      <w:marBottom w:val="0"/>
      <w:divBdr>
        <w:top w:val="none" w:sz="0" w:space="0" w:color="auto"/>
        <w:left w:val="none" w:sz="0" w:space="0" w:color="auto"/>
        <w:bottom w:val="none" w:sz="0" w:space="0" w:color="auto"/>
        <w:right w:val="none" w:sz="0" w:space="0" w:color="auto"/>
      </w:divBdr>
    </w:div>
    <w:div w:id="18670564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cdmo.baruch.sc.edu/data/qaqc.cfm" TargetMode="External"/></Relationship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doi.org/10.1002/lno.10958" TargetMode="External"/><Relationship Id="rId26" Type="http://schemas.openxmlformats.org/officeDocument/2006/relationships/hyperlink" Target="https://doi.org/10.1007/s12237-015-0023-7" TargetMode="External"/><Relationship Id="rId39" Type="http://schemas.openxmlformats.org/officeDocument/2006/relationships/image" Target="media/image1.jpeg"/><Relationship Id="rId21" Type="http://schemas.openxmlformats.org/officeDocument/2006/relationships/hyperlink" Target="http://hdl.handle.net/1834/18098" TargetMode="External"/><Relationship Id="rId34" Type="http://schemas.openxmlformats.org/officeDocument/2006/relationships/hyperlink" Target="https://doi.org/10.1038/s41598-020-58771-4" TargetMode="External"/><Relationship Id="rId42" Type="http://schemas.openxmlformats.org/officeDocument/2006/relationships/image" Target="media/image4.png"/><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7.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doi.org/10.1007/s10666-018-9622-6" TargetMode="External"/><Relationship Id="rId20" Type="http://schemas.openxmlformats.org/officeDocument/2006/relationships/hyperlink" Target="https://doi.org/10.1002/lol2.10354" TargetMode="External"/><Relationship Id="rId29" Type="http://schemas.openxmlformats.org/officeDocument/2006/relationships/hyperlink" Target="https://CRAN.R-project.org/package=wq" TargetMode="External"/><Relationship Id="rId41" Type="http://schemas.openxmlformats.org/officeDocument/2006/relationships/image" Target="media/image3.png"/><Relationship Id="rId54"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hyperlink" Target="https://doi.org/10.1007/s12237-021-01017-x" TargetMode="External"/><Relationship Id="rId32" Type="http://schemas.openxmlformats.org/officeDocument/2006/relationships/hyperlink" Target="https://doi.org/10.1016/j.jenvman.2021.113178" TargetMode="External"/><Relationship Id="rId37" Type="http://schemas.openxmlformats.org/officeDocument/2006/relationships/hyperlink" Target="https://doi.org/10.2112/SI55-002.1" TargetMode="External"/><Relationship Id="rId40" Type="http://schemas.openxmlformats.org/officeDocument/2006/relationships/image" Target="media/image2.png"/><Relationship Id="rId45" Type="http://schemas.openxmlformats.org/officeDocument/2006/relationships/image" Target="media/image7.png"/><Relationship Id="rId53" Type="http://schemas.openxmlformats.org/officeDocument/2006/relationships/image" Target="media/image15.png"/><Relationship Id="rId58" Type="http://schemas.openxmlformats.org/officeDocument/2006/relationships/image" Target="media/image20.png"/><Relationship Id="rId5" Type="http://schemas.openxmlformats.org/officeDocument/2006/relationships/styles" Target="styles.xml"/><Relationship Id="rId15" Type="http://schemas.openxmlformats.org/officeDocument/2006/relationships/hyperlink" Target="https://doi.org/10.2112/SI55-005.1" TargetMode="External"/><Relationship Id="rId23" Type="http://schemas.openxmlformats.org/officeDocument/2006/relationships/hyperlink" Target="https://doi.org/10.1007/s12237-019-00597-z" TargetMode="External"/><Relationship Id="rId28" Type="http://schemas.openxmlformats.org/officeDocument/2006/relationships/hyperlink" Target="https://doi.org/10.15447/sfews.2008v6iss1art2" TargetMode="External"/><Relationship Id="rId36" Type="http://schemas.openxmlformats.org/officeDocument/2006/relationships/hyperlink" Target="https://www.R-project.org/" TargetMode="External"/><Relationship Id="rId49" Type="http://schemas.openxmlformats.org/officeDocument/2006/relationships/image" Target="media/image11.png"/><Relationship Id="rId57" Type="http://schemas.openxmlformats.org/officeDocument/2006/relationships/image" Target="media/image19.png"/><Relationship Id="rId61"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doi.org/10.1007/s12237-009-9195-3" TargetMode="External"/><Relationship Id="rId31" Type="http://schemas.openxmlformats.org/officeDocument/2006/relationships/hyperlink" Target="https://doi.org/10.1007/s10750-017-3131-5" TargetMode="External"/><Relationship Id="rId44" Type="http://schemas.openxmlformats.org/officeDocument/2006/relationships/image" Target="media/image6.png"/><Relationship Id="rId52" Type="http://schemas.openxmlformats.org/officeDocument/2006/relationships/image" Target="media/image14.png"/><Relationship Id="rId60"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hannon.Dunnigan@dep.state.fl.us" TargetMode="External"/><Relationship Id="rId22" Type="http://schemas.openxmlformats.org/officeDocument/2006/relationships/hyperlink" Target="https://doi.org/10.1007/s12237-013-9613-4" TargetMode="External"/><Relationship Id="rId27" Type="http://schemas.openxmlformats.org/officeDocument/2006/relationships/hyperlink" Target="https://doi.org/10.1016/j.marenvres.2015.08.010" TargetMode="External"/><Relationship Id="rId30" Type="http://schemas.openxmlformats.org/officeDocument/2006/relationships/hyperlink" Target="https://doi.org/10.1016/j.marpolbul.2015.07.035" TargetMode="External"/><Relationship Id="rId35" Type="http://schemas.openxmlformats.org/officeDocument/2006/relationships/hyperlink" Target="https://doi.org/10.2112/SI45-093.1" TargetMode="External"/><Relationship Id="rId43" Type="http://schemas.openxmlformats.org/officeDocument/2006/relationships/image" Target="media/image5.png"/><Relationship Id="rId48" Type="http://schemas.openxmlformats.org/officeDocument/2006/relationships/image" Target="media/image10.png"/><Relationship Id="rId56" Type="http://schemas.openxmlformats.org/officeDocument/2006/relationships/image" Target="media/image18.png"/><Relationship Id="rId8" Type="http://schemas.openxmlformats.org/officeDocument/2006/relationships/footnotes" Target="footnotes.xml"/><Relationship Id="rId51" Type="http://schemas.openxmlformats.org/officeDocument/2006/relationships/image" Target="media/image13.png"/><Relationship Id="rId3" Type="http://schemas.openxmlformats.org/officeDocument/2006/relationships/customXml" Target="../customXml/item3.xml"/><Relationship Id="rId12" Type="http://schemas.microsoft.com/office/2016/09/relationships/commentsIds" Target="commentsIds.xml"/><Relationship Id="rId17" Type="http://schemas.openxmlformats.org/officeDocument/2006/relationships/hyperlink" Target="https://doi.org/10.1016/j.scitotenv.2021.149927" TargetMode="External"/><Relationship Id="rId25" Type="http://schemas.openxmlformats.org/officeDocument/2006/relationships/hyperlink" Target="https://doi.org/10.1016/j.icesjms.2005.03.011" TargetMode="External"/><Relationship Id="rId33" Type="http://schemas.openxmlformats.org/officeDocument/2006/relationships/hyperlink" Target="https://www.frontiersin.org/articles/10.3389/fmars.2021.730934" TargetMode="External"/><Relationship Id="rId38" Type="http://schemas.openxmlformats.org/officeDocument/2006/relationships/hyperlink" Target="https://doi.org/10.1656/058.013.0104" TargetMode="External"/><Relationship Id="rId46" Type="http://schemas.openxmlformats.org/officeDocument/2006/relationships/image" Target="media/image8.png"/><Relationship Id="rId5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EE529C796EFB40B2047704417AB626" ma:contentTypeVersion="16" ma:contentTypeDescription="Create a new document." ma:contentTypeScope="" ma:versionID="ff1153876142e096b7eb5ca7e48b85f8">
  <xsd:schema xmlns:xsd="http://www.w3.org/2001/XMLSchema" xmlns:xs="http://www.w3.org/2001/XMLSchema" xmlns:p="http://schemas.microsoft.com/office/2006/metadata/properties" xmlns:ns3="b918f5f7-330d-4370-953e-9124652bd895" xmlns:ns4="16295449-9de3-4585-9327-02d31fec210c" targetNamespace="http://schemas.microsoft.com/office/2006/metadata/properties" ma:root="true" ma:fieldsID="8ab6055782cdb8f551464a043605382a" ns3:_="" ns4:_="">
    <xsd:import namespace="b918f5f7-330d-4370-953e-9124652bd895"/>
    <xsd:import namespace="16295449-9de3-4585-9327-02d31fec210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18f5f7-330d-4370-953e-9124652bd8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295449-9de3-4585-9327-02d31fec210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6295449-9de3-4585-9327-02d31fec210c" xsi:nil="true"/>
  </documentManagement>
</p:properties>
</file>

<file path=customXml/itemProps1.xml><?xml version="1.0" encoding="utf-8"?>
<ds:datastoreItem xmlns:ds="http://schemas.openxmlformats.org/officeDocument/2006/customXml" ds:itemID="{300284CD-A7B5-4C0C-BF82-6A5CEC7DEA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18f5f7-330d-4370-953e-9124652bd895"/>
    <ds:schemaRef ds:uri="16295449-9de3-4585-9327-02d31fec2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E47F31-9616-4C71-AFC3-182B33EF5078}">
  <ds:schemaRefs>
    <ds:schemaRef ds:uri="http://schemas.microsoft.com/sharepoint/v3/contenttype/forms"/>
  </ds:schemaRefs>
</ds:datastoreItem>
</file>

<file path=customXml/itemProps3.xml><?xml version="1.0" encoding="utf-8"?>
<ds:datastoreItem xmlns:ds="http://schemas.openxmlformats.org/officeDocument/2006/customXml" ds:itemID="{A5EC2131-ED9D-42D9-81DD-F65A426806AA}">
  <ds:schemaRefs>
    <ds:schemaRef ds:uri="http://schemas.microsoft.com/office/2006/metadata/properties"/>
    <ds:schemaRef ds:uri="http://schemas.microsoft.com/office/infopath/2007/PartnerControls"/>
    <ds:schemaRef ds:uri="16295449-9de3-4585-9327-02d31fec210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59</Pages>
  <Words>9326</Words>
  <Characters>53159</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Working Title: Trends and variability in chlorophyll a in a back-barrier lagoonal estuary in the southeastern United States</vt:lpstr>
    </vt:vector>
  </TitlesOfParts>
  <Company/>
  <LinksUpToDate>false</LinksUpToDate>
  <CharactersWithSpaces>62361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Trends and variability in chlorophyll a in a back-barrier lagoonal estuary in the southeastern United States</dc:title>
  <dc:creator>Dunnigan, Shannon</dc:creator>
  <cp:keywords/>
  <cp:lastModifiedBy>Dunnigan, Shannon</cp:lastModifiedBy>
  <cp:revision>2</cp:revision>
  <dcterms:created xsi:type="dcterms:W3CDTF">2024-02-22T17:05:00Z</dcterms:created>
  <dcterms:modified xsi:type="dcterms:W3CDTF">2024-02-22T17:05:00Z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estuaries-and-coasts.csl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ContentTypeId">
    <vt:lpwstr>0x010100D6EE529C796EFB40B2047704417AB626</vt:lpwstr>
  </property>
</Properties>
</file>