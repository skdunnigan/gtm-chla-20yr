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E347" w14:textId="77777777" w:rsidR="00F04A05" w:rsidRPr="00A73537" w:rsidRDefault="00F04A05" w:rsidP="00871399">
      <w:pPr>
        <w:pStyle w:val="Title"/>
        <w:spacing w:line="480" w:lineRule="auto"/>
        <w:jc w:val="left"/>
        <w:rPr>
          <w:rFonts w:ascii="Times New Roman" w:hAnsi="Times New Roman" w:cs="Times New Roman"/>
          <w:sz w:val="24"/>
          <w:szCs w:val="24"/>
        </w:rPr>
      </w:pPr>
    </w:p>
    <w:p w14:paraId="619978E2" w14:textId="77777777" w:rsidR="00F04A05" w:rsidRPr="00A73537" w:rsidRDefault="00F04A05" w:rsidP="003B101C">
      <w:pPr>
        <w:pStyle w:val="Title"/>
        <w:spacing w:line="480" w:lineRule="auto"/>
        <w:jc w:val="left"/>
        <w:rPr>
          <w:rFonts w:ascii="Times New Roman" w:hAnsi="Times New Roman" w:cs="Times New Roman"/>
          <w:sz w:val="24"/>
          <w:szCs w:val="24"/>
        </w:rPr>
      </w:pPr>
    </w:p>
    <w:p w14:paraId="39AD1579" w14:textId="6B3A79B0" w:rsidR="00681769" w:rsidRPr="00A73537" w:rsidRDefault="00000000" w:rsidP="003B101C">
      <w:pPr>
        <w:pStyle w:val="Title"/>
        <w:spacing w:line="480" w:lineRule="auto"/>
        <w:jc w:val="left"/>
        <w:rPr>
          <w:rFonts w:ascii="Times New Roman" w:hAnsi="Times New Roman" w:cs="Times New Roman"/>
          <w:sz w:val="24"/>
          <w:szCs w:val="24"/>
        </w:rPr>
      </w:pPr>
      <w:commentRangeStart w:id="0"/>
      <w:r w:rsidRPr="00A73537">
        <w:rPr>
          <w:rFonts w:ascii="Times New Roman" w:hAnsi="Times New Roman" w:cs="Times New Roman"/>
          <w:sz w:val="24"/>
          <w:szCs w:val="24"/>
        </w:rPr>
        <w:t>Working Title</w:t>
      </w:r>
      <w:commentRangeEnd w:id="0"/>
      <w:r w:rsidR="007F4CD2">
        <w:rPr>
          <w:rStyle w:val="CommentReference"/>
          <w:rFonts w:asciiTheme="minorHAnsi" w:eastAsiaTheme="minorEastAsia" w:hAnsiTheme="minorHAnsi" w:cstheme="minorBidi"/>
          <w:b w:val="0"/>
          <w:bCs w:val="0"/>
          <w:spacing w:val="0"/>
        </w:rPr>
        <w:commentReference w:id="0"/>
      </w:r>
      <w:r w:rsidRPr="00A73537">
        <w:rPr>
          <w:rFonts w:ascii="Times New Roman" w:hAnsi="Times New Roman" w:cs="Times New Roman"/>
          <w:sz w:val="24"/>
          <w:szCs w:val="24"/>
        </w:rPr>
        <w:t xml:space="preserve">: </w:t>
      </w:r>
      <w:r w:rsidR="007003CE">
        <w:rPr>
          <w:rFonts w:ascii="Times New Roman" w:hAnsi="Times New Roman" w:cs="Times New Roman"/>
          <w:sz w:val="24"/>
          <w:szCs w:val="24"/>
        </w:rPr>
        <w:t>Event-driven trends</w:t>
      </w:r>
      <w:r w:rsidRPr="00A73537">
        <w:rPr>
          <w:rFonts w:ascii="Times New Roman" w:hAnsi="Times New Roman" w:cs="Times New Roman"/>
          <w:sz w:val="24"/>
          <w:szCs w:val="24"/>
        </w:rPr>
        <w:t xml:space="preserve"> and variability in chlorophyll </w:t>
      </w:r>
      <w:r w:rsidRPr="00B1705B">
        <w:rPr>
          <w:rFonts w:ascii="Times New Roman" w:hAnsi="Times New Roman" w:cs="Times New Roman"/>
          <w:i/>
          <w:iCs/>
          <w:sz w:val="24"/>
          <w:szCs w:val="24"/>
        </w:rPr>
        <w:t>a</w:t>
      </w:r>
      <w:r w:rsidRPr="00A73537">
        <w:rPr>
          <w:rFonts w:ascii="Times New Roman" w:hAnsi="Times New Roman" w:cs="Times New Roman"/>
          <w:sz w:val="24"/>
          <w:szCs w:val="24"/>
        </w:rPr>
        <w:t xml:space="preserve"> in a back-barrier lagoonal estuary in the southeastern United States</w:t>
      </w:r>
    </w:p>
    <w:p w14:paraId="4816C9A8" w14:textId="1E3BC837" w:rsidR="007F4CD2" w:rsidRPr="00A73537" w:rsidRDefault="007F4CD2" w:rsidP="007F4CD2">
      <w:pPr>
        <w:pStyle w:val="Title"/>
        <w:spacing w:line="480" w:lineRule="auto"/>
        <w:jc w:val="left"/>
        <w:rPr>
          <w:ins w:id="1" w:author="Dix, Nikki" w:date="2024-01-30T10:06:00Z"/>
          <w:rFonts w:ascii="Times New Roman" w:hAnsi="Times New Roman" w:cs="Times New Roman"/>
          <w:sz w:val="24"/>
          <w:szCs w:val="24"/>
        </w:rPr>
      </w:pPr>
      <w:commentRangeStart w:id="2"/>
      <w:ins w:id="3" w:author="Dix, Nikki" w:date="2024-01-30T10:06:00Z">
        <w:r>
          <w:rPr>
            <w:rFonts w:ascii="Times New Roman" w:hAnsi="Times New Roman" w:cs="Times New Roman"/>
            <w:sz w:val="24"/>
            <w:szCs w:val="24"/>
          </w:rPr>
          <w:t>Pattern</w:t>
        </w:r>
      </w:ins>
      <w:ins w:id="4" w:author="Dix, Nikki" w:date="2024-01-30T10:07:00Z">
        <w:r>
          <w:rPr>
            <w:rFonts w:ascii="Times New Roman" w:hAnsi="Times New Roman" w:cs="Times New Roman"/>
            <w:sz w:val="24"/>
            <w:szCs w:val="24"/>
          </w:rPr>
          <w:t>s</w:t>
        </w:r>
      </w:ins>
      <w:ins w:id="5" w:author="Dix, Nikki" w:date="2024-01-30T10:06:00Z">
        <w:r>
          <w:rPr>
            <w:rFonts w:ascii="Times New Roman" w:hAnsi="Times New Roman" w:cs="Times New Roman"/>
            <w:sz w:val="24"/>
            <w:szCs w:val="24"/>
          </w:rPr>
          <w:t xml:space="preserve"> and scales of phytoplankton </w:t>
        </w:r>
        <w:r w:rsidRPr="00A73537">
          <w:rPr>
            <w:rFonts w:ascii="Times New Roman" w:hAnsi="Times New Roman" w:cs="Times New Roman"/>
            <w:sz w:val="24"/>
            <w:szCs w:val="24"/>
          </w:rPr>
          <w:t xml:space="preserve">variability </w:t>
        </w:r>
      </w:ins>
      <w:commentRangeEnd w:id="2"/>
      <w:ins w:id="6" w:author="Dix, Nikki" w:date="2024-01-30T10:09:00Z">
        <w:r>
          <w:rPr>
            <w:rStyle w:val="CommentReference"/>
            <w:rFonts w:asciiTheme="minorHAnsi" w:eastAsiaTheme="minorEastAsia" w:hAnsiTheme="minorHAnsi" w:cstheme="minorBidi"/>
            <w:b w:val="0"/>
            <w:bCs w:val="0"/>
            <w:spacing w:val="0"/>
          </w:rPr>
          <w:commentReference w:id="2"/>
        </w:r>
      </w:ins>
      <w:ins w:id="7" w:author="Dix, Nikki" w:date="2024-01-30T10:06:00Z">
        <w:r w:rsidRPr="00A73537">
          <w:rPr>
            <w:rFonts w:ascii="Times New Roman" w:hAnsi="Times New Roman" w:cs="Times New Roman"/>
            <w:sz w:val="24"/>
            <w:szCs w:val="24"/>
          </w:rPr>
          <w:t>in a back-barrier lagoonal estuary</w:t>
        </w:r>
        <w:r>
          <w:rPr>
            <w:rFonts w:ascii="Times New Roman" w:hAnsi="Times New Roman" w:cs="Times New Roman"/>
            <w:sz w:val="24"/>
            <w:szCs w:val="24"/>
          </w:rPr>
          <w:t xml:space="preserve"> at a climatic ecotone</w:t>
        </w:r>
        <w:r w:rsidRPr="00A73537">
          <w:rPr>
            <w:rFonts w:ascii="Times New Roman" w:hAnsi="Times New Roman" w:cs="Times New Roman"/>
            <w:sz w:val="24"/>
            <w:szCs w:val="24"/>
          </w:rPr>
          <w:t xml:space="preserve"> </w:t>
        </w:r>
      </w:ins>
    </w:p>
    <w:p w14:paraId="7C374F3B" w14:textId="77777777" w:rsidR="00F04A05" w:rsidRPr="00A73537" w:rsidRDefault="00F04A05" w:rsidP="003B101C">
      <w:pPr>
        <w:jc w:val="left"/>
        <w:rPr>
          <w:rFonts w:ascii="Times New Roman" w:hAnsi="Times New Roman" w:cs="Times New Roman"/>
          <w:sz w:val="24"/>
          <w:szCs w:val="24"/>
        </w:rPr>
      </w:pPr>
    </w:p>
    <w:p w14:paraId="29BDF3D1" w14:textId="77777777" w:rsidR="00F04A05" w:rsidRPr="00A73537" w:rsidRDefault="00F04A05" w:rsidP="003B101C">
      <w:pPr>
        <w:jc w:val="left"/>
        <w:rPr>
          <w:rFonts w:ascii="Times New Roman" w:hAnsi="Times New Roman" w:cs="Times New Roman"/>
          <w:sz w:val="24"/>
          <w:szCs w:val="24"/>
        </w:rPr>
      </w:pPr>
    </w:p>
    <w:p w14:paraId="1D8AA3EE" w14:textId="36A9DF5F"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Shannon D</w:t>
      </w:r>
      <w:r w:rsidR="00430758">
        <w:rPr>
          <w:rFonts w:ascii="Times New Roman" w:hAnsi="Times New Roman" w:cs="Times New Roman"/>
          <w:sz w:val="24"/>
          <w:szCs w:val="24"/>
        </w:rPr>
        <w:t>unnigan</w:t>
      </w:r>
      <w:r w:rsidRPr="00A73537">
        <w:rPr>
          <w:rFonts w:ascii="Times New Roman" w:hAnsi="Times New Roman" w:cs="Times New Roman"/>
          <w:sz w:val="24"/>
          <w:szCs w:val="24"/>
        </w:rPr>
        <w:t xml:space="preserve"> Kimmel*</w:t>
      </w:r>
      <w:r w:rsidR="0099256E">
        <w:rPr>
          <w:rFonts w:ascii="Times New Roman" w:hAnsi="Times New Roman" w:cs="Times New Roman"/>
          <w:sz w:val="24"/>
          <w:szCs w:val="24"/>
        </w:rPr>
        <w:t>, Kathryn Petrinec,</w:t>
      </w:r>
      <w:r w:rsidR="00BD66AB">
        <w:rPr>
          <w:rFonts w:ascii="Times New Roman" w:hAnsi="Times New Roman" w:cs="Times New Roman"/>
          <w:i/>
          <w:iCs/>
          <w:sz w:val="24"/>
          <w:szCs w:val="24"/>
        </w:rPr>
        <w:t xml:space="preserve"> </w:t>
      </w:r>
      <w:r w:rsidR="00BD66AB">
        <w:rPr>
          <w:rFonts w:ascii="Times New Roman" w:hAnsi="Times New Roman" w:cs="Times New Roman"/>
          <w:sz w:val="24"/>
          <w:szCs w:val="24"/>
        </w:rPr>
        <w:t xml:space="preserve">and </w:t>
      </w:r>
      <w:commentRangeStart w:id="8"/>
      <w:r w:rsidRPr="00A73537">
        <w:rPr>
          <w:rFonts w:ascii="Times New Roman" w:hAnsi="Times New Roman" w:cs="Times New Roman"/>
          <w:sz w:val="24"/>
          <w:szCs w:val="24"/>
        </w:rPr>
        <w:t>Nicole Dix</w:t>
      </w:r>
      <w:commentRangeEnd w:id="8"/>
      <w:r w:rsidR="007F4CD2">
        <w:rPr>
          <w:rStyle w:val="CommentReference"/>
        </w:rPr>
        <w:commentReference w:id="8"/>
      </w:r>
    </w:p>
    <w:p w14:paraId="5F524555" w14:textId="77777777" w:rsidR="00F04A05" w:rsidRPr="00A73537" w:rsidRDefault="00F04A05" w:rsidP="003B101C">
      <w:pPr>
        <w:jc w:val="left"/>
        <w:rPr>
          <w:rFonts w:ascii="Times New Roman" w:hAnsi="Times New Roman" w:cs="Times New Roman"/>
          <w:sz w:val="24"/>
          <w:szCs w:val="24"/>
        </w:rPr>
      </w:pPr>
    </w:p>
    <w:p w14:paraId="169CAD6D"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Guana Tolomato Matanzas National Estuarine Research Reserve, Ponte Vedra Beach, FL 32082</w:t>
      </w:r>
    </w:p>
    <w:p w14:paraId="45BABEFA" w14:textId="7F5632F9"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 xml:space="preserve">*Corresponding author: </w:t>
      </w:r>
      <w:hyperlink r:id="rId14" w:history="1">
        <w:r w:rsidRPr="00A73537">
          <w:rPr>
            <w:rStyle w:val="Hyperlink"/>
            <w:rFonts w:ascii="Times New Roman" w:hAnsi="Times New Roman" w:cs="Times New Roman"/>
            <w:sz w:val="24"/>
            <w:szCs w:val="24"/>
          </w:rPr>
          <w:t>Shannon.Dunnigan@dep.state.fl.us</w:t>
        </w:r>
      </w:hyperlink>
    </w:p>
    <w:p w14:paraId="680F613F" w14:textId="25BF6D54" w:rsidR="00F04A05"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ORCID:</w:t>
      </w:r>
      <w:r w:rsidR="00430758">
        <w:rPr>
          <w:rFonts w:ascii="Times New Roman" w:hAnsi="Times New Roman" w:cs="Times New Roman"/>
          <w:sz w:val="24"/>
          <w:szCs w:val="24"/>
        </w:rPr>
        <w:t xml:space="preserve"> Kimmel: </w:t>
      </w:r>
      <w:r w:rsidR="00430758" w:rsidRPr="00430758">
        <w:rPr>
          <w:rFonts w:ascii="Times New Roman" w:hAnsi="Times New Roman" w:cs="Times New Roman"/>
          <w:sz w:val="24"/>
          <w:szCs w:val="24"/>
        </w:rPr>
        <w:t>0009-0004-6404-7008</w:t>
      </w:r>
    </w:p>
    <w:p w14:paraId="6C989CDD" w14:textId="6E1CDBF8" w:rsidR="00115DFD" w:rsidRPr="00A73537" w:rsidRDefault="00115DFD" w:rsidP="003B101C">
      <w:pPr>
        <w:jc w:val="left"/>
        <w:rPr>
          <w:rFonts w:ascii="Times New Roman" w:hAnsi="Times New Roman" w:cs="Times New Roman"/>
          <w:sz w:val="24"/>
          <w:szCs w:val="24"/>
        </w:rPr>
      </w:pPr>
      <w:r>
        <w:rPr>
          <w:rFonts w:ascii="Times New Roman" w:hAnsi="Times New Roman" w:cs="Times New Roman"/>
          <w:sz w:val="24"/>
          <w:szCs w:val="24"/>
        </w:rPr>
        <w:t xml:space="preserve">ORCID: Dix: </w:t>
      </w:r>
      <w:r w:rsidRPr="00115DFD">
        <w:rPr>
          <w:rFonts w:ascii="Times New Roman" w:hAnsi="Times New Roman" w:cs="Times New Roman"/>
          <w:sz w:val="24"/>
          <w:szCs w:val="24"/>
        </w:rPr>
        <w:t>0000-0002-0063-5167</w:t>
      </w:r>
    </w:p>
    <w:p w14:paraId="2BC57AB4" w14:textId="77777777" w:rsidR="00F04A05" w:rsidRPr="00A73537" w:rsidRDefault="00F04A05" w:rsidP="003B101C">
      <w:pPr>
        <w:jc w:val="left"/>
        <w:rPr>
          <w:rFonts w:ascii="Times New Roman" w:hAnsi="Times New Roman" w:cs="Times New Roman"/>
          <w:sz w:val="24"/>
          <w:szCs w:val="24"/>
        </w:rPr>
      </w:pPr>
    </w:p>
    <w:p w14:paraId="7F9E171F" w14:textId="77777777" w:rsidR="00F04A05" w:rsidRPr="00A73537" w:rsidRDefault="00F04A05" w:rsidP="003B101C">
      <w:pPr>
        <w:jc w:val="left"/>
        <w:rPr>
          <w:rFonts w:ascii="Times New Roman" w:hAnsi="Times New Roman" w:cs="Times New Roman"/>
          <w:sz w:val="24"/>
          <w:szCs w:val="24"/>
        </w:rPr>
      </w:pPr>
    </w:p>
    <w:p w14:paraId="454440E9" w14:textId="5832F6DA" w:rsidR="00F04A05" w:rsidRPr="00A73537" w:rsidRDefault="00F04A05" w:rsidP="003B101C">
      <w:pPr>
        <w:jc w:val="left"/>
        <w:rPr>
          <w:rFonts w:ascii="Times New Roman" w:hAnsi="Times New Roman" w:cs="Times New Roman"/>
          <w:sz w:val="24"/>
          <w:szCs w:val="24"/>
        </w:rPr>
      </w:pPr>
      <w:commentRangeStart w:id="9"/>
      <w:r w:rsidRPr="00A73537">
        <w:rPr>
          <w:rFonts w:ascii="Times New Roman" w:hAnsi="Times New Roman" w:cs="Times New Roman"/>
          <w:sz w:val="24"/>
          <w:szCs w:val="24"/>
        </w:rPr>
        <w:t>Keywords</w:t>
      </w:r>
      <w:commentRangeEnd w:id="9"/>
      <w:r w:rsidR="00991212">
        <w:rPr>
          <w:rStyle w:val="CommentReference"/>
        </w:rPr>
        <w:commentReference w:id="9"/>
      </w:r>
      <w:r w:rsidRPr="00A73537">
        <w:rPr>
          <w:rFonts w:ascii="Times New Roman" w:hAnsi="Times New Roman" w:cs="Times New Roman"/>
          <w:sz w:val="24"/>
          <w:szCs w:val="24"/>
        </w:rPr>
        <w:t>: chlorophyll-a, Generalized Additive Model, Time Series, Phytoplankton variability, Estuaries</w:t>
      </w:r>
    </w:p>
    <w:p w14:paraId="70360150" w14:textId="77777777" w:rsidR="00F04A05" w:rsidRPr="00A73537" w:rsidRDefault="00F04A05" w:rsidP="003B101C">
      <w:pPr>
        <w:jc w:val="left"/>
        <w:rPr>
          <w:rFonts w:ascii="Times New Roman" w:hAnsi="Times New Roman" w:cs="Times New Roman"/>
          <w:sz w:val="24"/>
          <w:szCs w:val="24"/>
        </w:rPr>
      </w:pPr>
    </w:p>
    <w:p w14:paraId="0F3E5A53"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B6BE277" w14:textId="77777777"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Abstract</w:t>
      </w:r>
    </w:p>
    <w:p w14:paraId="526BBA8E" w14:textId="77777777" w:rsidR="00B1705B" w:rsidRDefault="00B1705B" w:rsidP="003B101C">
      <w:pPr>
        <w:jc w:val="left"/>
        <w:rPr>
          <w:rFonts w:ascii="Times New Roman" w:hAnsi="Times New Roman" w:cs="Times New Roman"/>
          <w:sz w:val="24"/>
          <w:szCs w:val="24"/>
        </w:rPr>
      </w:pPr>
    </w:p>
    <w:p w14:paraId="6612D493" w14:textId="79768225"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[providing space here]</w:t>
      </w:r>
    </w:p>
    <w:p w14:paraId="2F3E65D6" w14:textId="622CA716"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81AF088" w14:textId="4A6F3A05" w:rsidR="00F04A05" w:rsidRPr="00A73537" w:rsidRDefault="00F04A05" w:rsidP="003B101C">
      <w:pPr>
        <w:pStyle w:val="Heading1"/>
        <w:jc w:val="left"/>
        <w:rPr>
          <w:rFonts w:ascii="Times New Roman" w:hAnsi="Times New Roman" w:cs="Times New Roman"/>
          <w:sz w:val="24"/>
          <w:szCs w:val="24"/>
        </w:rPr>
      </w:pPr>
      <w:commentRangeStart w:id="10"/>
      <w:r w:rsidRPr="00A73537">
        <w:rPr>
          <w:rFonts w:ascii="Times New Roman" w:hAnsi="Times New Roman" w:cs="Times New Roman"/>
          <w:sz w:val="24"/>
          <w:szCs w:val="24"/>
        </w:rPr>
        <w:lastRenderedPageBreak/>
        <w:t>Introduction</w:t>
      </w:r>
      <w:commentRangeEnd w:id="10"/>
      <w:r w:rsidR="00991212">
        <w:rPr>
          <w:rStyle w:val="CommentReference"/>
          <w:rFonts w:asciiTheme="minorHAnsi" w:eastAsiaTheme="minorEastAsia" w:hAnsiTheme="minorHAnsi" w:cstheme="minorBidi"/>
          <w:b w:val="0"/>
          <w:bCs w:val="0"/>
          <w:caps w:val="0"/>
          <w:spacing w:val="0"/>
        </w:rPr>
        <w:commentReference w:id="10"/>
      </w:r>
    </w:p>
    <w:p w14:paraId="401DA0EB" w14:textId="2F1B29D2" w:rsidR="00681769" w:rsidRPr="00A73537" w:rsidRDefault="00E37B8F" w:rsidP="00E37B8F">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The problem of nutrient enrichment and pollution in coastal environments is growing worldwide, particularly as populations increase in these watersheds and more of the upland habitats are developed for residential, urban, or industrial complexes (Freeman et al. 2019; Kyzar et al. 2021).</w:t>
      </w:r>
      <w:r>
        <w:rPr>
          <w:rFonts w:ascii="Times New Roman" w:hAnsi="Times New Roman" w:cs="Times New Roman"/>
          <w:sz w:val="24"/>
          <w:szCs w:val="24"/>
        </w:rPr>
        <w:t xml:space="preserve"> </w:t>
      </w:r>
      <w:r w:rsidRPr="00A73537">
        <w:rPr>
          <w:rFonts w:ascii="Times New Roman" w:hAnsi="Times New Roman" w:cs="Times New Roman"/>
          <w:sz w:val="24"/>
          <w:szCs w:val="24"/>
        </w:rPr>
        <w:t xml:space="preserve">Estuaries, the natural buffer zone between rivers and ocean, are often some of the most vulnerable ecosystems as their watersheds are much larger than their area. Effective management of coastal ecosystems to sustain current status or to mitigate impacts requires information on how these systems have changed over time. This is especially true to differentiate between anthropogenic impacts and natural variability within these systems. </w:t>
      </w:r>
    </w:p>
    <w:p w14:paraId="4BB328AB" w14:textId="6C2B3BDC"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b/>
          <w:bCs/>
          <w:sz w:val="24"/>
          <w:szCs w:val="24"/>
        </w:rPr>
        <w:t>Nutrient enrichment alters coastal ecosystems often first with increases in algal production and biomass (CITATION?)</w:t>
      </w:r>
      <w:r w:rsidRPr="00A73537">
        <w:rPr>
          <w:rFonts w:ascii="Times New Roman" w:hAnsi="Times New Roman" w:cs="Times New Roman"/>
          <w:sz w:val="24"/>
          <w:szCs w:val="24"/>
        </w:rPr>
        <w:t xml:space="preserve"> and the response of these systems is quite variable over space and time (Cloern and Jassby 2010). Anthropogenic impacts are not the only the primary drivers in these systems as climate also plays a large role in long-term conditions. In the Chesapeake Bay, precipitation and tropical cyclone activity results in variable phytoplankton production coupled with underlying increases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 common proxy for phytoplankton biomass) due to eutrophication (Harding et al. 2016). In the Indian River Lagoon and St. Lucie estuaries, variability in phytoplankton blooms have been attributed to cyclical patterns (e.g. El Niño/La Niña periods) and tropical cyclone events, typically as these events bring large amounts of precipitation (Phlips et al. 2020; Phlips et al. 2021). There are also systems, like the San Francisco estuary which, though nutrient-enriched, do not experience water quality impacts common to other enriched systems (like frequent phytoplankton blooms or low dissolved oxygen) attributed to a variety of variables such as strong tidal flushing and heavy phytoplankton grazing pressure from bivalves (Jassby 2008; Cloern and Jassby 2010; Cloern </w:t>
      </w:r>
      <w:r w:rsidRPr="00A73537">
        <w:rPr>
          <w:rFonts w:ascii="Times New Roman" w:hAnsi="Times New Roman" w:cs="Times New Roman"/>
          <w:sz w:val="24"/>
          <w:szCs w:val="24"/>
        </w:rPr>
        <w:lastRenderedPageBreak/>
        <w:t xml:space="preserve">2019). Additionally, the issue of nutrient pollution is not isolated to developed watersheds as even watersheds with low levels of development have been found to exhibit high levels of nutrient and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concentrations, such as the tidal creeks in the Ashepoo-Combahee-Edisto Basin in South Carolina (Keppler et al. 2015). </w:t>
      </w:r>
      <w:r w:rsidR="00916500" w:rsidRPr="00A73537">
        <w:rPr>
          <w:rFonts w:ascii="Times New Roman" w:hAnsi="Times New Roman" w:cs="Times New Roman"/>
          <w:sz w:val="24"/>
          <w:szCs w:val="24"/>
        </w:rPr>
        <w:t>Therefore,</w:t>
      </w:r>
      <w:r w:rsidRPr="00A73537">
        <w:rPr>
          <w:rFonts w:ascii="Times New Roman" w:hAnsi="Times New Roman" w:cs="Times New Roman"/>
          <w:sz w:val="24"/>
          <w:szCs w:val="24"/>
        </w:rPr>
        <w:t xml:space="preserve"> the use of observational information from long-term research and monitoring programs provides the most valuable information for place-based and adaptive strategies in the management of coastal ecosystems.</w:t>
      </w:r>
    </w:p>
    <w:p w14:paraId="332C0509" w14:textId="3390C809"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The System-Wide Monitoring Program (SWMP) of the National Estuarine Research Reserve System (NERRS) is an established long-term monitoring program that has been a cornerstone of the NERRS since its inception in 1995. The SWMP utilizes standardized equipment and protocols to collect high-frequency and continuous water quality and meteorological data in a variety of estuarine environments across the United States and Puerto Rico. Due to the standardization of the program, and its well-developed and documented data management protocols for quality assurance and quality control, it serves as an excellent resource for helping to identify trends, patterns, and scales of variability in phytoplankton dynamics as well as their potential drivers within estuarine environments (</w:t>
      </w:r>
      <w:commentRangeStart w:id="11"/>
      <w:r w:rsidR="008630EB">
        <w:rPr>
          <w:rFonts w:ascii="Times New Roman" w:hAnsi="Times New Roman" w:cs="Times New Roman"/>
          <w:sz w:val="24"/>
          <w:szCs w:val="24"/>
        </w:rPr>
        <w:t>NERRS</w:t>
      </w:r>
      <w:r w:rsidR="008630EB" w:rsidRPr="00A73537">
        <w:rPr>
          <w:rFonts w:ascii="Times New Roman" w:hAnsi="Times New Roman" w:cs="Times New Roman"/>
          <w:sz w:val="24"/>
          <w:szCs w:val="24"/>
        </w:rPr>
        <w:t xml:space="preserve"> </w:t>
      </w:r>
      <w:r w:rsidRPr="00A73537">
        <w:rPr>
          <w:rFonts w:ascii="Times New Roman" w:hAnsi="Times New Roman" w:cs="Times New Roman"/>
          <w:sz w:val="24"/>
          <w:szCs w:val="24"/>
        </w:rPr>
        <w:t>2022</w:t>
      </w:r>
      <w:commentRangeEnd w:id="11"/>
      <w:r w:rsidR="00991212">
        <w:rPr>
          <w:rStyle w:val="CommentReference"/>
        </w:rPr>
        <w:commentReference w:id="11"/>
      </w:r>
      <w:r w:rsidR="00916500">
        <w:rPr>
          <w:rFonts w:ascii="Times New Roman" w:hAnsi="Times New Roman" w:cs="Times New Roman"/>
          <w:sz w:val="24"/>
          <w:szCs w:val="24"/>
        </w:rPr>
        <w:t>a</w:t>
      </w:r>
      <w:r w:rsidRPr="00A73537">
        <w:rPr>
          <w:rFonts w:ascii="Times New Roman" w:hAnsi="Times New Roman" w:cs="Times New Roman"/>
          <w:sz w:val="24"/>
          <w:szCs w:val="24"/>
        </w:rPr>
        <w:t>).</w:t>
      </w:r>
    </w:p>
    <w:p w14:paraId="3AC9E6BD" w14:textId="299BE815"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One of thirty NERRS nationwide, three of which exist in Florida, the Guana Tolomato Matanzas National Estuarine Research Reserve (GTMNERR) has collected long-term data on water quality and meteorological conditions in the Guana-Tolomato-Matanzas (GTM) estuary since 2002. The GTM is a bar-built estuary with enclosed lagoons “rivers” (the Guana, Tolomato, and Matanzas) that trifurcate at the St. Augustine Inlet (</w:t>
      </w:r>
      <w:r w:rsidR="00E4772F" w:rsidRPr="00E4772F">
        <w:rPr>
          <w:rFonts w:ascii="Times New Roman" w:hAnsi="Times New Roman" w:cs="Times New Roman"/>
          <w:sz w:val="24"/>
          <w:szCs w:val="24"/>
          <w:highlight w:val="yellow"/>
        </w:rPr>
        <w:t>Figure 1</w:t>
      </w:r>
      <w:r w:rsidRPr="00A73537">
        <w:rPr>
          <w:rFonts w:ascii="Times New Roman" w:hAnsi="Times New Roman" w:cs="Times New Roman"/>
          <w:sz w:val="24"/>
          <w:szCs w:val="24"/>
        </w:rPr>
        <w:t xml:space="preserve">). The St. Augustine Inlet is one of two inlets in this </w:t>
      </w:r>
      <w:r w:rsidR="00916500" w:rsidRPr="00A73537">
        <w:rPr>
          <w:rFonts w:ascii="Times New Roman" w:hAnsi="Times New Roman" w:cs="Times New Roman"/>
          <w:sz w:val="24"/>
          <w:szCs w:val="24"/>
        </w:rPr>
        <w:t>system,</w:t>
      </w:r>
      <w:r w:rsidRPr="00A73537">
        <w:rPr>
          <w:rFonts w:ascii="Times New Roman" w:hAnsi="Times New Roman" w:cs="Times New Roman"/>
          <w:sz w:val="24"/>
          <w:szCs w:val="24"/>
        </w:rPr>
        <w:t xml:space="preserve"> and it is stabilized with a jetty and maintained by the US Army Corps of Engineers to a depth of 5-m and the other, the Matanzas Inlet, is one of Florida’s few remaining unstructured inlets on the Atlantic Coast (Dean and O’Brien 1987). Overall, the </w:t>
      </w:r>
      <w:r w:rsidRPr="00A73537">
        <w:rPr>
          <w:rFonts w:ascii="Times New Roman" w:hAnsi="Times New Roman" w:cs="Times New Roman"/>
          <w:sz w:val="24"/>
          <w:szCs w:val="24"/>
        </w:rPr>
        <w:lastRenderedPageBreak/>
        <w:t>GTM estuary is a well-mixed and well-flushed estuary with an absence of a freshwater river and a short residence time of approximately 12.6 days (Phlips et al. 2004; Sheng et al. 2008; Gray et al. 2021). The estuary is within a temperate-subtropical climatic ecotone dominated by salt marsh and mangrove habitats, intertidal oyster reefs, tidal creeks, mud flats, and open water (Williams et al. 2014; Bacopoulos et al. 2019). The GTM estuary hosts exceptionally intact and robust populations of eastern oysters (</w:t>
      </w:r>
      <w:r w:rsidRPr="00A73537">
        <w:rPr>
          <w:rFonts w:ascii="Times New Roman" w:hAnsi="Times New Roman" w:cs="Times New Roman"/>
          <w:i/>
          <w:iCs/>
          <w:sz w:val="24"/>
          <w:szCs w:val="24"/>
        </w:rPr>
        <w:t>Crassostrea virginica</w:t>
      </w:r>
      <w:r w:rsidRPr="00A73537">
        <w:rPr>
          <w:rFonts w:ascii="Times New Roman" w:hAnsi="Times New Roman" w:cs="Times New Roman"/>
          <w:sz w:val="24"/>
          <w:szCs w:val="24"/>
        </w:rPr>
        <w:t>) that filter ~60% of the estuary’s volume within a single residence time (Gray et al. 2021). It is likely these filtration services coupled with the short residence times keep phytoplankton biomass low (Dix et al. 2013; Hart et al. 2015).</w:t>
      </w:r>
    </w:p>
    <w:p w14:paraId="6EA5AA89" w14:textId="4A788280"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Cloern and Jassby (2010) provided a conceptual framework for establishing and comparing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00871399">
        <w:rPr>
          <w:rFonts w:ascii="Times New Roman" w:hAnsi="Times New Roman" w:cs="Times New Roman"/>
          <w:sz w:val="24"/>
          <w:szCs w:val="24"/>
        </w:rPr>
        <w:t>when they examined</w:t>
      </w:r>
      <w:r w:rsidRPr="00A73537">
        <w:rPr>
          <w:rFonts w:ascii="Times New Roman" w:hAnsi="Times New Roman" w:cs="Times New Roman"/>
          <w:sz w:val="24"/>
          <w:szCs w:val="24"/>
        </w:rPr>
        <w:t xml:space="preserve"> 84 estuarine-coastal sites and established underlying patterns in site-specific relative importance of disturbance, annual climate cycles, and levels of nutrient enrichment. For example, sites with regular seasonal patterns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were found to largely be driven by annual cycles such as bivalve grazing pressure which oscillate over the annual temperature cycle. Sites with large annual variability were commonly attributed to disturbance from natural events (e.g. hurricanes) or human actions (implementation of policies that reduced nutrient input into waterways). This study uses the established long-term monitoring framework of the NERRS SWMP to </w:t>
      </w:r>
      <w:r w:rsidR="00871399">
        <w:rPr>
          <w:rFonts w:ascii="Times New Roman" w:hAnsi="Times New Roman" w:cs="Times New Roman"/>
          <w:sz w:val="24"/>
          <w:szCs w:val="24"/>
        </w:rPr>
        <w:t xml:space="preserve">further test the framework provided by Cloern and Jassby (2010) to </w:t>
      </w:r>
      <w:r w:rsidRPr="00A73537">
        <w:rPr>
          <w:rFonts w:ascii="Times New Roman" w:hAnsi="Times New Roman" w:cs="Times New Roman"/>
          <w:sz w:val="24"/>
          <w:szCs w:val="24"/>
        </w:rPr>
        <w:t xml:space="preserve">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time period (2003-2022).</w:t>
      </w:r>
    </w:p>
    <w:p w14:paraId="648C4DB7" w14:textId="27520788"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The GTM estuary has previously been described as similar to other temperate estuaries along the southeastern United States in physiochemical variability with factors such as temperature and salinity (Apple et al. 2008). Patterns in community structure and seasonality of </w:t>
      </w:r>
      <w:r w:rsidRPr="00A73537">
        <w:rPr>
          <w:rFonts w:ascii="Times New Roman" w:hAnsi="Times New Roman" w:cs="Times New Roman"/>
          <w:sz w:val="24"/>
          <w:szCs w:val="24"/>
        </w:rPr>
        <w:lastRenderedPageBreak/>
        <w:t xml:space="preserve">ichthyoplankton ingression have also been found to resemble those of temperate, </w:t>
      </w:r>
      <w:r w:rsidR="00916500" w:rsidRPr="00A73537">
        <w:rPr>
          <w:rFonts w:ascii="Times New Roman" w:hAnsi="Times New Roman" w:cs="Times New Roman"/>
          <w:sz w:val="24"/>
          <w:szCs w:val="24"/>
        </w:rPr>
        <w:t>tidally influenced</w:t>
      </w:r>
      <w:r w:rsidRPr="00A73537">
        <w:rPr>
          <w:rFonts w:ascii="Times New Roman" w:hAnsi="Times New Roman" w:cs="Times New Roman"/>
          <w:sz w:val="24"/>
          <w:szCs w:val="24"/>
        </w:rPr>
        <w:t xml:space="preserve"> estuaries such as North-Inlet, South Carolina (Korsman et al. 2017). In Cloern and Jassby (2010), North-Inlet was one of the 84 sites in which strong seasonal patterns were </w:t>
      </w:r>
      <w:r w:rsidR="00871399">
        <w:rPr>
          <w:rFonts w:ascii="Times New Roman" w:hAnsi="Times New Roman" w:cs="Times New Roman"/>
          <w:sz w:val="24"/>
          <w:szCs w:val="24"/>
        </w:rPr>
        <w:t>associated with the seasonal</w:t>
      </w:r>
      <w:r w:rsidRPr="00A73537">
        <w:rPr>
          <w:rFonts w:ascii="Times New Roman" w:hAnsi="Times New Roman" w:cs="Times New Roman"/>
          <w:sz w:val="24"/>
          <w:szCs w:val="24"/>
        </w:rPr>
        <w:t xml:space="preserve"> filtration rates of native oyster populations. Dix et al. (2013) previously described bivalve grazing pressure from oysters and high tidal exchange supporting small inter-annual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in the GTM estuary. Therefore, coupled with low residence times it is hypothesized that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patterns in the GTM estuary over two decades would exhibit low inter- and intra-annual variability. However, as is common around the coastal US, there has been a significant increase in coastal population density pressure in the region (Kyzar et al. 2021). Coupled with the </w:t>
      </w:r>
      <w:r w:rsidR="00871399">
        <w:rPr>
          <w:rFonts w:ascii="Times New Roman" w:hAnsi="Times New Roman" w:cs="Times New Roman"/>
          <w:sz w:val="24"/>
          <w:szCs w:val="24"/>
        </w:rPr>
        <w:t xml:space="preserve">ongoing </w:t>
      </w:r>
      <w:r w:rsidRPr="00A73537">
        <w:rPr>
          <w:rFonts w:ascii="Times New Roman" w:hAnsi="Times New Roman" w:cs="Times New Roman"/>
          <w:sz w:val="24"/>
          <w:szCs w:val="24"/>
        </w:rPr>
        <w:t xml:space="preserve">changes in the watershed, increases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concentrations are expected over </w:t>
      </w:r>
      <w:r w:rsidR="00871399">
        <w:rPr>
          <w:rFonts w:ascii="Times New Roman" w:hAnsi="Times New Roman" w:cs="Times New Roman"/>
          <w:sz w:val="24"/>
          <w:szCs w:val="24"/>
        </w:rPr>
        <w:t xml:space="preserve">the </w:t>
      </w:r>
      <w:r w:rsidRPr="00A73537">
        <w:rPr>
          <w:rFonts w:ascii="Times New Roman" w:hAnsi="Times New Roman" w:cs="Times New Roman"/>
          <w:sz w:val="24"/>
          <w:szCs w:val="24"/>
        </w:rPr>
        <w:t>time</w:t>
      </w:r>
      <w:r w:rsidR="00871399">
        <w:rPr>
          <w:rFonts w:ascii="Times New Roman" w:hAnsi="Times New Roman" w:cs="Times New Roman"/>
          <w:sz w:val="24"/>
          <w:szCs w:val="24"/>
        </w:rPr>
        <w:t xml:space="preserve"> period</w:t>
      </w:r>
      <w:r w:rsidRPr="00A73537">
        <w:rPr>
          <w:rFonts w:ascii="Times New Roman" w:hAnsi="Times New Roman" w:cs="Times New Roman"/>
          <w:sz w:val="24"/>
          <w:szCs w:val="24"/>
        </w:rPr>
        <w:t>.</w:t>
      </w:r>
    </w:p>
    <w:p w14:paraId="758E60BC"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12" w:name="methods"/>
      <w:commentRangeStart w:id="13"/>
      <w:r w:rsidRPr="00A73537">
        <w:rPr>
          <w:rFonts w:ascii="Times New Roman" w:hAnsi="Times New Roman" w:cs="Times New Roman"/>
          <w:sz w:val="24"/>
          <w:szCs w:val="24"/>
        </w:rPr>
        <w:t>Methods</w:t>
      </w:r>
      <w:commentRangeEnd w:id="13"/>
      <w:r w:rsidR="00B81085">
        <w:rPr>
          <w:rStyle w:val="CommentReference"/>
          <w:rFonts w:asciiTheme="minorHAnsi" w:eastAsiaTheme="minorEastAsia" w:hAnsiTheme="minorHAnsi" w:cstheme="minorBidi"/>
          <w:b w:val="0"/>
          <w:bCs w:val="0"/>
          <w:caps w:val="0"/>
          <w:spacing w:val="0"/>
        </w:rPr>
        <w:commentReference w:id="13"/>
      </w:r>
    </w:p>
    <w:p w14:paraId="722204C7"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14" w:name="study-area"/>
      <w:r w:rsidRPr="00A73537">
        <w:rPr>
          <w:rFonts w:ascii="Times New Roman" w:hAnsi="Times New Roman" w:cs="Times New Roman"/>
          <w:sz w:val="24"/>
          <w:szCs w:val="24"/>
        </w:rPr>
        <w:t>Study Area</w:t>
      </w:r>
    </w:p>
    <w:p w14:paraId="0AF642B7" w14:textId="028A5F84" w:rsidR="00681769" w:rsidRPr="00A73537" w:rsidRDefault="00000000" w:rsidP="00E52463">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The SWMP of the GTMNERR operates and maintains four water quality </w:t>
      </w:r>
      <w:commentRangeStart w:id="15"/>
      <w:r w:rsidRPr="00A73537">
        <w:rPr>
          <w:rFonts w:ascii="Times New Roman" w:hAnsi="Times New Roman" w:cs="Times New Roman"/>
          <w:sz w:val="24"/>
          <w:szCs w:val="24"/>
        </w:rPr>
        <w:t>stations</w:t>
      </w:r>
      <w:commentRangeEnd w:id="15"/>
      <w:r w:rsidR="00FA10C2">
        <w:rPr>
          <w:rStyle w:val="CommentReference"/>
        </w:rPr>
        <w:commentReference w:id="15"/>
      </w:r>
      <w:r w:rsidRPr="00A73537">
        <w:rPr>
          <w:rFonts w:ascii="Times New Roman" w:hAnsi="Times New Roman" w:cs="Times New Roman"/>
          <w:sz w:val="24"/>
          <w:szCs w:val="24"/>
        </w:rPr>
        <w:t xml:space="preserve"> </w:t>
      </w:r>
      <w:r w:rsidR="00991212">
        <w:rPr>
          <w:rFonts w:ascii="Times New Roman" w:hAnsi="Times New Roman" w:cs="Times New Roman"/>
          <w:sz w:val="24"/>
          <w:szCs w:val="24"/>
        </w:rPr>
        <w:t>where instruments</w:t>
      </w:r>
      <w:r w:rsidRPr="00A73537">
        <w:rPr>
          <w:rFonts w:ascii="Times New Roman" w:hAnsi="Times New Roman" w:cs="Times New Roman"/>
          <w:sz w:val="24"/>
          <w:szCs w:val="24"/>
        </w:rPr>
        <w:t xml:space="preserve"> record </w:t>
      </w:r>
      <w:r w:rsidR="00991212">
        <w:rPr>
          <w:rFonts w:ascii="Times New Roman" w:hAnsi="Times New Roman" w:cs="Times New Roman"/>
          <w:sz w:val="24"/>
          <w:szCs w:val="24"/>
        </w:rPr>
        <w:t>continuous conditions</w:t>
      </w:r>
      <w:r w:rsidRPr="00A73537">
        <w:rPr>
          <w:rFonts w:ascii="Times New Roman" w:hAnsi="Times New Roman" w:cs="Times New Roman"/>
          <w:sz w:val="24"/>
          <w:szCs w:val="24"/>
        </w:rPr>
        <w:t xml:space="preserve"> </w:t>
      </w:r>
      <w:r w:rsidR="00991212">
        <w:rPr>
          <w:rFonts w:ascii="Times New Roman" w:hAnsi="Times New Roman" w:cs="Times New Roman"/>
          <w:sz w:val="24"/>
          <w:szCs w:val="24"/>
        </w:rPr>
        <w:t>and discrete water samples are collected monthly</w:t>
      </w:r>
      <w:r w:rsidRPr="00A73537">
        <w:rPr>
          <w:rFonts w:ascii="Times New Roman" w:hAnsi="Times New Roman" w:cs="Times New Roman"/>
          <w:sz w:val="24"/>
          <w:szCs w:val="24"/>
        </w:rPr>
        <w:t>. Established in 2002, the station locations were selected to represent the influence of watersheds with varying degrees of urban development and reflect a diversity of physical processes (e.g., tidal exchange, freshwater input) and climatic conditions</w:t>
      </w:r>
      <w:r w:rsidR="00DB2C5E">
        <w:rPr>
          <w:rFonts w:ascii="Times New Roman" w:hAnsi="Times New Roman" w:cs="Times New Roman"/>
          <w:sz w:val="24"/>
          <w:szCs w:val="24"/>
        </w:rPr>
        <w:t xml:space="preserve"> (</w:t>
      </w:r>
      <w:r w:rsidR="00DB2C5E" w:rsidRPr="00DB2C5E">
        <w:rPr>
          <w:rFonts w:ascii="Times New Roman" w:hAnsi="Times New Roman" w:cs="Times New Roman"/>
          <w:sz w:val="24"/>
          <w:szCs w:val="24"/>
          <w:highlight w:val="yellow"/>
        </w:rPr>
        <w:t>Figure 1</w:t>
      </w:r>
      <w:r w:rsidR="00DB2C5E">
        <w:rPr>
          <w:rFonts w:ascii="Times New Roman" w:hAnsi="Times New Roman" w:cs="Times New Roman"/>
          <w:sz w:val="24"/>
          <w:szCs w:val="24"/>
        </w:rPr>
        <w:t>)</w:t>
      </w:r>
      <w:r w:rsidRPr="00A73537">
        <w:rPr>
          <w:rFonts w:ascii="Times New Roman" w:hAnsi="Times New Roman" w:cs="Times New Roman"/>
          <w:sz w:val="24"/>
          <w:szCs w:val="24"/>
        </w:rPr>
        <w:t xml:space="preserve">. Pine Island (PI) is located off of channel marker 25 in the Tolomato River surrounded by silviculture-dominated uplands in the northern portion of the GTM estuary. The Guana River runs parallel to the Tolomato on the seaward side, with the two lagoons joining 11.3-km north of the St. Augustine Inlet, approximately </w:t>
      </w:r>
      <w:r w:rsidRPr="00991212">
        <w:rPr>
          <w:rFonts w:ascii="Times New Roman" w:hAnsi="Times New Roman" w:cs="Times New Roman"/>
          <w:sz w:val="24"/>
          <w:szCs w:val="24"/>
          <w:highlight w:val="yellow"/>
        </w:rPr>
        <w:t>X</w:t>
      </w:r>
      <w:r w:rsidRPr="00A73537">
        <w:rPr>
          <w:rFonts w:ascii="Times New Roman" w:hAnsi="Times New Roman" w:cs="Times New Roman"/>
          <w:sz w:val="24"/>
          <w:szCs w:val="24"/>
        </w:rPr>
        <w:t xml:space="preserve">-km south of the PI station. The Tolomato River Basin converges with the </w:t>
      </w:r>
      <w:r w:rsidRPr="00A73537">
        <w:rPr>
          <w:rFonts w:ascii="Times New Roman" w:hAnsi="Times New Roman" w:cs="Times New Roman"/>
          <w:sz w:val="24"/>
          <w:szCs w:val="24"/>
        </w:rPr>
        <w:lastRenderedPageBreak/>
        <w:t>Matanzas River and Salt Run from the south before flowing into the Atlantic Ocean at the St. Augustine Inlet.</w:t>
      </w:r>
    </w:p>
    <w:p w14:paraId="246A1516" w14:textId="77777777"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San Sebastian (SS) is located at the confluence of the San Sebastian and Matanzas Rivers. The San Sebastian River drains an urbanized watershed in the western portion of St. Augustine. The Matanzas River estuary is approximately 32 km in length and extends 13 km south of the Matanzas Inlet. The tidal node within the Matanzas is located around the CR-206 bridge with waters flowing northward of the bridge and southward of the bridge at outgoing tides. Fort Matanzas (FM) is located at Channel Marker 75 approximately 4-km north of the Matanzas Inlet.</w:t>
      </w:r>
    </w:p>
    <w:p w14:paraId="14B7C616" w14:textId="77777777"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Pellicer Creek is located in the southern part of the Matanzas River Basin, serves as a border between St. Johns and Flagler counties, and is surrounded by public conservation lands. Pellicer Creek is a tidal creek and is the primary source of natural freshwater drainage into the Matanzas River. SJRWMD collects in the mouth of Pellicer Creek near Marineland, Florida. The Pellicer Creek water quality station (PC) is at the end of a recreational dock in Faver-Dykes State Park located within the Pellicer Creek Aquatic Preserve.</w:t>
      </w:r>
    </w:p>
    <w:p w14:paraId="6936EC58" w14:textId="1DA27141" w:rsidR="00681769" w:rsidRPr="00A73537" w:rsidRDefault="00C93F3E" w:rsidP="003B101C">
      <w:pPr>
        <w:pStyle w:val="Heading2"/>
        <w:spacing w:line="480" w:lineRule="auto"/>
        <w:jc w:val="left"/>
        <w:rPr>
          <w:rFonts w:ascii="Times New Roman" w:hAnsi="Times New Roman" w:cs="Times New Roman"/>
          <w:sz w:val="24"/>
          <w:szCs w:val="24"/>
        </w:rPr>
      </w:pPr>
      <w:bookmarkStart w:id="16" w:name="field-and-laboratory-procedures"/>
      <w:bookmarkEnd w:id="14"/>
      <w:r>
        <w:rPr>
          <w:rFonts w:ascii="Times New Roman" w:hAnsi="Times New Roman" w:cs="Times New Roman"/>
          <w:sz w:val="24"/>
          <w:szCs w:val="24"/>
        </w:rPr>
        <w:t>Water Quality Data</w:t>
      </w:r>
    </w:p>
    <w:p w14:paraId="345B06C6" w14:textId="3F78B05B" w:rsidR="00B45FDD" w:rsidRDefault="00991212" w:rsidP="00985A41">
      <w:pPr>
        <w:pStyle w:val="FirstParagraph"/>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The </w:t>
      </w:r>
      <w:r w:rsidRPr="00A73537">
        <w:rPr>
          <w:rFonts w:ascii="Times New Roman" w:hAnsi="Times New Roman" w:cs="Times New Roman"/>
          <w:sz w:val="24"/>
          <w:szCs w:val="24"/>
        </w:rPr>
        <w:t>four water quality stations equipped with YSI EXO2 sondes deployed within one meter of the bottom record</w:t>
      </w:r>
      <w:r w:rsidR="00074F98">
        <w:rPr>
          <w:rFonts w:ascii="Times New Roman" w:hAnsi="Times New Roman" w:cs="Times New Roman"/>
          <w:sz w:val="24"/>
          <w:szCs w:val="24"/>
        </w:rPr>
        <w:t>ed</w:t>
      </w:r>
      <w:r w:rsidRPr="00A73537">
        <w:rPr>
          <w:rFonts w:ascii="Times New Roman" w:hAnsi="Times New Roman" w:cs="Times New Roman"/>
          <w:sz w:val="24"/>
          <w:szCs w:val="24"/>
        </w:rPr>
        <w:t xml:space="preserve"> environmental parameters (e.g. temperature, salinity) every 15</w:t>
      </w:r>
      <w:r w:rsidR="00F604A6">
        <w:rPr>
          <w:rFonts w:ascii="Times New Roman" w:hAnsi="Times New Roman" w:cs="Times New Roman"/>
          <w:sz w:val="24"/>
          <w:szCs w:val="24"/>
        </w:rPr>
        <w:t xml:space="preserve"> </w:t>
      </w:r>
      <w:r w:rsidRPr="00A73537">
        <w:rPr>
          <w:rFonts w:ascii="Times New Roman" w:hAnsi="Times New Roman" w:cs="Times New Roman"/>
          <w:sz w:val="24"/>
          <w:szCs w:val="24"/>
        </w:rPr>
        <w:t xml:space="preserve">minutes. </w:t>
      </w:r>
      <w:r w:rsidR="00916500">
        <w:rPr>
          <w:rFonts w:ascii="Times New Roman" w:hAnsi="Times New Roman" w:cs="Times New Roman"/>
          <w:sz w:val="24"/>
          <w:szCs w:val="24"/>
        </w:rPr>
        <w:t>Sondes were calibrated and maintained in accordance with the NERRS Centralized Data Management Office Standard Operating Procedures active at the time (NERRS 2022b)</w:t>
      </w:r>
      <w:r w:rsidR="00F604A6">
        <w:rPr>
          <w:rFonts w:ascii="Times New Roman" w:hAnsi="Times New Roman" w:cs="Times New Roman"/>
          <w:sz w:val="24"/>
          <w:szCs w:val="24"/>
        </w:rPr>
        <w:t xml:space="preserve">. </w:t>
      </w:r>
      <w:r w:rsidR="00B45FDD" w:rsidRPr="00A73537">
        <w:rPr>
          <w:rFonts w:ascii="Times New Roman" w:hAnsi="Times New Roman" w:cs="Times New Roman"/>
          <w:sz w:val="24"/>
          <w:szCs w:val="24"/>
        </w:rPr>
        <w:t xml:space="preserve">Temperature (°C) and salinity (practical salinity units, psu) data from each site was averaged </w:t>
      </w:r>
      <w:r w:rsidR="00B45FDD">
        <w:rPr>
          <w:rFonts w:ascii="Times New Roman" w:hAnsi="Times New Roman" w:cs="Times New Roman"/>
          <w:sz w:val="24"/>
          <w:szCs w:val="24"/>
        </w:rPr>
        <w:t>by</w:t>
      </w:r>
      <w:r w:rsidR="00B45FDD" w:rsidRPr="00A73537">
        <w:rPr>
          <w:rFonts w:ascii="Times New Roman" w:hAnsi="Times New Roman" w:cs="Times New Roman"/>
          <w:sz w:val="24"/>
          <w:szCs w:val="24"/>
        </w:rPr>
        <w:t xml:space="preserve"> </w:t>
      </w:r>
      <w:r w:rsidR="00B45FDD" w:rsidRPr="00A73537">
        <w:rPr>
          <w:rFonts w:ascii="Times New Roman" w:hAnsi="Times New Roman" w:cs="Times New Roman"/>
          <w:sz w:val="24"/>
          <w:szCs w:val="24"/>
        </w:rPr>
        <w:lastRenderedPageBreak/>
        <w:t xml:space="preserve">month. </w:t>
      </w:r>
      <w:r w:rsidR="00A724D3">
        <w:rPr>
          <w:rFonts w:ascii="Times New Roman" w:hAnsi="Times New Roman" w:cs="Times New Roman"/>
          <w:sz w:val="24"/>
          <w:szCs w:val="24"/>
        </w:rPr>
        <w:t xml:space="preserve">Data </w:t>
      </w:r>
      <w:r w:rsidR="00273370">
        <w:rPr>
          <w:rFonts w:ascii="Times New Roman" w:hAnsi="Times New Roman" w:cs="Times New Roman"/>
          <w:sz w:val="24"/>
          <w:szCs w:val="24"/>
        </w:rPr>
        <w:t xml:space="preserve">that failed to meet quality assurance and quality control check and that were </w:t>
      </w:r>
      <w:r w:rsidR="00A724D3">
        <w:rPr>
          <w:rFonts w:ascii="Times New Roman" w:hAnsi="Times New Roman" w:cs="Times New Roman"/>
          <w:sz w:val="24"/>
          <w:szCs w:val="24"/>
        </w:rPr>
        <w:t xml:space="preserve">flagged as </w:t>
      </w:r>
      <w:commentRangeStart w:id="17"/>
      <w:r w:rsidR="007F56EB">
        <w:rPr>
          <w:rFonts w:ascii="Times New Roman" w:hAnsi="Times New Roman" w:cs="Times New Roman"/>
          <w:sz w:val="24"/>
          <w:szCs w:val="24"/>
        </w:rPr>
        <w:t xml:space="preserve">“rejected” or “suspect” </w:t>
      </w:r>
      <w:commentRangeEnd w:id="17"/>
      <w:r w:rsidR="007F56EB">
        <w:rPr>
          <w:rStyle w:val="CommentReference"/>
        </w:rPr>
        <w:commentReference w:id="17"/>
      </w:r>
      <w:r w:rsidR="007F56EB">
        <w:rPr>
          <w:rFonts w:ascii="Times New Roman" w:hAnsi="Times New Roman" w:cs="Times New Roman"/>
          <w:sz w:val="24"/>
          <w:szCs w:val="24"/>
        </w:rPr>
        <w:t>were removed</w:t>
      </w:r>
      <w:r w:rsidR="00273370">
        <w:rPr>
          <w:rFonts w:ascii="Times New Roman" w:hAnsi="Times New Roman" w:cs="Times New Roman"/>
          <w:sz w:val="24"/>
          <w:szCs w:val="24"/>
        </w:rPr>
        <w:t xml:space="preserve"> for analysis</w:t>
      </w:r>
      <w:r w:rsidR="007F56EB">
        <w:rPr>
          <w:rFonts w:ascii="Times New Roman" w:hAnsi="Times New Roman" w:cs="Times New Roman"/>
          <w:sz w:val="24"/>
          <w:szCs w:val="24"/>
        </w:rPr>
        <w:t>.</w:t>
      </w:r>
    </w:p>
    <w:p w14:paraId="7B15C834" w14:textId="4D8C6828" w:rsidR="00681769" w:rsidRPr="00A73537" w:rsidRDefault="00B45FDD" w:rsidP="00273370">
      <w:pPr>
        <w:pStyle w:val="FirstParagraph"/>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Discrete w</w:t>
      </w:r>
      <w:r w:rsidR="00991212" w:rsidRPr="00A73537">
        <w:rPr>
          <w:rFonts w:ascii="Times New Roman" w:hAnsi="Times New Roman" w:cs="Times New Roman"/>
          <w:sz w:val="24"/>
          <w:szCs w:val="24"/>
        </w:rPr>
        <w:t xml:space="preserve">ater samples </w:t>
      </w:r>
      <w:r w:rsidR="00F604A6">
        <w:rPr>
          <w:rFonts w:ascii="Times New Roman" w:hAnsi="Times New Roman" w:cs="Times New Roman"/>
          <w:sz w:val="24"/>
          <w:szCs w:val="24"/>
        </w:rPr>
        <w:t>we</w:t>
      </w:r>
      <w:r w:rsidR="00991212" w:rsidRPr="00A73537">
        <w:rPr>
          <w:rFonts w:ascii="Times New Roman" w:hAnsi="Times New Roman" w:cs="Times New Roman"/>
          <w:sz w:val="24"/>
          <w:szCs w:val="24"/>
        </w:rPr>
        <w:t xml:space="preserve">re collected </w:t>
      </w:r>
      <w:r w:rsidR="00E21CC4" w:rsidRPr="00A73537">
        <w:rPr>
          <w:rFonts w:ascii="Times New Roman" w:hAnsi="Times New Roman" w:cs="Times New Roman"/>
          <w:sz w:val="24"/>
          <w:szCs w:val="24"/>
        </w:rPr>
        <w:t xml:space="preserve">in duplicate </w:t>
      </w:r>
      <w:r w:rsidR="00F604A6" w:rsidRPr="00A73537">
        <w:rPr>
          <w:rFonts w:ascii="Times New Roman" w:hAnsi="Times New Roman" w:cs="Times New Roman"/>
          <w:sz w:val="24"/>
          <w:szCs w:val="24"/>
        </w:rPr>
        <w:t>monthly</w:t>
      </w:r>
      <w:r w:rsidR="00F604A6" w:rsidRPr="00F604A6">
        <w:rPr>
          <w:rFonts w:ascii="Times New Roman" w:hAnsi="Times New Roman" w:cs="Times New Roman"/>
          <w:sz w:val="24"/>
          <w:szCs w:val="24"/>
        </w:rPr>
        <w:t xml:space="preserve"> </w:t>
      </w:r>
      <w:r w:rsidR="00F604A6" w:rsidRPr="00A73537">
        <w:rPr>
          <w:rFonts w:ascii="Times New Roman" w:hAnsi="Times New Roman" w:cs="Times New Roman"/>
          <w:sz w:val="24"/>
          <w:szCs w:val="24"/>
        </w:rPr>
        <w:t>during ebb tide</w:t>
      </w:r>
      <w:r w:rsidR="00F604A6">
        <w:rPr>
          <w:rFonts w:ascii="Times New Roman" w:hAnsi="Times New Roman" w:cs="Times New Roman"/>
          <w:sz w:val="24"/>
          <w:szCs w:val="24"/>
        </w:rPr>
        <w:t>s</w:t>
      </w:r>
      <w:r w:rsidR="00F604A6" w:rsidRPr="00A73537">
        <w:rPr>
          <w:rFonts w:ascii="Times New Roman" w:hAnsi="Times New Roman" w:cs="Times New Roman"/>
          <w:sz w:val="24"/>
          <w:szCs w:val="24"/>
        </w:rPr>
        <w:t xml:space="preserve"> from as close to sonde depth as possible (no deeper than 3 meters). Samples were filtered in the field whenever feasible; otherwise, they were placed on ice in the dark and filtered immediately upon returning to the laboratory. </w:t>
      </w:r>
      <w:r w:rsidR="00F604A6">
        <w:rPr>
          <w:rFonts w:ascii="Times New Roman" w:hAnsi="Times New Roman" w:cs="Times New Roman"/>
          <w:sz w:val="24"/>
          <w:szCs w:val="24"/>
        </w:rPr>
        <w:t>C</w:t>
      </w:r>
      <w:r w:rsidR="00F604A6" w:rsidRPr="00A73537">
        <w:rPr>
          <w:rFonts w:ascii="Times New Roman" w:hAnsi="Times New Roman" w:cs="Times New Roman"/>
          <w:sz w:val="24"/>
          <w:szCs w:val="24"/>
        </w:rPr>
        <w:t xml:space="preserve">hlorophyll </w:t>
      </w:r>
      <w:r w:rsidR="00F604A6" w:rsidRPr="00A73537">
        <w:rPr>
          <w:rFonts w:ascii="Times New Roman" w:hAnsi="Times New Roman" w:cs="Times New Roman"/>
          <w:i/>
          <w:iCs/>
          <w:sz w:val="24"/>
          <w:szCs w:val="24"/>
        </w:rPr>
        <w:t>a</w:t>
      </w:r>
      <w:r w:rsidR="00F604A6" w:rsidRPr="00A73537">
        <w:rPr>
          <w:rFonts w:ascii="Times New Roman" w:hAnsi="Times New Roman" w:cs="Times New Roman"/>
          <w:sz w:val="24"/>
          <w:szCs w:val="24"/>
        </w:rPr>
        <w:t xml:space="preserve"> </w:t>
      </w:r>
      <w:r w:rsidR="00F604A6">
        <w:rPr>
          <w:rFonts w:ascii="Times New Roman" w:hAnsi="Times New Roman" w:cs="Times New Roman"/>
          <w:sz w:val="24"/>
          <w:szCs w:val="24"/>
        </w:rPr>
        <w:t xml:space="preserve">was extracted from frozen filters within 28 days and analyzed </w:t>
      </w:r>
      <w:r w:rsidR="00F604A6" w:rsidRPr="00A73537">
        <w:rPr>
          <w:rFonts w:ascii="Times New Roman" w:hAnsi="Times New Roman" w:cs="Times New Roman"/>
          <w:sz w:val="24"/>
          <w:szCs w:val="24"/>
        </w:rPr>
        <w:t>using Standard Methods (SM10200H</w:t>
      </w:r>
      <w:r w:rsidR="00F604A6">
        <w:rPr>
          <w:rFonts w:ascii="Times New Roman" w:hAnsi="Times New Roman" w:cs="Times New Roman"/>
          <w:sz w:val="24"/>
          <w:szCs w:val="24"/>
        </w:rPr>
        <w:t xml:space="preserve">; </w:t>
      </w:r>
      <w:commentRangeStart w:id="18"/>
      <w:r w:rsidR="00F604A6" w:rsidRPr="00F604A6">
        <w:rPr>
          <w:rFonts w:ascii="Times New Roman" w:hAnsi="Times New Roman" w:cs="Times New Roman"/>
          <w:sz w:val="24"/>
          <w:szCs w:val="24"/>
          <w:highlight w:val="yellow"/>
        </w:rPr>
        <w:t>citation</w:t>
      </w:r>
      <w:commentRangeEnd w:id="18"/>
      <w:r w:rsidR="0099256E">
        <w:rPr>
          <w:rStyle w:val="CommentReference"/>
        </w:rPr>
        <w:commentReference w:id="18"/>
      </w:r>
      <w:r w:rsidR="00F604A6" w:rsidRPr="00A73537">
        <w:rPr>
          <w:rFonts w:ascii="Times New Roman" w:hAnsi="Times New Roman" w:cs="Times New Roman"/>
          <w:sz w:val="24"/>
          <w:szCs w:val="24"/>
        </w:rPr>
        <w:t>).</w:t>
      </w:r>
      <w:r w:rsidR="002A0E93">
        <w:rPr>
          <w:rFonts w:ascii="Times New Roman" w:hAnsi="Times New Roman" w:cs="Times New Roman"/>
          <w:sz w:val="24"/>
          <w:szCs w:val="24"/>
        </w:rPr>
        <w:t xml:space="preserve"> D</w:t>
      </w:r>
      <w:r w:rsidR="00703D0D" w:rsidRPr="00A73537">
        <w:rPr>
          <w:rFonts w:ascii="Times New Roman" w:hAnsi="Times New Roman" w:cs="Times New Roman"/>
          <w:sz w:val="24"/>
          <w:szCs w:val="24"/>
        </w:rPr>
        <w:t xml:space="preserve">uplicate </w:t>
      </w:r>
      <w:r w:rsidR="000F4559">
        <w:rPr>
          <w:rFonts w:ascii="Times New Roman" w:hAnsi="Times New Roman" w:cs="Times New Roman"/>
          <w:sz w:val="24"/>
          <w:szCs w:val="24"/>
        </w:rPr>
        <w:t>samples</w:t>
      </w:r>
      <w:r w:rsidR="00703D0D" w:rsidRPr="00A73537">
        <w:rPr>
          <w:rFonts w:ascii="Times New Roman" w:hAnsi="Times New Roman" w:cs="Times New Roman"/>
          <w:sz w:val="24"/>
          <w:szCs w:val="24"/>
        </w:rPr>
        <w:t xml:space="preserve"> were averaged </w:t>
      </w:r>
      <w:r w:rsidR="00A82846">
        <w:rPr>
          <w:rFonts w:ascii="Times New Roman" w:hAnsi="Times New Roman" w:cs="Times New Roman"/>
          <w:sz w:val="24"/>
          <w:szCs w:val="24"/>
        </w:rPr>
        <w:t>by month</w:t>
      </w:r>
      <w:r w:rsidR="00703D0D" w:rsidRPr="00A73537">
        <w:rPr>
          <w:rFonts w:ascii="Times New Roman" w:hAnsi="Times New Roman" w:cs="Times New Roman"/>
          <w:sz w:val="24"/>
          <w:szCs w:val="24"/>
        </w:rPr>
        <w:t xml:space="preserve">. </w:t>
      </w:r>
      <w:r w:rsidR="000F4559">
        <w:rPr>
          <w:rFonts w:ascii="Times New Roman" w:hAnsi="Times New Roman" w:cs="Times New Roman"/>
          <w:sz w:val="24"/>
          <w:szCs w:val="24"/>
        </w:rPr>
        <w:t>V</w:t>
      </w:r>
      <w:r w:rsidR="000F4559" w:rsidRPr="00A73537">
        <w:rPr>
          <w:rFonts w:ascii="Times New Roman" w:hAnsi="Times New Roman" w:cs="Times New Roman"/>
          <w:sz w:val="24"/>
          <w:szCs w:val="24"/>
        </w:rPr>
        <w:t>alues below the minimum detection limit of 0.55 µg</w:t>
      </w:r>
      <w:r w:rsidR="000F4559">
        <w:rPr>
          <w:rFonts w:ascii="Times New Roman" w:hAnsi="Times New Roman" w:cs="Times New Roman"/>
          <w:sz w:val="24"/>
          <w:szCs w:val="24"/>
        </w:rPr>
        <w:t>/</w:t>
      </w:r>
      <w:r w:rsidR="000F4559" w:rsidRPr="00A73537">
        <w:rPr>
          <w:rFonts w:ascii="Times New Roman" w:hAnsi="Times New Roman" w:cs="Times New Roman"/>
          <w:sz w:val="24"/>
          <w:szCs w:val="24"/>
        </w:rPr>
        <w:t>L were replaced with this nominal base to standardize across the dataset.</w:t>
      </w:r>
      <w:r w:rsidR="00E004B8">
        <w:rPr>
          <w:rFonts w:ascii="Times New Roman" w:hAnsi="Times New Roman" w:cs="Times New Roman"/>
          <w:sz w:val="24"/>
          <w:szCs w:val="24"/>
        </w:rPr>
        <w:t xml:space="preserve"> As with the continuous data, chlorophyll </w:t>
      </w:r>
      <w:r w:rsidR="00E004B8" w:rsidRPr="00E52463">
        <w:rPr>
          <w:rFonts w:ascii="Times New Roman" w:hAnsi="Times New Roman" w:cs="Times New Roman"/>
          <w:i/>
          <w:iCs/>
          <w:sz w:val="24"/>
          <w:szCs w:val="24"/>
        </w:rPr>
        <w:t>a</w:t>
      </w:r>
      <w:r w:rsidR="00E004B8">
        <w:rPr>
          <w:rFonts w:ascii="Times New Roman" w:hAnsi="Times New Roman" w:cs="Times New Roman"/>
          <w:sz w:val="24"/>
          <w:szCs w:val="24"/>
        </w:rPr>
        <w:t xml:space="preserve"> data</w:t>
      </w:r>
      <w:r w:rsidR="00273370">
        <w:rPr>
          <w:rFonts w:ascii="Times New Roman" w:hAnsi="Times New Roman" w:cs="Times New Roman"/>
          <w:sz w:val="24"/>
          <w:szCs w:val="24"/>
        </w:rPr>
        <w:t xml:space="preserve"> that failed to meet quality assurance and quality control checks and were</w:t>
      </w:r>
      <w:r w:rsidR="00E004B8">
        <w:rPr>
          <w:rFonts w:ascii="Times New Roman" w:hAnsi="Times New Roman" w:cs="Times New Roman"/>
          <w:sz w:val="24"/>
          <w:szCs w:val="24"/>
        </w:rPr>
        <w:t xml:space="preserve"> flagged as </w:t>
      </w:r>
      <w:commentRangeStart w:id="19"/>
      <w:commentRangeStart w:id="20"/>
      <w:r w:rsidR="00E004B8">
        <w:rPr>
          <w:rFonts w:ascii="Times New Roman" w:hAnsi="Times New Roman" w:cs="Times New Roman"/>
          <w:sz w:val="24"/>
          <w:szCs w:val="24"/>
        </w:rPr>
        <w:t xml:space="preserve">“rejected” or “suspect” </w:t>
      </w:r>
      <w:commentRangeEnd w:id="19"/>
      <w:r w:rsidR="00E004B8">
        <w:rPr>
          <w:rStyle w:val="CommentReference"/>
        </w:rPr>
        <w:commentReference w:id="19"/>
      </w:r>
      <w:commentRangeEnd w:id="20"/>
      <w:r w:rsidR="0099256E">
        <w:rPr>
          <w:rStyle w:val="CommentReference"/>
        </w:rPr>
        <w:commentReference w:id="20"/>
      </w:r>
      <w:r w:rsidR="00E004B8">
        <w:rPr>
          <w:rFonts w:ascii="Times New Roman" w:hAnsi="Times New Roman" w:cs="Times New Roman"/>
          <w:sz w:val="24"/>
          <w:szCs w:val="24"/>
        </w:rPr>
        <w:t>were removed</w:t>
      </w:r>
      <w:r w:rsidR="00273370">
        <w:rPr>
          <w:rFonts w:ascii="Times New Roman" w:hAnsi="Times New Roman" w:cs="Times New Roman"/>
          <w:sz w:val="24"/>
          <w:szCs w:val="24"/>
        </w:rPr>
        <w:t xml:space="preserve"> prior to analysis</w:t>
      </w:r>
      <w:r w:rsidR="00E004B8">
        <w:rPr>
          <w:rFonts w:ascii="Times New Roman" w:hAnsi="Times New Roman" w:cs="Times New Roman"/>
          <w:sz w:val="24"/>
          <w:szCs w:val="24"/>
        </w:rPr>
        <w:t>.</w:t>
      </w:r>
      <w:r w:rsidR="00F25F20">
        <w:rPr>
          <w:rFonts w:ascii="Times New Roman" w:hAnsi="Times New Roman" w:cs="Times New Roman"/>
          <w:sz w:val="24"/>
          <w:szCs w:val="24"/>
        </w:rPr>
        <w:t xml:space="preserve"> </w:t>
      </w:r>
      <w:commentRangeStart w:id="21"/>
      <w:r w:rsidR="00B7180D">
        <w:rPr>
          <w:rFonts w:ascii="Times New Roman" w:hAnsi="Times New Roman" w:cs="Times New Roman"/>
          <w:sz w:val="24"/>
          <w:szCs w:val="24"/>
        </w:rPr>
        <w:t xml:space="preserve">Data flagged as “suspect” typically meant that the replicate values differed substantially, the lab analyzed an unpreserved sample, or that the laboratory reported that the result did not meet quality control measures. </w:t>
      </w:r>
      <w:commentRangeEnd w:id="21"/>
      <w:r w:rsidR="00273370">
        <w:rPr>
          <w:rStyle w:val="CommentReference"/>
        </w:rPr>
        <w:commentReference w:id="21"/>
      </w:r>
      <w:r w:rsidR="00F25F20">
        <w:rPr>
          <w:rFonts w:ascii="Times New Roman" w:hAnsi="Times New Roman" w:cs="Times New Roman"/>
          <w:sz w:val="24"/>
          <w:szCs w:val="24"/>
        </w:rPr>
        <w:t xml:space="preserve">At PC, an automatic water sampler </w:t>
      </w:r>
      <w:r w:rsidR="00773366">
        <w:rPr>
          <w:rFonts w:ascii="Times New Roman" w:hAnsi="Times New Roman" w:cs="Times New Roman"/>
          <w:sz w:val="24"/>
          <w:szCs w:val="24"/>
        </w:rPr>
        <w:t>was usually deployed in addition to the discrete sample collection</w:t>
      </w:r>
      <w:r w:rsidR="00CE1430">
        <w:rPr>
          <w:rFonts w:ascii="Times New Roman" w:hAnsi="Times New Roman" w:cs="Times New Roman"/>
          <w:sz w:val="24"/>
          <w:szCs w:val="24"/>
        </w:rPr>
        <w:t xml:space="preserve"> and set to collect from </w:t>
      </w:r>
      <w:r w:rsidR="00D1784A">
        <w:rPr>
          <w:rFonts w:ascii="Times New Roman" w:hAnsi="Times New Roman" w:cs="Times New Roman"/>
          <w:sz w:val="24"/>
          <w:szCs w:val="24"/>
        </w:rPr>
        <w:t>the same water depth</w:t>
      </w:r>
      <w:r w:rsidR="00773366">
        <w:rPr>
          <w:rFonts w:ascii="Times New Roman" w:hAnsi="Times New Roman" w:cs="Times New Roman"/>
          <w:sz w:val="24"/>
          <w:szCs w:val="24"/>
        </w:rPr>
        <w:t xml:space="preserve">. </w:t>
      </w:r>
      <w:r w:rsidR="00971001">
        <w:rPr>
          <w:rFonts w:ascii="Times New Roman" w:hAnsi="Times New Roman" w:cs="Times New Roman"/>
          <w:sz w:val="24"/>
          <w:szCs w:val="24"/>
        </w:rPr>
        <w:t xml:space="preserve">In some cases where PC was missing chlorophyll data, </w:t>
      </w:r>
      <w:r w:rsidR="00971001" w:rsidRPr="00A73537">
        <w:rPr>
          <w:rFonts w:ascii="Times New Roman" w:hAnsi="Times New Roman" w:cs="Times New Roman"/>
          <w:sz w:val="24"/>
          <w:szCs w:val="24"/>
        </w:rPr>
        <w:t xml:space="preserve">values were filled in with data collected at </w:t>
      </w:r>
      <w:r w:rsidR="00CE1430">
        <w:rPr>
          <w:rFonts w:ascii="Times New Roman" w:hAnsi="Times New Roman" w:cs="Times New Roman"/>
          <w:sz w:val="24"/>
          <w:szCs w:val="24"/>
        </w:rPr>
        <w:t xml:space="preserve">a </w:t>
      </w:r>
      <w:r w:rsidR="00971001" w:rsidRPr="00A73537">
        <w:rPr>
          <w:rFonts w:ascii="Times New Roman" w:hAnsi="Times New Roman" w:cs="Times New Roman"/>
          <w:sz w:val="24"/>
          <w:szCs w:val="24"/>
        </w:rPr>
        <w:t xml:space="preserve">similar time using </w:t>
      </w:r>
      <w:r w:rsidR="00CE1430">
        <w:rPr>
          <w:rFonts w:ascii="Times New Roman" w:hAnsi="Times New Roman" w:cs="Times New Roman"/>
          <w:sz w:val="24"/>
          <w:szCs w:val="24"/>
        </w:rPr>
        <w:t>the</w:t>
      </w:r>
      <w:r w:rsidR="00971001" w:rsidRPr="00A73537">
        <w:rPr>
          <w:rFonts w:ascii="Times New Roman" w:hAnsi="Times New Roman" w:cs="Times New Roman"/>
          <w:sz w:val="24"/>
          <w:szCs w:val="24"/>
        </w:rPr>
        <w:t xml:space="preserve"> automat</w:t>
      </w:r>
      <w:r w:rsidR="00CE1430">
        <w:rPr>
          <w:rFonts w:ascii="Times New Roman" w:hAnsi="Times New Roman" w:cs="Times New Roman"/>
          <w:sz w:val="24"/>
          <w:szCs w:val="24"/>
        </w:rPr>
        <w:t>ic</w:t>
      </w:r>
      <w:r w:rsidR="00971001" w:rsidRPr="00A73537">
        <w:rPr>
          <w:rFonts w:ascii="Times New Roman" w:hAnsi="Times New Roman" w:cs="Times New Roman"/>
          <w:sz w:val="24"/>
          <w:szCs w:val="24"/>
        </w:rPr>
        <w:t xml:space="preserve"> sampler</w:t>
      </w:r>
      <w:r w:rsidR="00D1784A">
        <w:rPr>
          <w:rFonts w:ascii="Times New Roman" w:hAnsi="Times New Roman" w:cs="Times New Roman"/>
          <w:sz w:val="24"/>
          <w:szCs w:val="24"/>
        </w:rPr>
        <w:t>.</w:t>
      </w:r>
    </w:p>
    <w:p w14:paraId="0DAE63BC"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22" w:name="climate-data"/>
      <w:bookmarkEnd w:id="16"/>
      <w:r w:rsidRPr="00A73537">
        <w:rPr>
          <w:rFonts w:ascii="Times New Roman" w:hAnsi="Times New Roman" w:cs="Times New Roman"/>
          <w:sz w:val="24"/>
          <w:szCs w:val="24"/>
        </w:rPr>
        <w:t>Climate Data</w:t>
      </w:r>
    </w:p>
    <w:p w14:paraId="7634EC0D" w14:textId="152BBFF6" w:rsidR="00681769" w:rsidRPr="00A73537"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Continuous meteorological data </w:t>
      </w:r>
      <w:r w:rsidR="001E686F">
        <w:rPr>
          <w:rFonts w:ascii="Times New Roman" w:hAnsi="Times New Roman" w:cs="Times New Roman"/>
          <w:sz w:val="24"/>
          <w:szCs w:val="24"/>
        </w:rPr>
        <w:t>was</w:t>
      </w:r>
      <w:r w:rsidRPr="00A73537">
        <w:rPr>
          <w:rFonts w:ascii="Times New Roman" w:hAnsi="Times New Roman" w:cs="Times New Roman"/>
          <w:sz w:val="24"/>
          <w:szCs w:val="24"/>
        </w:rPr>
        <w:t xml:space="preserve"> collected at the Pellicer Creek weather station, approximately 4 km southeast of the Pellicer Creek water quality station. Rainfall data were </w:t>
      </w:r>
      <w:r w:rsidR="00FA5700" w:rsidRPr="00A73537">
        <w:rPr>
          <w:rFonts w:ascii="Times New Roman" w:hAnsi="Times New Roman" w:cs="Times New Roman"/>
          <w:sz w:val="24"/>
          <w:szCs w:val="24"/>
        </w:rPr>
        <w:t>totaled</w:t>
      </w:r>
      <w:r w:rsidRPr="00A73537">
        <w:rPr>
          <w:rFonts w:ascii="Times New Roman" w:hAnsi="Times New Roman" w:cs="Times New Roman"/>
          <w:sz w:val="24"/>
          <w:szCs w:val="24"/>
        </w:rPr>
        <w:t xml:space="preserve"> for each month and year after removing data that failed to meet quality standards. Information on El Niño/Southern Oscillation (ENSO) was downloaded from the National Oceanic and Atmospheric Administration’s Pacific Coast Laboratory (https://psl.noaa.gov/enso/mei/). The Multivariate ENSO Index (MEI) is based on multiple </w:t>
      </w:r>
      <w:r w:rsidRPr="00A73537">
        <w:rPr>
          <w:rFonts w:ascii="Times New Roman" w:hAnsi="Times New Roman" w:cs="Times New Roman"/>
          <w:sz w:val="24"/>
          <w:szCs w:val="24"/>
        </w:rPr>
        <w:lastRenderedPageBreak/>
        <w:t xml:space="preserve">variables that are used to describe conditions in the tropical Pacific during ENSO events. This index is computed for 12 bimonthly rolling windows per year. This rolling window </w:t>
      </w:r>
      <w:r w:rsidR="0099256E">
        <w:rPr>
          <w:rFonts w:ascii="Times New Roman" w:hAnsi="Times New Roman" w:cs="Times New Roman"/>
          <w:sz w:val="24"/>
          <w:szCs w:val="24"/>
        </w:rPr>
        <w:t>represented the sampling month and the one preceding it</w:t>
      </w:r>
      <w:r w:rsidRPr="00A73537">
        <w:rPr>
          <w:rFonts w:ascii="Times New Roman" w:hAnsi="Times New Roman" w:cs="Times New Roman"/>
          <w:sz w:val="24"/>
          <w:szCs w:val="24"/>
        </w:rPr>
        <w:t xml:space="preserve"> and was used to examine climate patterns during this study period.</w:t>
      </w:r>
    </w:p>
    <w:p w14:paraId="675096DF"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23" w:name="data-analysis"/>
      <w:bookmarkEnd w:id="22"/>
      <w:r w:rsidRPr="00A73537">
        <w:rPr>
          <w:rFonts w:ascii="Times New Roman" w:hAnsi="Times New Roman" w:cs="Times New Roman"/>
          <w:sz w:val="24"/>
          <w:szCs w:val="24"/>
        </w:rPr>
        <w:t>Data analysis</w:t>
      </w:r>
    </w:p>
    <w:p w14:paraId="1B895237" w14:textId="7BD30644" w:rsidR="00985A41"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All statistical analyses and data visualizations were carried out using R v4.3.0 (R Core Team 2023). Generalized additive models on log10-transformed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were performed for each station using the </w:t>
      </w:r>
      <w:r w:rsidRPr="00A73537">
        <w:rPr>
          <w:rStyle w:val="VerbatimChar"/>
          <w:rFonts w:ascii="Times New Roman" w:hAnsi="Times New Roman" w:cs="Times New Roman"/>
          <w:sz w:val="24"/>
          <w:szCs w:val="24"/>
        </w:rPr>
        <w:t>wqtrends</w:t>
      </w:r>
      <w:r w:rsidRPr="00A73537">
        <w:rPr>
          <w:rFonts w:ascii="Times New Roman" w:hAnsi="Times New Roman" w:cs="Times New Roman"/>
          <w:sz w:val="24"/>
          <w:szCs w:val="24"/>
        </w:rPr>
        <w:t xml:space="preserve"> package with </w:t>
      </w:r>
      <w:r w:rsidR="00923AA7">
        <w:rPr>
          <w:rFonts w:ascii="Times New Roman" w:hAnsi="Times New Roman" w:cs="Times New Roman"/>
          <w:sz w:val="24"/>
          <w:szCs w:val="24"/>
        </w:rPr>
        <w:t xml:space="preserve">the </w:t>
      </w:r>
      <w:r w:rsidRPr="00A73537">
        <w:rPr>
          <w:rFonts w:ascii="Times New Roman" w:hAnsi="Times New Roman" w:cs="Times New Roman"/>
          <w:sz w:val="24"/>
          <w:szCs w:val="24"/>
        </w:rPr>
        <w:t xml:space="preserve">term </w:t>
      </w:r>
      <w:r w:rsidRPr="00A73537">
        <w:rPr>
          <w:rFonts w:ascii="Times New Roman" w:hAnsi="Times New Roman" w:cs="Times New Roman"/>
          <w:i/>
          <w:iCs/>
          <w:sz w:val="24"/>
          <w:szCs w:val="24"/>
        </w:rPr>
        <w:t>s</w:t>
      </w:r>
      <w:r w:rsidRPr="00A73537">
        <w:rPr>
          <w:rFonts w:ascii="Times New Roman" w:hAnsi="Times New Roman" w:cs="Times New Roman"/>
          <w:sz w:val="24"/>
          <w:szCs w:val="24"/>
        </w:rPr>
        <w:t xml:space="preserve">(“cont_year”), </w:t>
      </w:r>
      <w:r w:rsidR="00923AA7">
        <w:rPr>
          <w:rFonts w:ascii="Times New Roman" w:hAnsi="Times New Roman" w:cs="Times New Roman"/>
          <w:sz w:val="24"/>
          <w:szCs w:val="24"/>
        </w:rPr>
        <w:t xml:space="preserve">which was the </w:t>
      </w:r>
      <w:r w:rsidRPr="00A73537">
        <w:rPr>
          <w:rFonts w:ascii="Times New Roman" w:hAnsi="Times New Roman" w:cs="Times New Roman"/>
          <w:sz w:val="24"/>
          <w:szCs w:val="24"/>
        </w:rPr>
        <w:t>day of the year converted into a continuous numeric variable and the upper limit of the basis complexity (</w:t>
      </w:r>
      <w:r w:rsidRPr="00A73537">
        <w:rPr>
          <w:rFonts w:ascii="Times New Roman" w:hAnsi="Times New Roman" w:cs="Times New Roman"/>
          <w:i/>
          <w:iCs/>
          <w:sz w:val="24"/>
          <w:szCs w:val="24"/>
        </w:rPr>
        <w:t>k</w:t>
      </w:r>
      <w:r w:rsidRPr="00A73537">
        <w:rPr>
          <w:rFonts w:ascii="Times New Roman" w:hAnsi="Times New Roman" w:cs="Times New Roman"/>
          <w:sz w:val="24"/>
          <w:szCs w:val="24"/>
        </w:rPr>
        <w:t xml:space="preserve">) was set to 11 times the number of years for the input data (11 * 20 = 220) (M. Beck et al. 2022; M. W. Beck et al. 2022). Diagnostic information of the model fit and procedure were checked using the </w:t>
      </w:r>
      <w:r w:rsidRPr="00A73537">
        <w:rPr>
          <w:rStyle w:val="VerbatimChar"/>
          <w:rFonts w:ascii="Times New Roman" w:hAnsi="Times New Roman" w:cs="Times New Roman"/>
          <w:sz w:val="24"/>
          <w:szCs w:val="24"/>
        </w:rPr>
        <w:t>mgcv</w:t>
      </w:r>
      <w:r w:rsidRPr="00A73537">
        <w:rPr>
          <w:rFonts w:ascii="Times New Roman" w:hAnsi="Times New Roman" w:cs="Times New Roman"/>
          <w:sz w:val="24"/>
          <w:szCs w:val="24"/>
        </w:rPr>
        <w:t xml:space="preserve"> package (Wood 2011). </w:t>
      </w:r>
      <w:r w:rsidR="00923AA7" w:rsidRPr="00A73537">
        <w:rPr>
          <w:rFonts w:ascii="Times New Roman" w:hAnsi="Times New Roman" w:cs="Times New Roman"/>
          <w:sz w:val="24"/>
          <w:szCs w:val="24"/>
        </w:rPr>
        <w:t>Th</w:t>
      </w:r>
      <w:r w:rsidR="00923AA7">
        <w:rPr>
          <w:rFonts w:ascii="Times New Roman" w:hAnsi="Times New Roman" w:cs="Times New Roman"/>
          <w:sz w:val="24"/>
          <w:szCs w:val="24"/>
        </w:rPr>
        <w:t>is</w:t>
      </w:r>
      <w:r w:rsidR="00923AA7" w:rsidRPr="00A73537">
        <w:rPr>
          <w:rFonts w:ascii="Times New Roman" w:hAnsi="Times New Roman" w:cs="Times New Roman"/>
          <w:sz w:val="24"/>
          <w:szCs w:val="24"/>
        </w:rPr>
        <w:t xml:space="preserve"> </w:t>
      </w:r>
      <w:r w:rsidRPr="00A73537">
        <w:rPr>
          <w:rFonts w:ascii="Times New Roman" w:hAnsi="Times New Roman" w:cs="Times New Roman"/>
          <w:sz w:val="24"/>
          <w:szCs w:val="24"/>
        </w:rPr>
        <w:t>model computed a smooth temporal pattern in the raw data with an uncertainty of the smoother</w:t>
      </w:r>
      <w:r w:rsidR="00923AA7">
        <w:rPr>
          <w:rFonts w:ascii="Times New Roman" w:hAnsi="Times New Roman" w:cs="Times New Roman"/>
          <w:sz w:val="24"/>
          <w:szCs w:val="24"/>
        </w:rPr>
        <w:t xml:space="preserve"> for each station</w:t>
      </w:r>
      <w:r w:rsidRPr="00A73537">
        <w:rPr>
          <w:rFonts w:ascii="Times New Roman" w:hAnsi="Times New Roman" w:cs="Times New Roman"/>
          <w:sz w:val="24"/>
          <w:szCs w:val="24"/>
        </w:rPr>
        <w:t>. The model results were then used to calculate</w:t>
      </w:r>
      <w:commentRangeStart w:id="24"/>
      <w:r w:rsidRPr="00A73537">
        <w:rPr>
          <w:rFonts w:ascii="Times New Roman" w:hAnsi="Times New Roman" w:cs="Times New Roman"/>
          <w:sz w:val="24"/>
          <w:szCs w:val="24"/>
        </w:rPr>
        <w:t xml:space="preserve"> trends</w:t>
      </w:r>
      <w:commentRangeEnd w:id="24"/>
      <w:r w:rsidR="00C51EAA">
        <w:rPr>
          <w:rStyle w:val="CommentReference"/>
        </w:rPr>
        <w:commentReference w:id="24"/>
      </w:r>
      <w:r w:rsidR="00923AA7">
        <w:rPr>
          <w:rFonts w:ascii="Times New Roman" w:hAnsi="Times New Roman" w:cs="Times New Roman"/>
          <w:sz w:val="24"/>
          <w:szCs w:val="24"/>
        </w:rPr>
        <w:t xml:space="preserve"> in </w:t>
      </w:r>
      <w:r w:rsidR="005B1127">
        <w:rPr>
          <w:rFonts w:ascii="Times New Roman" w:hAnsi="Times New Roman" w:cs="Times New Roman"/>
          <w:sz w:val="24"/>
          <w:szCs w:val="24"/>
        </w:rPr>
        <w:t>annual average chl-a for the</w:t>
      </w:r>
      <w:r w:rsidR="00923AA7">
        <w:rPr>
          <w:rFonts w:ascii="Times New Roman" w:hAnsi="Times New Roman" w:cs="Times New Roman"/>
          <w:sz w:val="24"/>
          <w:szCs w:val="24"/>
        </w:rPr>
        <w:t xml:space="preserve"> 20-year time period using meta-analysis where the season was set for January 1 to December 31 of each year</w:t>
      </w:r>
      <w:r w:rsidRPr="00A73537">
        <w:rPr>
          <w:rFonts w:ascii="Times New Roman" w:hAnsi="Times New Roman" w:cs="Times New Roman"/>
          <w:sz w:val="24"/>
          <w:szCs w:val="24"/>
        </w:rPr>
        <w:t>.</w:t>
      </w:r>
      <w:r w:rsidR="00ED5192">
        <w:rPr>
          <w:rFonts w:ascii="Times New Roman" w:hAnsi="Times New Roman" w:cs="Times New Roman"/>
          <w:sz w:val="24"/>
          <w:szCs w:val="24"/>
        </w:rPr>
        <w:t xml:space="preserve"> </w:t>
      </w:r>
      <w:commentRangeStart w:id="25"/>
      <w:commentRangeStart w:id="26"/>
      <w:r w:rsidR="00D3364B">
        <w:rPr>
          <w:rFonts w:ascii="Times New Roman" w:hAnsi="Times New Roman" w:cs="Times New Roman"/>
          <w:sz w:val="24"/>
          <w:szCs w:val="24"/>
        </w:rPr>
        <w:t xml:space="preserve">Changes in annual chlorophyll </w:t>
      </w:r>
      <w:r w:rsidR="00D3364B">
        <w:rPr>
          <w:rFonts w:ascii="Times New Roman" w:hAnsi="Times New Roman" w:cs="Times New Roman"/>
          <w:i/>
          <w:iCs/>
          <w:sz w:val="24"/>
          <w:szCs w:val="24"/>
        </w:rPr>
        <w:t xml:space="preserve">a </w:t>
      </w:r>
      <w:r w:rsidR="00D3364B">
        <w:rPr>
          <w:rFonts w:ascii="Times New Roman" w:hAnsi="Times New Roman" w:cs="Times New Roman"/>
          <w:sz w:val="24"/>
          <w:szCs w:val="24"/>
        </w:rPr>
        <w:t>were evaluated using a five-year moving window from 2003-2022. The slope is representative for the central year within each block (two years before and after)</w:t>
      </w:r>
      <w:r w:rsidR="00273370">
        <w:rPr>
          <w:rFonts w:ascii="Times New Roman" w:hAnsi="Times New Roman" w:cs="Times New Roman"/>
          <w:sz w:val="24"/>
          <w:szCs w:val="24"/>
        </w:rPr>
        <w:t xml:space="preserve"> and thus the changes in slope and its significance were used to identify change points in the timeseries as well as years of significant interest</w:t>
      </w:r>
      <w:r w:rsidR="00D3364B">
        <w:rPr>
          <w:rFonts w:ascii="Times New Roman" w:hAnsi="Times New Roman" w:cs="Times New Roman"/>
          <w:sz w:val="24"/>
          <w:szCs w:val="24"/>
        </w:rPr>
        <w:t xml:space="preserve">. </w:t>
      </w:r>
      <w:commentRangeEnd w:id="25"/>
      <w:r w:rsidR="00702672">
        <w:rPr>
          <w:rStyle w:val="CommentReference"/>
        </w:rPr>
        <w:commentReference w:id="25"/>
      </w:r>
      <w:commentRangeEnd w:id="26"/>
      <w:r w:rsidR="000A0C43">
        <w:rPr>
          <w:rStyle w:val="CommentReference"/>
        </w:rPr>
        <w:commentReference w:id="26"/>
      </w:r>
    </w:p>
    <w:p w14:paraId="19B8D570" w14:textId="736AEEC3" w:rsidR="00681769" w:rsidRDefault="00CD52EF" w:rsidP="00985A41">
      <w:pPr>
        <w:pStyle w:val="FirstParagraph"/>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A complete dataset with no missing data gaps was required to investigate patterns and scales of variability</w:t>
      </w:r>
      <w:r w:rsidR="00F069DF">
        <w:rPr>
          <w:rFonts w:ascii="Times New Roman" w:hAnsi="Times New Roman" w:cs="Times New Roman"/>
          <w:sz w:val="24"/>
          <w:szCs w:val="24"/>
        </w:rPr>
        <w:t xml:space="preserve"> using and the decomposition analysis from Cloern and Jassby (2010) and to explore seasonality in phytoplankton biomass using functions in the </w:t>
      </w:r>
      <w:r w:rsidR="00F069DF" w:rsidRPr="00A73537">
        <w:rPr>
          <w:rStyle w:val="VerbatimChar"/>
          <w:rFonts w:ascii="Times New Roman" w:hAnsi="Times New Roman" w:cs="Times New Roman"/>
          <w:sz w:val="24"/>
          <w:szCs w:val="24"/>
        </w:rPr>
        <w:t>wql</w:t>
      </w:r>
      <w:r w:rsidR="00F069DF" w:rsidRPr="00A73537">
        <w:rPr>
          <w:rFonts w:ascii="Times New Roman" w:hAnsi="Times New Roman" w:cs="Times New Roman"/>
          <w:sz w:val="24"/>
          <w:szCs w:val="24"/>
        </w:rPr>
        <w:t xml:space="preserve"> package (Jassby and Cloern 2022)</w:t>
      </w:r>
      <w:r w:rsidR="00F069DF">
        <w:rPr>
          <w:rFonts w:ascii="Times New Roman" w:hAnsi="Times New Roman" w:cs="Times New Roman"/>
          <w:sz w:val="24"/>
          <w:szCs w:val="24"/>
        </w:rPr>
        <w:t>. Therefore</w:t>
      </w:r>
      <w:r w:rsidR="00923AA7">
        <w:rPr>
          <w:rFonts w:ascii="Times New Roman" w:hAnsi="Times New Roman" w:cs="Times New Roman"/>
          <w:sz w:val="24"/>
          <w:szCs w:val="24"/>
        </w:rPr>
        <w:t>,</w:t>
      </w:r>
      <w:r w:rsidR="00923AA7" w:rsidRPr="00923AA7">
        <w:rPr>
          <w:rFonts w:ascii="Times New Roman" w:hAnsi="Times New Roman" w:cs="Times New Roman"/>
          <w:sz w:val="24"/>
          <w:szCs w:val="24"/>
        </w:rPr>
        <w:t xml:space="preserve"> </w:t>
      </w:r>
      <w:r w:rsidR="00923AA7">
        <w:rPr>
          <w:rFonts w:ascii="Times New Roman" w:hAnsi="Times New Roman" w:cs="Times New Roman"/>
          <w:sz w:val="24"/>
          <w:szCs w:val="24"/>
        </w:rPr>
        <w:t>t</w:t>
      </w:r>
      <w:r w:rsidR="00923AA7" w:rsidRPr="00D3364B">
        <w:rPr>
          <w:rFonts w:ascii="Times New Roman" w:hAnsi="Times New Roman" w:cs="Times New Roman"/>
          <w:sz w:val="24"/>
          <w:szCs w:val="24"/>
        </w:rPr>
        <w:t>he</w:t>
      </w:r>
      <w:r w:rsidR="00923AA7" w:rsidRPr="00A73537">
        <w:rPr>
          <w:rFonts w:ascii="Times New Roman" w:hAnsi="Times New Roman" w:cs="Times New Roman"/>
          <w:sz w:val="24"/>
          <w:szCs w:val="24"/>
        </w:rPr>
        <w:t xml:space="preserve"> predicted values from the </w:t>
      </w:r>
      <w:r w:rsidR="00923AA7">
        <w:rPr>
          <w:rFonts w:ascii="Times New Roman" w:hAnsi="Times New Roman" w:cs="Times New Roman"/>
          <w:sz w:val="24"/>
          <w:szCs w:val="24"/>
        </w:rPr>
        <w:t>GAMs</w:t>
      </w:r>
      <w:r w:rsidR="00923AA7" w:rsidRPr="00A73537">
        <w:rPr>
          <w:rFonts w:ascii="Times New Roman" w:hAnsi="Times New Roman" w:cs="Times New Roman"/>
          <w:sz w:val="24"/>
          <w:szCs w:val="24"/>
        </w:rPr>
        <w:t xml:space="preserve"> were used to fill in </w:t>
      </w:r>
      <w:r w:rsidR="00923AA7">
        <w:rPr>
          <w:rFonts w:ascii="Times New Roman" w:hAnsi="Times New Roman" w:cs="Times New Roman"/>
          <w:sz w:val="24"/>
          <w:szCs w:val="24"/>
        </w:rPr>
        <w:t xml:space="preserve">missing </w:t>
      </w:r>
      <w:r w:rsidR="00923AA7" w:rsidRPr="00A73537">
        <w:rPr>
          <w:rFonts w:ascii="Times New Roman" w:hAnsi="Times New Roman" w:cs="Times New Roman"/>
          <w:sz w:val="24"/>
          <w:szCs w:val="24"/>
        </w:rPr>
        <w:t xml:space="preserve">data </w:t>
      </w:r>
      <w:r w:rsidR="00F069DF">
        <w:rPr>
          <w:rFonts w:ascii="Times New Roman" w:hAnsi="Times New Roman" w:cs="Times New Roman"/>
          <w:sz w:val="24"/>
          <w:szCs w:val="24"/>
        </w:rPr>
        <w:t xml:space="preserve">at </w:t>
      </w:r>
      <w:r w:rsidR="00F069DF">
        <w:rPr>
          <w:rFonts w:ascii="Times New Roman" w:hAnsi="Times New Roman" w:cs="Times New Roman"/>
          <w:sz w:val="24"/>
          <w:szCs w:val="24"/>
        </w:rPr>
        <w:lastRenderedPageBreak/>
        <w:t xml:space="preserve">all sites </w:t>
      </w:r>
      <w:r w:rsidR="00923AA7" w:rsidRPr="00A73537">
        <w:rPr>
          <w:rFonts w:ascii="Times New Roman" w:hAnsi="Times New Roman" w:cs="Times New Roman"/>
          <w:sz w:val="24"/>
          <w:szCs w:val="24"/>
        </w:rPr>
        <w:t>(</w:t>
      </w:r>
      <w:r w:rsidR="007965A4" w:rsidRPr="007965A4">
        <w:rPr>
          <w:rFonts w:ascii="Times New Roman" w:hAnsi="Times New Roman" w:cs="Times New Roman"/>
          <w:sz w:val="24"/>
          <w:szCs w:val="24"/>
          <w:highlight w:val="yellow"/>
          <w:rPrChange w:id="27" w:author="Shannon" w:date="2024-02-06T10:10:00Z">
            <w:rPr>
              <w:rFonts w:ascii="Times New Roman" w:hAnsi="Times New Roman" w:cs="Times New Roman"/>
              <w:sz w:val="24"/>
              <w:szCs w:val="24"/>
            </w:rPr>
          </w:rPrChange>
        </w:rPr>
        <w:t>Appendix A</w:t>
      </w:r>
      <w:r w:rsidR="00923AA7" w:rsidRPr="00A73537">
        <w:rPr>
          <w:rFonts w:ascii="Times New Roman" w:hAnsi="Times New Roman" w:cs="Times New Roman"/>
          <w:sz w:val="24"/>
          <w:szCs w:val="24"/>
        </w:rPr>
        <w:t>)</w:t>
      </w:r>
      <w:r w:rsidR="00923AA7">
        <w:rPr>
          <w:rFonts w:ascii="Times New Roman" w:hAnsi="Times New Roman" w:cs="Times New Roman"/>
          <w:sz w:val="24"/>
          <w:szCs w:val="24"/>
        </w:rPr>
        <w:t>.</w:t>
      </w:r>
      <w:r w:rsidR="00923AA7" w:rsidRPr="00A73537">
        <w:rPr>
          <w:rFonts w:ascii="Times New Roman" w:hAnsi="Times New Roman" w:cs="Times New Roman"/>
          <w:sz w:val="24"/>
          <w:szCs w:val="24"/>
        </w:rPr>
        <w:t xml:space="preserve"> </w:t>
      </w:r>
      <w:r w:rsidR="00F069DF">
        <w:rPr>
          <w:rFonts w:ascii="Times New Roman" w:hAnsi="Times New Roman" w:cs="Times New Roman"/>
          <w:sz w:val="24"/>
          <w:szCs w:val="24"/>
        </w:rPr>
        <w:t xml:space="preserve">This dataset will be referred to as “filled chlorophyll </w:t>
      </w:r>
      <w:r w:rsidR="00F069DF">
        <w:rPr>
          <w:rFonts w:ascii="Times New Roman" w:hAnsi="Times New Roman" w:cs="Times New Roman"/>
          <w:i/>
          <w:iCs/>
          <w:sz w:val="24"/>
          <w:szCs w:val="24"/>
        </w:rPr>
        <w:t xml:space="preserve">a </w:t>
      </w:r>
      <w:r w:rsidR="00F069DF">
        <w:rPr>
          <w:rFonts w:ascii="Times New Roman" w:hAnsi="Times New Roman" w:cs="Times New Roman"/>
          <w:sz w:val="24"/>
          <w:szCs w:val="24"/>
        </w:rPr>
        <w:t xml:space="preserve">data”. </w:t>
      </w:r>
      <w:commentRangeStart w:id="28"/>
      <w:r w:rsidR="00985A41">
        <w:rPr>
          <w:rFonts w:ascii="Times New Roman" w:hAnsi="Times New Roman" w:cs="Times New Roman"/>
          <w:sz w:val="24"/>
          <w:szCs w:val="24"/>
        </w:rPr>
        <w:t>Equation 4</w:t>
      </w:r>
      <w:r w:rsidR="00985A41" w:rsidRPr="00A73537">
        <w:rPr>
          <w:rFonts w:ascii="Times New Roman" w:hAnsi="Times New Roman" w:cs="Times New Roman"/>
          <w:sz w:val="24"/>
          <w:szCs w:val="24"/>
        </w:rPr>
        <w:t xml:space="preserve"> from Cloern and Jassby </w:t>
      </w:r>
      <w:r w:rsidR="00985A41">
        <w:rPr>
          <w:rFonts w:ascii="Times New Roman" w:hAnsi="Times New Roman" w:cs="Times New Roman"/>
          <w:sz w:val="24"/>
          <w:szCs w:val="24"/>
        </w:rPr>
        <w:t xml:space="preserve">(2010) </w:t>
      </w:r>
      <w:r w:rsidR="007705A5">
        <w:rPr>
          <w:rFonts w:ascii="Times New Roman" w:hAnsi="Times New Roman" w:cs="Times New Roman"/>
          <w:sz w:val="24"/>
          <w:szCs w:val="24"/>
        </w:rPr>
        <w:t>was applied to</w:t>
      </w:r>
      <w:r w:rsidR="00F069DF">
        <w:rPr>
          <w:rFonts w:ascii="Times New Roman" w:hAnsi="Times New Roman" w:cs="Times New Roman"/>
          <w:sz w:val="24"/>
          <w:szCs w:val="24"/>
        </w:rPr>
        <w:t xml:space="preserve"> the complete</w:t>
      </w:r>
      <w:r w:rsidR="007705A5">
        <w:rPr>
          <w:rFonts w:ascii="Times New Roman" w:hAnsi="Times New Roman" w:cs="Times New Roman"/>
          <w:sz w:val="24"/>
          <w:szCs w:val="24"/>
        </w:rPr>
        <w:t xml:space="preserve"> </w:t>
      </w:r>
      <w:r w:rsidR="004819AB">
        <w:rPr>
          <w:rFonts w:ascii="Times New Roman" w:hAnsi="Times New Roman" w:cs="Times New Roman"/>
          <w:sz w:val="24"/>
          <w:szCs w:val="24"/>
        </w:rPr>
        <w:t xml:space="preserve">monthly chlorophyll </w:t>
      </w:r>
      <w:r w:rsidR="004819AB" w:rsidRPr="00DA387E">
        <w:rPr>
          <w:rFonts w:ascii="Times New Roman" w:hAnsi="Times New Roman" w:cs="Times New Roman"/>
          <w:i/>
          <w:iCs/>
          <w:sz w:val="24"/>
          <w:szCs w:val="24"/>
        </w:rPr>
        <w:t>a</w:t>
      </w:r>
      <w:r w:rsidR="004819AB">
        <w:rPr>
          <w:rFonts w:ascii="Times New Roman" w:hAnsi="Times New Roman" w:cs="Times New Roman"/>
          <w:sz w:val="24"/>
          <w:szCs w:val="24"/>
        </w:rPr>
        <w:t xml:space="preserve"> data</w:t>
      </w:r>
      <w:r w:rsidR="00F069DF">
        <w:rPr>
          <w:rFonts w:ascii="Times New Roman" w:hAnsi="Times New Roman" w:cs="Times New Roman"/>
          <w:sz w:val="24"/>
          <w:szCs w:val="24"/>
        </w:rPr>
        <w:t xml:space="preserve"> series</w:t>
      </w:r>
      <w:r w:rsidR="004819AB">
        <w:rPr>
          <w:rFonts w:ascii="Times New Roman" w:hAnsi="Times New Roman" w:cs="Times New Roman"/>
          <w:sz w:val="24"/>
          <w:szCs w:val="24"/>
        </w:rPr>
        <w:t xml:space="preserve"> </w:t>
      </w:r>
      <w:r w:rsidR="00985A41">
        <w:rPr>
          <w:rFonts w:ascii="Times New Roman" w:hAnsi="Times New Roman" w:cs="Times New Roman"/>
          <w:sz w:val="24"/>
          <w:szCs w:val="24"/>
        </w:rPr>
        <w:t>(Equation 1</w:t>
      </w:r>
      <w:r w:rsidR="00985A41" w:rsidRPr="00A73537">
        <w:rPr>
          <w:rFonts w:ascii="Times New Roman" w:hAnsi="Times New Roman" w:cs="Times New Roman"/>
          <w:sz w:val="24"/>
          <w:szCs w:val="24"/>
        </w:rPr>
        <w:t>)</w:t>
      </w:r>
      <w:r w:rsidR="0041140C" w:rsidRPr="00A73537">
        <w:rPr>
          <w:rFonts w:ascii="Times New Roman" w:hAnsi="Times New Roman" w:cs="Times New Roman"/>
          <w:sz w:val="24"/>
          <w:szCs w:val="24"/>
        </w:rPr>
        <w:t>.</w:t>
      </w:r>
      <w:commentRangeEnd w:id="28"/>
      <w:r w:rsidR="00EF77F8">
        <w:rPr>
          <w:rStyle w:val="CommentReference"/>
        </w:rPr>
        <w:commentReference w:id="28"/>
      </w:r>
    </w:p>
    <w:p w14:paraId="255E2337" w14:textId="6F2645E0" w:rsidR="003B101C" w:rsidRDefault="003B101C" w:rsidP="003B101C">
      <w:pPr>
        <w:pStyle w:val="BodyText"/>
        <w:jc w:val="center"/>
        <w:rPr>
          <w:sz w:val="24"/>
          <w:szCs w:val="24"/>
        </w:rPr>
      </w:pPr>
      <w:r>
        <w:t>Equation 1:</w:t>
      </w:r>
      <w:r>
        <w:tab/>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p>
    <w:p w14:paraId="01F0A4AF" w14:textId="2D3A9F6A" w:rsidR="001E5E1D" w:rsidRPr="001E5E1D" w:rsidRDefault="001E5E1D" w:rsidP="001E5E1D">
      <w:pPr>
        <w:pStyle w:val="BodyText"/>
        <w:spacing w:line="480" w:lineRule="auto"/>
        <w:jc w:val="left"/>
        <w:rPr>
          <w:rFonts w:ascii="Times New Roman" w:hAnsi="Times New Roman" w:cs="Times New Roman"/>
          <w:sz w:val="24"/>
          <w:szCs w:val="24"/>
        </w:rPr>
      </w:pPr>
      <w:commentRangeStart w:id="29"/>
      <w:commentRangeStart w:id="30"/>
      <w:r w:rsidRPr="00985A41">
        <w:rPr>
          <w:rFonts w:ascii="Times New Roman" w:hAnsi="Times New Roman" w:cs="Times New Roman"/>
          <w:sz w:val="24"/>
          <w:szCs w:val="24"/>
        </w:rPr>
        <w:t>This m</w:t>
      </w:r>
      <w:r w:rsidR="003B101C" w:rsidRPr="00985A41">
        <w:rPr>
          <w:rFonts w:ascii="Times New Roman" w:hAnsi="Times New Roman" w:cs="Times New Roman"/>
          <w:sz w:val="24"/>
          <w:szCs w:val="24"/>
        </w:rPr>
        <w:t xml:space="preserve">ultiplicative model </w:t>
      </w:r>
      <w:r w:rsidRPr="00985A41">
        <w:rPr>
          <w:rFonts w:ascii="Times New Roman" w:hAnsi="Times New Roman" w:cs="Times New Roman"/>
          <w:sz w:val="24"/>
          <w:szCs w:val="24"/>
        </w:rPr>
        <w:t>partitions variability into three components in addition to the long-term mean</w:t>
      </w:r>
      <w:r w:rsidR="001829D3">
        <w:rPr>
          <w:rFonts w:ascii="Times New Roman" w:hAnsi="Times New Roman" w:cs="Times New Roman"/>
          <w:sz w:val="24"/>
          <w:szCs w:val="24"/>
        </w:rPr>
        <w:t xml:space="preserve"> (</w:t>
      </w:r>
      <w:r w:rsidR="00212C89" w:rsidRPr="00985A41">
        <w:rPr>
          <w:rFonts w:ascii="Times New Roman" w:hAnsi="Times New Roman" w:cs="Times New Roman"/>
          <w:i/>
          <w:iCs/>
          <w:sz w:val="24"/>
          <w:szCs w:val="24"/>
        </w:rPr>
        <w:t>C</w:t>
      </w:r>
      <w:r w:rsidR="00212C89">
        <w:rPr>
          <w:rFonts w:ascii="Times New Roman" w:hAnsi="Times New Roman" w:cs="Times New Roman"/>
          <w:sz w:val="24"/>
          <w:szCs w:val="24"/>
        </w:rPr>
        <w:t>)</w:t>
      </w:r>
      <w:r w:rsidRPr="00985A41">
        <w:rPr>
          <w:rFonts w:ascii="Times New Roman" w:hAnsi="Times New Roman" w:cs="Times New Roman"/>
          <w:sz w:val="24"/>
          <w:szCs w:val="24"/>
        </w:rPr>
        <w:t xml:space="preserve"> w</w:t>
      </w:r>
      <w:r w:rsidR="003B101C" w:rsidRPr="00985A41">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3B101C" w:rsidRPr="00985A41">
        <w:rPr>
          <w:rFonts w:ascii="Times New Roman" w:hAnsi="Times New Roman" w:cs="Times New Roman"/>
          <w:sz w:val="24"/>
          <w:szCs w:val="24"/>
        </w:rPr>
        <w:t xml:space="preserve"> is the chlorophyll concentration in year </w:t>
      </w:r>
      <w:r w:rsidR="003B101C" w:rsidRPr="00985A41">
        <w:rPr>
          <w:rFonts w:ascii="Times New Roman" w:hAnsi="Times New Roman" w:cs="Times New Roman"/>
          <w:i/>
          <w:iCs/>
          <w:sz w:val="24"/>
          <w:szCs w:val="24"/>
        </w:rPr>
        <w:t xml:space="preserve">i </w:t>
      </w:r>
      <w:r w:rsidR="003B101C" w:rsidRPr="00985A41">
        <w:rPr>
          <w:rFonts w:ascii="Times New Roman" w:hAnsi="Times New Roman" w:cs="Times New Roman"/>
          <w:sz w:val="24"/>
          <w:szCs w:val="24"/>
        </w:rPr>
        <w:t>(</w:t>
      </w:r>
      <w:r w:rsidR="003B101C" w:rsidRPr="00985A41">
        <w:rPr>
          <w:rFonts w:ascii="Times New Roman" w:hAnsi="Times New Roman" w:cs="Times New Roman"/>
          <w:i/>
          <w:iCs/>
          <w:sz w:val="24"/>
          <w:szCs w:val="24"/>
        </w:rPr>
        <w:t>i</w:t>
      </w:r>
      <w:r w:rsidR="003B101C" w:rsidRPr="00985A41">
        <w:rPr>
          <w:rFonts w:ascii="Times New Roman" w:hAnsi="Times New Roman" w:cs="Times New Roman"/>
          <w:sz w:val="24"/>
          <w:szCs w:val="24"/>
        </w:rPr>
        <w:t xml:space="preserve">=1,…,N) and month </w:t>
      </w:r>
      <w:r w:rsidR="003B101C" w:rsidRPr="00985A41">
        <w:rPr>
          <w:rFonts w:ascii="Times New Roman" w:hAnsi="Times New Roman" w:cs="Times New Roman"/>
          <w:i/>
          <w:iCs/>
          <w:sz w:val="24"/>
          <w:szCs w:val="24"/>
        </w:rPr>
        <w:t>j</w:t>
      </w:r>
      <w:r w:rsidR="003B101C" w:rsidRPr="00985A41">
        <w:rPr>
          <w:rFonts w:ascii="Times New Roman" w:hAnsi="Times New Roman" w:cs="Times New Roman"/>
          <w:sz w:val="24"/>
          <w:szCs w:val="24"/>
        </w:rPr>
        <w:t xml:space="preserve"> (</w:t>
      </w:r>
      <w:r w:rsidR="003B101C" w:rsidRPr="00985A41">
        <w:rPr>
          <w:rFonts w:ascii="Times New Roman" w:hAnsi="Times New Roman" w:cs="Times New Roman"/>
          <w:i/>
          <w:iCs/>
          <w:sz w:val="24"/>
          <w:szCs w:val="24"/>
        </w:rPr>
        <w:t>j</w:t>
      </w:r>
      <w:r w:rsidR="003B101C" w:rsidRPr="00985A41">
        <w:rPr>
          <w:rFonts w:ascii="Times New Roman" w:hAnsi="Times New Roman" w:cs="Times New Roman"/>
          <w:sz w:val="24"/>
          <w:szCs w:val="24"/>
        </w:rPr>
        <w:t xml:space="preserve"> = 1,…,12); </w:t>
      </w:r>
      <w:r w:rsidR="003B101C" w:rsidRPr="001E5E1D">
        <w:rPr>
          <w:rFonts w:ascii="Times New Roman" w:hAnsi="Times New Roman" w:cs="Times New Roman"/>
          <w:i/>
          <w:iCs/>
          <w:sz w:val="24"/>
          <w:szCs w:val="24"/>
        </w:rPr>
        <w:t>y</w:t>
      </w:r>
      <w:r w:rsidR="003B101C" w:rsidRPr="001E5E1D">
        <w:rPr>
          <w:rFonts w:ascii="Times New Roman" w:hAnsi="Times New Roman" w:cs="Times New Roman"/>
          <w:i/>
          <w:iCs/>
          <w:sz w:val="24"/>
          <w:szCs w:val="24"/>
          <w:vertAlign w:val="subscript"/>
        </w:rPr>
        <w:t>i</w:t>
      </w:r>
      <w:r w:rsidR="003B101C" w:rsidRPr="001E5E1D">
        <w:rPr>
          <w:rFonts w:ascii="Times New Roman" w:hAnsi="Times New Roman" w:cs="Times New Roman"/>
          <w:sz w:val="24"/>
          <w:szCs w:val="24"/>
        </w:rPr>
        <w:t xml:space="preserve"> is the annual effect in the </w:t>
      </w:r>
      <w:r w:rsidR="003B101C" w:rsidRPr="001E5E1D">
        <w:rPr>
          <w:rFonts w:ascii="Times New Roman" w:hAnsi="Times New Roman" w:cs="Times New Roman"/>
          <w:i/>
          <w:iCs/>
          <w:sz w:val="24"/>
          <w:szCs w:val="24"/>
        </w:rPr>
        <w:t>i</w:t>
      </w:r>
      <w:r w:rsidR="003B101C" w:rsidRPr="001E5E1D">
        <w:rPr>
          <w:rFonts w:ascii="Times New Roman" w:hAnsi="Times New Roman" w:cs="Times New Roman"/>
          <w:sz w:val="24"/>
          <w:szCs w:val="24"/>
        </w:rPr>
        <w:t xml:space="preserve">th year; </w:t>
      </w:r>
      <w:r w:rsidR="003B101C" w:rsidRPr="001E5E1D">
        <w:rPr>
          <w:rFonts w:ascii="Times New Roman" w:hAnsi="Times New Roman" w:cs="Times New Roman"/>
          <w:i/>
          <w:iCs/>
          <w:sz w:val="24"/>
          <w:szCs w:val="24"/>
        </w:rPr>
        <w:t>m</w:t>
      </w:r>
      <w:r w:rsidR="003B101C" w:rsidRPr="001E5E1D">
        <w:rPr>
          <w:rFonts w:ascii="Times New Roman" w:hAnsi="Times New Roman" w:cs="Times New Roman"/>
          <w:i/>
          <w:iCs/>
          <w:sz w:val="24"/>
          <w:szCs w:val="24"/>
          <w:vertAlign w:val="subscript"/>
        </w:rPr>
        <w:t>j</w:t>
      </w:r>
      <w:r w:rsidR="003B101C" w:rsidRPr="001E5E1D">
        <w:rPr>
          <w:rFonts w:ascii="Times New Roman" w:hAnsi="Times New Roman" w:cs="Times New Roman"/>
          <w:sz w:val="24"/>
          <w:szCs w:val="24"/>
        </w:rPr>
        <w:t xml:space="preserve"> is the seasonal (monthly) effect in the </w:t>
      </w:r>
      <w:r w:rsidR="003B101C" w:rsidRPr="001E5E1D">
        <w:rPr>
          <w:rFonts w:ascii="Times New Roman" w:hAnsi="Times New Roman" w:cs="Times New Roman"/>
          <w:i/>
          <w:iCs/>
          <w:sz w:val="24"/>
          <w:szCs w:val="24"/>
        </w:rPr>
        <w:t>j</w:t>
      </w:r>
      <w:r w:rsidR="003B101C" w:rsidRPr="001E5E1D">
        <w:rPr>
          <w:rFonts w:ascii="Times New Roman" w:hAnsi="Times New Roman" w:cs="Times New Roman"/>
          <w:sz w:val="24"/>
          <w:szCs w:val="24"/>
        </w:rPr>
        <w:t>th month</w:t>
      </w:r>
      <w:r w:rsidRPr="001E5E1D">
        <w:rPr>
          <w:rFonts w:ascii="Times New Roman" w:hAnsi="Times New Roman" w:cs="Times New Roman"/>
          <w:sz w:val="24"/>
          <w:szCs w:val="24"/>
        </w:rPr>
        <w:t xml:space="preserve">; </w:t>
      </w:r>
      <w:r w:rsidR="003B101C" w:rsidRPr="001E5E1D">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sidRPr="001E5E1D">
        <w:rPr>
          <w:rFonts w:ascii="Times New Roman" w:hAnsi="Times New Roman" w:cs="Times New Roman"/>
          <w:sz w:val="24"/>
          <w:szCs w:val="24"/>
        </w:rPr>
        <w:t xml:space="preserve"> is the residual.</w:t>
      </w:r>
      <w:r>
        <w:rPr>
          <w:rFonts w:ascii="Times New Roman" w:hAnsi="Times New Roman" w:cs="Times New Roman"/>
          <w:sz w:val="24"/>
          <w:szCs w:val="24"/>
        </w:rPr>
        <w:t xml:space="preserve"> </w:t>
      </w:r>
      <w:commentRangeEnd w:id="29"/>
      <w:r w:rsidR="00985A41">
        <w:rPr>
          <w:rStyle w:val="CommentReference"/>
        </w:rPr>
        <w:commentReference w:id="29"/>
      </w:r>
      <w:commentRangeEnd w:id="30"/>
      <w:r w:rsidR="005272E0">
        <w:rPr>
          <w:rStyle w:val="CommentReference"/>
        </w:rPr>
        <w:commentReference w:id="30"/>
      </w:r>
      <w:r w:rsidR="00D0222D">
        <w:rPr>
          <w:rFonts w:ascii="Times New Roman" w:hAnsi="Times New Roman" w:cs="Times New Roman"/>
          <w:sz w:val="24"/>
          <w:szCs w:val="24"/>
        </w:rPr>
        <w:t>E</w:t>
      </w:r>
      <w:r>
        <w:rPr>
          <w:rFonts w:ascii="Times New Roman" w:hAnsi="Times New Roman" w:cs="Times New Roman"/>
          <w:sz w:val="24"/>
          <w:szCs w:val="24"/>
        </w:rPr>
        <w:t xml:space="preserve">ach of the terms measures (multiplicative) deviation of mean chlorophyll </w:t>
      </w:r>
      <w:r>
        <w:rPr>
          <w:rFonts w:ascii="Times New Roman" w:hAnsi="Times New Roman" w:cs="Times New Roman"/>
          <w:i/>
          <w:iCs/>
          <w:sz w:val="24"/>
          <w:szCs w:val="24"/>
        </w:rPr>
        <w:t>a</w:t>
      </w:r>
      <w:r>
        <w:rPr>
          <w:rFonts w:ascii="Times New Roman" w:hAnsi="Times New Roman" w:cs="Times New Roman"/>
          <w:sz w:val="24"/>
          <w:szCs w:val="24"/>
        </w:rPr>
        <w:t xml:space="preserve"> whereby values &gt;1 indicates years (</w:t>
      </w:r>
      <w:r w:rsidRPr="001E5E1D">
        <w:rPr>
          <w:rFonts w:ascii="Times New Roman" w:hAnsi="Times New Roman" w:cs="Times New Roman"/>
          <w:i/>
          <w:iCs/>
          <w:sz w:val="24"/>
          <w:szCs w:val="24"/>
        </w:rPr>
        <w:t>y</w:t>
      </w:r>
      <w:r w:rsidRPr="001E5E1D">
        <w:rPr>
          <w:rFonts w:ascii="Times New Roman" w:hAnsi="Times New Roman" w:cs="Times New Roman"/>
          <w:i/>
          <w:iCs/>
          <w:sz w:val="24"/>
          <w:szCs w:val="24"/>
          <w:vertAlign w:val="subscript"/>
        </w:rPr>
        <w:t>i</w:t>
      </w:r>
      <w:r>
        <w:rPr>
          <w:rFonts w:ascii="Times New Roman" w:hAnsi="Times New Roman" w:cs="Times New Roman"/>
          <w:sz w:val="24"/>
          <w:szCs w:val="24"/>
        </w:rPr>
        <w:t>), months (</w:t>
      </w:r>
      <w:r w:rsidRPr="001E5E1D">
        <w:rPr>
          <w:rFonts w:ascii="Times New Roman" w:hAnsi="Times New Roman" w:cs="Times New Roman"/>
          <w:i/>
          <w:iCs/>
          <w:sz w:val="24"/>
          <w:szCs w:val="24"/>
        </w:rPr>
        <w:t>m</w:t>
      </w:r>
      <w:r w:rsidRPr="001E5E1D">
        <w:rPr>
          <w:rFonts w:ascii="Times New Roman" w:hAnsi="Times New Roman" w:cs="Times New Roman"/>
          <w:i/>
          <w:iCs/>
          <w:sz w:val="24"/>
          <w:szCs w:val="24"/>
          <w:vertAlign w:val="subscript"/>
        </w:rPr>
        <w:t>j</w:t>
      </w:r>
      <w:r>
        <w:rPr>
          <w:rFonts w:ascii="Times New Roman" w:hAnsi="Times New Roman" w:cs="Times New Roman"/>
          <w:sz w:val="24"/>
          <w:szCs w:val="24"/>
        </w:rPr>
        <w:t>), and events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Pr>
          <w:rFonts w:ascii="Times New Roman" w:hAnsi="Times New Roman" w:cs="Times New Roman"/>
          <w:sz w:val="24"/>
          <w:szCs w:val="24"/>
        </w:rPr>
        <w:t xml:space="preserve">) with above average chlorophyll </w:t>
      </w:r>
      <w:r>
        <w:rPr>
          <w:rFonts w:ascii="Times New Roman" w:hAnsi="Times New Roman" w:cs="Times New Roman"/>
          <w:i/>
          <w:iCs/>
          <w:sz w:val="24"/>
          <w:szCs w:val="24"/>
        </w:rPr>
        <w:t>a</w:t>
      </w:r>
      <w:r>
        <w:rPr>
          <w:rFonts w:ascii="Times New Roman" w:hAnsi="Times New Roman" w:cs="Times New Roman"/>
          <w:sz w:val="24"/>
          <w:szCs w:val="24"/>
        </w:rPr>
        <w:t xml:space="preserve">. </w:t>
      </w:r>
      <w:r w:rsidR="00186884">
        <w:rPr>
          <w:rFonts w:ascii="Times New Roman" w:hAnsi="Times New Roman" w:cs="Times New Roman"/>
          <w:sz w:val="24"/>
          <w:szCs w:val="24"/>
        </w:rPr>
        <w:t xml:space="preserve">Together, the </w:t>
      </w:r>
      <w:r>
        <w:rPr>
          <w:rFonts w:ascii="Times New Roman" w:hAnsi="Times New Roman" w:cs="Times New Roman"/>
          <w:sz w:val="24"/>
          <w:szCs w:val="24"/>
        </w:rPr>
        <w:t xml:space="preserve">components average </w:t>
      </w:r>
      <w:r w:rsidR="00186884">
        <w:rPr>
          <w:rFonts w:ascii="Times New Roman" w:hAnsi="Times New Roman" w:cs="Times New Roman"/>
          <w:sz w:val="24"/>
          <w:szCs w:val="24"/>
        </w:rPr>
        <w:t xml:space="preserve">to </w:t>
      </w:r>
      <w:r>
        <w:rPr>
          <w:rFonts w:ascii="Times New Roman" w:hAnsi="Times New Roman" w:cs="Times New Roman"/>
          <w:sz w:val="24"/>
          <w:szCs w:val="24"/>
        </w:rPr>
        <w:t xml:space="preserve">1 and are multipliers of </w:t>
      </w:r>
      <w:r>
        <w:rPr>
          <w:rFonts w:ascii="Times New Roman" w:hAnsi="Times New Roman" w:cs="Times New Roman"/>
          <w:i/>
          <w:iCs/>
          <w:sz w:val="24"/>
          <w:szCs w:val="24"/>
        </w:rPr>
        <w:t>C</w:t>
      </w:r>
      <w:r>
        <w:rPr>
          <w:rFonts w:ascii="Times New Roman" w:hAnsi="Times New Roman" w:cs="Times New Roman"/>
          <w:sz w:val="24"/>
          <w:szCs w:val="24"/>
        </w:rPr>
        <w:t>, so their magnitudes are independent of overall mean biomass</w:t>
      </w:r>
      <w:r w:rsidR="00C205A0">
        <w:rPr>
          <w:rFonts w:ascii="Times New Roman" w:hAnsi="Times New Roman" w:cs="Times New Roman"/>
          <w:sz w:val="24"/>
          <w:szCs w:val="24"/>
        </w:rPr>
        <w:t xml:space="preserve"> and </w:t>
      </w:r>
      <w:r>
        <w:rPr>
          <w:rFonts w:ascii="Times New Roman" w:hAnsi="Times New Roman" w:cs="Times New Roman"/>
          <w:sz w:val="24"/>
          <w:szCs w:val="24"/>
        </w:rPr>
        <w:t xml:space="preserve">are comparable across sites (and ecosystems), and their standard deviations are coefficients of variation. </w:t>
      </w:r>
    </w:p>
    <w:p w14:paraId="62E0D6CB" w14:textId="5EF828AA" w:rsidR="00681769" w:rsidRDefault="00CD52EF"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Seasonality was </w:t>
      </w:r>
      <w:r w:rsidR="005272E0">
        <w:rPr>
          <w:rFonts w:ascii="Times New Roman" w:hAnsi="Times New Roman" w:cs="Times New Roman"/>
          <w:sz w:val="24"/>
          <w:szCs w:val="24"/>
        </w:rPr>
        <w:t>explored</w:t>
      </w:r>
      <w:r w:rsidR="005272E0" w:rsidRPr="00A73537">
        <w:rPr>
          <w:rFonts w:ascii="Times New Roman" w:hAnsi="Times New Roman" w:cs="Times New Roman"/>
          <w:sz w:val="24"/>
          <w:szCs w:val="24"/>
        </w:rPr>
        <w:t xml:space="preserve"> </w:t>
      </w:r>
      <w:r w:rsidRPr="00A73537">
        <w:rPr>
          <w:rFonts w:ascii="Times New Roman" w:hAnsi="Times New Roman" w:cs="Times New Roman"/>
          <w:sz w:val="24"/>
          <w:szCs w:val="24"/>
        </w:rPr>
        <w:t xml:space="preserve">not only through decomposition, but also by </w:t>
      </w:r>
      <w:r w:rsidR="00801573">
        <w:rPr>
          <w:rFonts w:ascii="Times New Roman" w:hAnsi="Times New Roman" w:cs="Times New Roman"/>
          <w:sz w:val="24"/>
          <w:szCs w:val="24"/>
        </w:rPr>
        <w:t>testing for</w:t>
      </w:r>
      <w:r w:rsidR="00801573" w:rsidRPr="00A73537">
        <w:rPr>
          <w:rFonts w:ascii="Times New Roman" w:hAnsi="Times New Roman" w:cs="Times New Roman"/>
          <w:sz w:val="24"/>
          <w:szCs w:val="24"/>
        </w:rPr>
        <w:t xml:space="preserve"> </w:t>
      </w:r>
      <w:r w:rsidRPr="00A73537">
        <w:rPr>
          <w:rFonts w:ascii="Times New Roman" w:hAnsi="Times New Roman" w:cs="Times New Roman"/>
          <w:sz w:val="24"/>
          <w:szCs w:val="24"/>
        </w:rPr>
        <w:t xml:space="preserve">changes in </w:t>
      </w:r>
      <w:r w:rsidR="00137C45">
        <w:rPr>
          <w:rFonts w:ascii="Times New Roman" w:hAnsi="Times New Roman" w:cs="Times New Roman"/>
          <w:sz w:val="24"/>
          <w:szCs w:val="24"/>
        </w:rPr>
        <w:t>phenology of phytoplankton biomass</w:t>
      </w:r>
      <w:r w:rsidRPr="00A73537">
        <w:rPr>
          <w:rFonts w:ascii="Times New Roman" w:hAnsi="Times New Roman" w:cs="Times New Roman"/>
          <w:sz w:val="24"/>
          <w:szCs w:val="24"/>
        </w:rPr>
        <w:t xml:space="preserve"> using </w:t>
      </w:r>
      <w:r w:rsidRPr="00A73537">
        <w:rPr>
          <w:rStyle w:val="VerbatimChar"/>
          <w:rFonts w:ascii="Times New Roman" w:hAnsi="Times New Roman" w:cs="Times New Roman"/>
          <w:sz w:val="24"/>
          <w:szCs w:val="24"/>
        </w:rPr>
        <w:t>wql</w:t>
      </w:r>
      <w:r w:rsidRPr="00A73537">
        <w:rPr>
          <w:rFonts w:ascii="Times New Roman" w:hAnsi="Times New Roman" w:cs="Times New Roman"/>
          <w:sz w:val="24"/>
          <w:szCs w:val="24"/>
        </w:rPr>
        <w:t xml:space="preserve"> package</w:t>
      </w:r>
      <w:r w:rsidR="007965A4">
        <w:rPr>
          <w:rFonts w:ascii="Times New Roman" w:hAnsi="Times New Roman" w:cs="Times New Roman"/>
          <w:sz w:val="24"/>
          <w:szCs w:val="24"/>
        </w:rPr>
        <w:t xml:space="preserve"> and the filled chlorophyll </w:t>
      </w:r>
      <w:r w:rsidR="007965A4">
        <w:rPr>
          <w:rFonts w:ascii="Times New Roman" w:hAnsi="Times New Roman" w:cs="Times New Roman"/>
          <w:i/>
          <w:iCs/>
          <w:sz w:val="24"/>
          <w:szCs w:val="24"/>
        </w:rPr>
        <w:t xml:space="preserve">a </w:t>
      </w:r>
      <w:r w:rsidR="007965A4">
        <w:rPr>
          <w:rFonts w:ascii="Times New Roman" w:hAnsi="Times New Roman" w:cs="Times New Roman"/>
          <w:sz w:val="24"/>
          <w:szCs w:val="24"/>
        </w:rPr>
        <w:t>data</w:t>
      </w:r>
      <w:r w:rsidRPr="00A73537">
        <w:rPr>
          <w:rFonts w:ascii="Times New Roman" w:hAnsi="Times New Roman" w:cs="Times New Roman"/>
          <w:sz w:val="24"/>
          <w:szCs w:val="24"/>
        </w:rPr>
        <w:t xml:space="preserve">. As an indicator of peak annual biomass, </w:t>
      </w:r>
      <w:r w:rsidRPr="00A73537">
        <w:rPr>
          <w:rStyle w:val="VerbatimChar"/>
          <w:rFonts w:ascii="Times New Roman" w:hAnsi="Times New Roman" w:cs="Times New Roman"/>
          <w:sz w:val="24"/>
          <w:szCs w:val="24"/>
        </w:rPr>
        <w:t>phenoPhase()</w:t>
      </w:r>
      <w:r w:rsidRPr="00A73537">
        <w:rPr>
          <w:rFonts w:ascii="Times New Roman" w:hAnsi="Times New Roman" w:cs="Times New Roman"/>
          <w:sz w:val="24"/>
          <w:szCs w:val="24"/>
        </w:rPr>
        <w:t xml:space="preserve"> was used to calculate the fulcrum or “center of gravity” as the </w:t>
      </w:r>
      <w:r w:rsidR="00451D3A">
        <w:rPr>
          <w:rFonts w:ascii="Times New Roman" w:hAnsi="Times New Roman" w:cs="Times New Roman"/>
          <w:sz w:val="24"/>
          <w:szCs w:val="24"/>
        </w:rPr>
        <w:t>month each</w:t>
      </w:r>
      <w:r w:rsidRPr="00A73537">
        <w:rPr>
          <w:rFonts w:ascii="Times New Roman" w:hAnsi="Times New Roman" w:cs="Times New Roman"/>
          <w:sz w:val="24"/>
          <w:szCs w:val="24"/>
        </w:rPr>
        <w:t xml:space="preserve"> year when the cumulative </w:t>
      </w:r>
      <w:commentRangeStart w:id="31"/>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commentRangeEnd w:id="31"/>
      <w:r w:rsidR="006A3548">
        <w:rPr>
          <w:rStyle w:val="CommentReference"/>
        </w:rPr>
        <w:commentReference w:id="31"/>
      </w:r>
      <w:r w:rsidRPr="00A73537">
        <w:rPr>
          <w:rFonts w:ascii="Times New Roman" w:hAnsi="Times New Roman" w:cs="Times New Roman"/>
          <w:sz w:val="24"/>
          <w:szCs w:val="24"/>
        </w:rPr>
        <w:t xml:space="preserve"> reached half the total annual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(Greve et al. 2005; Cloern et al. 2023). </w:t>
      </w:r>
      <w:r w:rsidR="00F60BD5">
        <w:rPr>
          <w:rFonts w:ascii="Times New Roman" w:hAnsi="Times New Roman" w:cs="Times New Roman"/>
          <w:sz w:val="24"/>
          <w:szCs w:val="24"/>
        </w:rPr>
        <w:t>Fulcrums were then examined by site and by site type: marine-influenced (SS and FM) and freshwater-influenced (PI and PC).</w:t>
      </w:r>
    </w:p>
    <w:p w14:paraId="4E37AD6E" w14:textId="21C6390E" w:rsidR="00E0078F" w:rsidRPr="00E37B8F" w:rsidRDefault="00E0078F" w:rsidP="00985A41">
      <w:pPr>
        <w:pStyle w:val="BodyText"/>
        <w:spacing w:line="480" w:lineRule="auto"/>
        <w:ind w:firstLine="720"/>
        <w:jc w:val="left"/>
        <w:rPr>
          <w:rFonts w:ascii="Times New Roman" w:hAnsi="Times New Roman" w:cs="Times New Roman"/>
          <w:sz w:val="24"/>
          <w:szCs w:val="24"/>
        </w:rPr>
      </w:pPr>
      <w:r w:rsidRPr="00E37B8F">
        <w:rPr>
          <w:rFonts w:ascii="Times New Roman" w:hAnsi="Times New Roman" w:cs="Times New Roman"/>
          <w:sz w:val="24"/>
          <w:szCs w:val="24"/>
        </w:rPr>
        <w:t xml:space="preserve">Spearman’s rank correlations were </w:t>
      </w:r>
      <w:r w:rsidR="00E37B8F" w:rsidRPr="00E37B8F">
        <w:rPr>
          <w:rFonts w:ascii="Times New Roman" w:hAnsi="Times New Roman" w:cs="Times New Roman"/>
          <w:sz w:val="24"/>
          <w:szCs w:val="24"/>
        </w:rPr>
        <w:t xml:space="preserve">used to nonparametrically determine monotonic associations between the monthly </w:t>
      </w:r>
      <w:commentRangeStart w:id="32"/>
      <w:r w:rsidR="00E37B8F" w:rsidRPr="00E37B8F">
        <w:rPr>
          <w:rFonts w:ascii="Times New Roman" w:hAnsi="Times New Roman" w:cs="Times New Roman"/>
          <w:sz w:val="24"/>
          <w:szCs w:val="24"/>
        </w:rPr>
        <w:t xml:space="preserve">chlorophyll </w:t>
      </w:r>
      <w:r w:rsidR="00E37B8F" w:rsidRPr="00E37B8F">
        <w:rPr>
          <w:rFonts w:ascii="Times New Roman" w:hAnsi="Times New Roman" w:cs="Times New Roman"/>
          <w:i/>
          <w:iCs/>
          <w:sz w:val="24"/>
          <w:szCs w:val="24"/>
        </w:rPr>
        <w:t>a</w:t>
      </w:r>
      <w:commentRangeEnd w:id="32"/>
      <w:r w:rsidR="00110130">
        <w:rPr>
          <w:rStyle w:val="CommentReference"/>
        </w:rPr>
        <w:commentReference w:id="32"/>
      </w:r>
      <w:r w:rsidR="00E37B8F" w:rsidRPr="00E37B8F">
        <w:rPr>
          <w:rFonts w:ascii="Times New Roman" w:hAnsi="Times New Roman" w:cs="Times New Roman"/>
          <w:i/>
          <w:iCs/>
          <w:sz w:val="24"/>
          <w:szCs w:val="24"/>
        </w:rPr>
        <w:t xml:space="preserve"> </w:t>
      </w:r>
      <w:r w:rsidR="004E6160">
        <w:rPr>
          <w:rFonts w:ascii="Times New Roman" w:hAnsi="Times New Roman" w:cs="Times New Roman"/>
          <w:sz w:val="24"/>
          <w:szCs w:val="24"/>
        </w:rPr>
        <w:t>averages</w:t>
      </w:r>
      <w:r w:rsidR="00E37B8F" w:rsidRPr="00E37B8F">
        <w:rPr>
          <w:rFonts w:ascii="Times New Roman" w:hAnsi="Times New Roman" w:cs="Times New Roman"/>
          <w:sz w:val="24"/>
          <w:szCs w:val="24"/>
        </w:rPr>
        <w:t xml:space="preserve"> </w:t>
      </w:r>
      <w:r w:rsidR="00E37B8F">
        <w:rPr>
          <w:rFonts w:ascii="Times New Roman" w:hAnsi="Times New Roman" w:cs="Times New Roman"/>
          <w:sz w:val="24"/>
          <w:szCs w:val="24"/>
        </w:rPr>
        <w:t xml:space="preserve">and </w:t>
      </w:r>
      <w:r w:rsidR="00420306">
        <w:rPr>
          <w:rFonts w:ascii="Times New Roman" w:hAnsi="Times New Roman" w:cs="Times New Roman"/>
          <w:sz w:val="24"/>
          <w:szCs w:val="24"/>
        </w:rPr>
        <w:t>climatic indicators</w:t>
      </w:r>
      <w:r w:rsidR="00E37B8F">
        <w:rPr>
          <w:rFonts w:ascii="Times New Roman" w:hAnsi="Times New Roman" w:cs="Times New Roman"/>
          <w:sz w:val="24"/>
          <w:szCs w:val="24"/>
        </w:rPr>
        <w:t xml:space="preserve"> that could be potential drivers of the chlorophyll </w:t>
      </w:r>
      <w:r w:rsidR="00E37B8F">
        <w:rPr>
          <w:rFonts w:ascii="Times New Roman" w:hAnsi="Times New Roman" w:cs="Times New Roman"/>
          <w:i/>
          <w:iCs/>
          <w:sz w:val="24"/>
          <w:szCs w:val="24"/>
        </w:rPr>
        <w:t xml:space="preserve">a </w:t>
      </w:r>
      <w:r w:rsidR="00E37B8F">
        <w:rPr>
          <w:rFonts w:ascii="Times New Roman" w:hAnsi="Times New Roman" w:cs="Times New Roman"/>
          <w:sz w:val="24"/>
          <w:szCs w:val="24"/>
        </w:rPr>
        <w:t xml:space="preserve">patterns. </w:t>
      </w:r>
      <w:r w:rsidR="004E6160">
        <w:rPr>
          <w:rFonts w:ascii="Times New Roman" w:hAnsi="Times New Roman" w:cs="Times New Roman"/>
          <w:sz w:val="24"/>
          <w:szCs w:val="24"/>
        </w:rPr>
        <w:t xml:space="preserve">Chlorophyll </w:t>
      </w:r>
      <w:r w:rsidR="004E6160">
        <w:rPr>
          <w:rFonts w:ascii="Times New Roman" w:hAnsi="Times New Roman" w:cs="Times New Roman"/>
          <w:i/>
          <w:iCs/>
          <w:sz w:val="24"/>
          <w:szCs w:val="24"/>
        </w:rPr>
        <w:t xml:space="preserve">a </w:t>
      </w:r>
      <w:r w:rsidR="004E6160">
        <w:rPr>
          <w:rFonts w:ascii="Times New Roman" w:hAnsi="Times New Roman" w:cs="Times New Roman"/>
          <w:sz w:val="24"/>
          <w:szCs w:val="24"/>
        </w:rPr>
        <w:t xml:space="preserve">data used for this analysis was the </w:t>
      </w:r>
      <w:r w:rsidR="004E6160">
        <w:rPr>
          <w:rFonts w:ascii="Times New Roman" w:hAnsi="Times New Roman" w:cs="Times New Roman"/>
          <w:sz w:val="24"/>
          <w:szCs w:val="24"/>
        </w:rPr>
        <w:lastRenderedPageBreak/>
        <w:t xml:space="preserve">original data from the monitoring program and did not include predicted values from the GAMs. The monthly chlorophyll </w:t>
      </w:r>
      <w:r w:rsidR="004E6160">
        <w:rPr>
          <w:rFonts w:ascii="Times New Roman" w:hAnsi="Times New Roman" w:cs="Times New Roman"/>
          <w:i/>
          <w:iCs/>
          <w:sz w:val="24"/>
          <w:szCs w:val="24"/>
        </w:rPr>
        <w:t xml:space="preserve">a </w:t>
      </w:r>
      <w:r w:rsidR="004E6160">
        <w:rPr>
          <w:rFonts w:ascii="Times New Roman" w:hAnsi="Times New Roman" w:cs="Times New Roman"/>
          <w:sz w:val="24"/>
          <w:szCs w:val="24"/>
        </w:rPr>
        <w:t xml:space="preserve">values were compared against the MEI index, salinity, temperature, and rainfall </w:t>
      </w:r>
      <w:r w:rsidR="004E6160">
        <w:rPr>
          <w:rFonts w:ascii="Times New Roman" w:hAnsi="Times New Roman" w:cs="Times New Roman"/>
          <w:sz w:val="24"/>
          <w:szCs w:val="24"/>
        </w:rPr>
        <w:t>for</w:t>
      </w:r>
      <w:r w:rsidR="004E6160" w:rsidRPr="00E37B8F">
        <w:rPr>
          <w:rFonts w:ascii="Times New Roman" w:hAnsi="Times New Roman" w:cs="Times New Roman"/>
          <w:sz w:val="24"/>
          <w:szCs w:val="24"/>
        </w:rPr>
        <w:t xml:space="preserve"> </w:t>
      </w:r>
      <w:r w:rsidR="004E6160">
        <w:rPr>
          <w:rFonts w:ascii="Times New Roman" w:hAnsi="Times New Roman" w:cs="Times New Roman"/>
          <w:sz w:val="24"/>
          <w:szCs w:val="24"/>
        </w:rPr>
        <w:t xml:space="preserve">both </w:t>
      </w:r>
      <w:r w:rsidR="004E6160" w:rsidRPr="00E37B8F">
        <w:rPr>
          <w:rFonts w:ascii="Times New Roman" w:hAnsi="Times New Roman" w:cs="Times New Roman"/>
          <w:sz w:val="24"/>
          <w:szCs w:val="24"/>
        </w:rPr>
        <w:t>the month</w:t>
      </w:r>
      <w:r w:rsidR="004E6160">
        <w:rPr>
          <w:rFonts w:ascii="Times New Roman" w:hAnsi="Times New Roman" w:cs="Times New Roman"/>
          <w:sz w:val="24"/>
          <w:szCs w:val="24"/>
        </w:rPr>
        <w:t>s</w:t>
      </w:r>
      <w:r w:rsidR="004E6160" w:rsidRPr="00E37B8F">
        <w:rPr>
          <w:rFonts w:ascii="Times New Roman" w:hAnsi="Times New Roman" w:cs="Times New Roman"/>
          <w:sz w:val="24"/>
          <w:szCs w:val="24"/>
        </w:rPr>
        <w:t xml:space="preserve"> when the chlorophyll </w:t>
      </w:r>
      <w:r w:rsidR="004E6160" w:rsidRPr="00E37B8F">
        <w:rPr>
          <w:rFonts w:ascii="Times New Roman" w:hAnsi="Times New Roman" w:cs="Times New Roman"/>
          <w:i/>
          <w:iCs/>
          <w:sz w:val="24"/>
          <w:szCs w:val="24"/>
        </w:rPr>
        <w:t xml:space="preserve">a </w:t>
      </w:r>
      <w:r w:rsidR="004E6160" w:rsidRPr="00E37B8F">
        <w:rPr>
          <w:rFonts w:ascii="Times New Roman" w:hAnsi="Times New Roman" w:cs="Times New Roman"/>
          <w:sz w:val="24"/>
          <w:szCs w:val="24"/>
        </w:rPr>
        <w:t>sample</w:t>
      </w:r>
      <w:r w:rsidR="004E6160">
        <w:rPr>
          <w:rFonts w:ascii="Times New Roman" w:hAnsi="Times New Roman" w:cs="Times New Roman"/>
          <w:sz w:val="24"/>
          <w:szCs w:val="24"/>
        </w:rPr>
        <w:t>s</w:t>
      </w:r>
      <w:r w:rsidR="004E6160" w:rsidRPr="00E37B8F">
        <w:rPr>
          <w:rFonts w:ascii="Times New Roman" w:hAnsi="Times New Roman" w:cs="Times New Roman"/>
          <w:sz w:val="24"/>
          <w:szCs w:val="24"/>
        </w:rPr>
        <w:t xml:space="preserve"> w</w:t>
      </w:r>
      <w:r w:rsidR="004E6160">
        <w:rPr>
          <w:rFonts w:ascii="Times New Roman" w:hAnsi="Times New Roman" w:cs="Times New Roman"/>
          <w:sz w:val="24"/>
          <w:szCs w:val="24"/>
        </w:rPr>
        <w:t>ere</w:t>
      </w:r>
      <w:r w:rsidR="004E6160" w:rsidRPr="00E37B8F">
        <w:rPr>
          <w:rFonts w:ascii="Times New Roman" w:hAnsi="Times New Roman" w:cs="Times New Roman"/>
          <w:sz w:val="24"/>
          <w:szCs w:val="24"/>
        </w:rPr>
        <w:t xml:space="preserve"> collected and the preceding month</w:t>
      </w:r>
      <w:r w:rsidR="004E6160">
        <w:rPr>
          <w:rFonts w:ascii="Times New Roman" w:hAnsi="Times New Roman" w:cs="Times New Roman"/>
          <w:sz w:val="24"/>
          <w:szCs w:val="24"/>
        </w:rPr>
        <w:t xml:space="preserve">s </w:t>
      </w:r>
      <w:r w:rsidR="004E6160" w:rsidRPr="00E37B8F">
        <w:rPr>
          <w:rFonts w:ascii="Times New Roman" w:hAnsi="Times New Roman" w:cs="Times New Roman"/>
          <w:sz w:val="24"/>
          <w:szCs w:val="24"/>
        </w:rPr>
        <w:t xml:space="preserve">to represent </w:t>
      </w:r>
      <w:r w:rsidR="004E6160">
        <w:rPr>
          <w:rFonts w:ascii="Times New Roman" w:hAnsi="Times New Roman" w:cs="Times New Roman"/>
          <w:sz w:val="24"/>
          <w:szCs w:val="24"/>
        </w:rPr>
        <w:t xml:space="preserve">precedent </w:t>
      </w:r>
      <w:r w:rsidR="004E6160" w:rsidRPr="00E37B8F">
        <w:rPr>
          <w:rFonts w:ascii="Times New Roman" w:hAnsi="Times New Roman" w:cs="Times New Roman"/>
          <w:sz w:val="24"/>
          <w:szCs w:val="24"/>
        </w:rPr>
        <w:t>conditions</w:t>
      </w:r>
      <w:r w:rsidR="004E6160">
        <w:rPr>
          <w:rFonts w:ascii="Times New Roman" w:hAnsi="Times New Roman" w:cs="Times New Roman"/>
          <w:sz w:val="24"/>
          <w:szCs w:val="24"/>
        </w:rPr>
        <w:t xml:space="preserve">. For the temperature, salinity, and rainfall data, monthly aggregations were performed on 15-minute continuous data. Rainfall was monthly totals. Salinity and temperature had three types of aggregations: overall monthly average, and then the monthly average of daily minimums and maximums. </w:t>
      </w:r>
    </w:p>
    <w:p w14:paraId="669D10EC"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33" w:name="results"/>
      <w:bookmarkEnd w:id="12"/>
      <w:bookmarkEnd w:id="23"/>
      <w:r w:rsidRPr="00A73537">
        <w:rPr>
          <w:rFonts w:ascii="Times New Roman" w:hAnsi="Times New Roman" w:cs="Times New Roman"/>
          <w:sz w:val="24"/>
          <w:szCs w:val="24"/>
        </w:rPr>
        <w:t>Results</w:t>
      </w:r>
    </w:p>
    <w:p w14:paraId="329F0C25" w14:textId="38D8A7D2" w:rsidR="00681769" w:rsidRPr="00A73537" w:rsidRDefault="009E6F4B" w:rsidP="003B101C">
      <w:pPr>
        <w:pStyle w:val="Heading2"/>
        <w:spacing w:line="480" w:lineRule="auto"/>
        <w:jc w:val="left"/>
        <w:rPr>
          <w:rFonts w:ascii="Times New Roman" w:hAnsi="Times New Roman" w:cs="Times New Roman"/>
          <w:sz w:val="24"/>
          <w:szCs w:val="24"/>
        </w:rPr>
      </w:pPr>
      <w:bookmarkStart w:id="34" w:name="time-series-trends"/>
      <w:r>
        <w:rPr>
          <w:rFonts w:ascii="Times New Roman" w:hAnsi="Times New Roman" w:cs="Times New Roman"/>
          <w:sz w:val="24"/>
          <w:szCs w:val="24"/>
        </w:rPr>
        <w:t xml:space="preserve">Chlorophyll </w:t>
      </w:r>
      <w:commentRangeStart w:id="35"/>
      <w:r>
        <w:rPr>
          <w:rFonts w:ascii="Times New Roman" w:hAnsi="Times New Roman" w:cs="Times New Roman"/>
          <w:sz w:val="24"/>
          <w:szCs w:val="24"/>
        </w:rPr>
        <w:t>p</w:t>
      </w:r>
      <w:commentRangeEnd w:id="35"/>
      <w:r>
        <w:rPr>
          <w:rStyle w:val="CommentReference"/>
          <w:rFonts w:asciiTheme="minorHAnsi" w:eastAsiaTheme="minorEastAsia" w:hAnsiTheme="minorHAnsi" w:cstheme="minorBidi"/>
          <w:b w:val="0"/>
          <w:bCs w:val="0"/>
        </w:rPr>
        <w:commentReference w:id="35"/>
      </w:r>
      <w:r>
        <w:rPr>
          <w:rFonts w:ascii="Times New Roman" w:hAnsi="Times New Roman" w:cs="Times New Roman"/>
          <w:sz w:val="24"/>
          <w:szCs w:val="24"/>
        </w:rPr>
        <w:t>atterns</w:t>
      </w:r>
    </w:p>
    <w:p w14:paraId="1AA1BC30" w14:textId="1B523C62" w:rsidR="00681769" w:rsidRPr="00A73537" w:rsidRDefault="00000000" w:rsidP="00AA64C8">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Overall, the GAMs provided a good fit to the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and explained greater than 70% of deviance (range: 71 - 87%) at all sites (</w:t>
      </w:r>
      <w:r w:rsidR="00A73537" w:rsidRPr="00A73537">
        <w:rPr>
          <w:rFonts w:ascii="Times New Roman" w:hAnsi="Times New Roman" w:cs="Times New Roman"/>
          <w:sz w:val="24"/>
          <w:szCs w:val="24"/>
        </w:rPr>
        <w:t>Table 1</w:t>
      </w:r>
      <w:r w:rsidRPr="00A73537">
        <w:rPr>
          <w:rFonts w:ascii="Times New Roman" w:hAnsi="Times New Roman" w:cs="Times New Roman"/>
          <w:sz w:val="24"/>
          <w:szCs w:val="24"/>
        </w:rPr>
        <w:t>).</w:t>
      </w:r>
      <w:r w:rsidR="001071C0">
        <w:rPr>
          <w:rFonts w:ascii="Times New Roman" w:hAnsi="Times New Roman" w:cs="Times New Roman"/>
          <w:sz w:val="24"/>
          <w:szCs w:val="24"/>
        </w:rPr>
        <w:t xml:space="preserve"> A</w:t>
      </w:r>
      <w:r w:rsidR="001071C0" w:rsidRPr="00A73537">
        <w:rPr>
          <w:rFonts w:ascii="Times New Roman" w:hAnsi="Times New Roman" w:cs="Times New Roman"/>
          <w:sz w:val="24"/>
          <w:szCs w:val="24"/>
        </w:rPr>
        <w:t xml:space="preserve"> </w:t>
      </w:r>
      <w:r w:rsidR="001071C0">
        <w:rPr>
          <w:rFonts w:ascii="Times New Roman" w:hAnsi="Times New Roman" w:cs="Times New Roman"/>
          <w:sz w:val="24"/>
          <w:szCs w:val="24"/>
        </w:rPr>
        <w:t xml:space="preserve">unimodal, </w:t>
      </w:r>
      <w:r w:rsidR="001071C0" w:rsidRPr="00A73537">
        <w:rPr>
          <w:rFonts w:ascii="Times New Roman" w:hAnsi="Times New Roman" w:cs="Times New Roman"/>
          <w:sz w:val="24"/>
          <w:szCs w:val="24"/>
        </w:rPr>
        <w:t xml:space="preserve">oscillating pattern in average chlorophyll </w:t>
      </w:r>
      <w:r w:rsidR="001071C0" w:rsidRPr="00A73537">
        <w:rPr>
          <w:rFonts w:ascii="Times New Roman" w:hAnsi="Times New Roman" w:cs="Times New Roman"/>
          <w:i/>
          <w:iCs/>
          <w:sz w:val="24"/>
          <w:szCs w:val="24"/>
        </w:rPr>
        <w:t>a</w:t>
      </w:r>
      <w:r w:rsidR="001071C0" w:rsidRPr="00A73537">
        <w:rPr>
          <w:rFonts w:ascii="Times New Roman" w:hAnsi="Times New Roman" w:cs="Times New Roman"/>
          <w:sz w:val="24"/>
          <w:szCs w:val="24"/>
        </w:rPr>
        <w:t xml:space="preserve"> was visible at all sites</w:t>
      </w:r>
      <w:r w:rsidR="001071C0">
        <w:rPr>
          <w:rFonts w:ascii="Times New Roman" w:hAnsi="Times New Roman" w:cs="Times New Roman"/>
          <w:sz w:val="24"/>
          <w:szCs w:val="24"/>
        </w:rPr>
        <w:t xml:space="preserve"> (Figure PI GAM, SS GAM, FM GAM, PC GAM)</w:t>
      </w:r>
      <w:r w:rsidR="001071C0" w:rsidRPr="00A73537">
        <w:rPr>
          <w:rFonts w:ascii="Times New Roman" w:hAnsi="Times New Roman" w:cs="Times New Roman"/>
          <w:sz w:val="24"/>
          <w:szCs w:val="24"/>
        </w:rPr>
        <w:t>.</w:t>
      </w:r>
      <w:r w:rsidR="001071C0">
        <w:rPr>
          <w:rFonts w:ascii="Times New Roman" w:hAnsi="Times New Roman" w:cs="Times New Roman"/>
          <w:sz w:val="24"/>
          <w:szCs w:val="24"/>
        </w:rPr>
        <w:t xml:space="preserve"> </w:t>
      </w:r>
      <w:r w:rsidRPr="00A73537">
        <w:rPr>
          <w:rFonts w:ascii="Times New Roman" w:hAnsi="Times New Roman" w:cs="Times New Roman"/>
          <w:sz w:val="24"/>
          <w:szCs w:val="24"/>
        </w:rPr>
        <w:t xml:space="preserve"> </w:t>
      </w:r>
      <w:r w:rsidR="00DA2673">
        <w:rPr>
          <w:rFonts w:ascii="Times New Roman" w:hAnsi="Times New Roman" w:cs="Times New Roman"/>
          <w:sz w:val="24"/>
          <w:szCs w:val="24"/>
        </w:rPr>
        <w:t>S</w:t>
      </w:r>
      <w:r w:rsidRPr="00A73537">
        <w:rPr>
          <w:rFonts w:ascii="Times New Roman" w:hAnsi="Times New Roman" w:cs="Times New Roman"/>
          <w:sz w:val="24"/>
          <w:szCs w:val="24"/>
        </w:rPr>
        <w:t xml:space="preserve">ignificant trends in annual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over the entire</w:t>
      </w:r>
      <w:r w:rsidR="00E8184E">
        <w:rPr>
          <w:rFonts w:ascii="Times New Roman" w:hAnsi="Times New Roman" w:cs="Times New Roman"/>
          <w:sz w:val="24"/>
          <w:szCs w:val="24"/>
        </w:rPr>
        <w:t xml:space="preserve"> 20-year</w:t>
      </w:r>
      <w:r w:rsidRPr="00A73537">
        <w:rPr>
          <w:rFonts w:ascii="Times New Roman" w:hAnsi="Times New Roman" w:cs="Times New Roman"/>
          <w:sz w:val="24"/>
          <w:szCs w:val="24"/>
        </w:rPr>
        <w:t xml:space="preserve"> period</w:t>
      </w:r>
      <w:r w:rsidR="008B2834">
        <w:rPr>
          <w:rFonts w:ascii="Times New Roman" w:hAnsi="Times New Roman" w:cs="Times New Roman"/>
          <w:sz w:val="24"/>
          <w:szCs w:val="24"/>
        </w:rPr>
        <w:t xml:space="preserve"> (2003-2022)</w:t>
      </w:r>
      <w:r w:rsidRPr="00A73537">
        <w:rPr>
          <w:rFonts w:ascii="Times New Roman" w:hAnsi="Times New Roman" w:cs="Times New Roman"/>
          <w:sz w:val="24"/>
          <w:szCs w:val="24"/>
        </w:rPr>
        <w:t xml:space="preserve"> were detected at SS and FM,</w:t>
      </w:r>
      <w:r w:rsidR="00871CE0">
        <w:rPr>
          <w:rFonts w:ascii="Times New Roman" w:hAnsi="Times New Roman" w:cs="Times New Roman"/>
          <w:sz w:val="24"/>
          <w:szCs w:val="24"/>
        </w:rPr>
        <w:t xml:space="preserve"> increasing at </w:t>
      </w:r>
      <w:r w:rsidR="00871CE0" w:rsidRPr="00DB1675">
        <w:rPr>
          <w:rFonts w:ascii="Times New Roman" w:hAnsi="Times New Roman" w:cs="Times New Roman"/>
          <w:sz w:val="24"/>
          <w:szCs w:val="24"/>
          <w:highlight w:val="yellow"/>
        </w:rPr>
        <w:t>0.0</w:t>
      </w:r>
      <w:r w:rsidR="00476DDE">
        <w:rPr>
          <w:rFonts w:ascii="Times New Roman" w:hAnsi="Times New Roman" w:cs="Times New Roman"/>
          <w:sz w:val="24"/>
          <w:szCs w:val="24"/>
          <w:highlight w:val="yellow"/>
        </w:rPr>
        <w:t>9</w:t>
      </w:r>
      <w:r w:rsidR="007D320E">
        <w:rPr>
          <w:rFonts w:ascii="Times New Roman" w:hAnsi="Times New Roman" w:cs="Times New Roman"/>
          <w:sz w:val="24"/>
          <w:szCs w:val="24"/>
        </w:rPr>
        <w:t xml:space="preserve"> </w:t>
      </w:r>
      <w:r w:rsidR="000C3DC1">
        <w:rPr>
          <w:rFonts w:ascii="Times New Roman" w:hAnsi="Times New Roman" w:cs="Times New Roman"/>
          <w:sz w:val="24"/>
          <w:szCs w:val="24"/>
        </w:rPr>
        <w:t>µ</w:t>
      </w:r>
      <w:r w:rsidR="007D320E">
        <w:rPr>
          <w:rFonts w:ascii="Times New Roman" w:hAnsi="Times New Roman" w:cs="Times New Roman"/>
          <w:sz w:val="24"/>
          <w:szCs w:val="24"/>
        </w:rPr>
        <w:t xml:space="preserve">g/L/yr and </w:t>
      </w:r>
      <w:r w:rsidR="007D320E" w:rsidRPr="00DB1675">
        <w:rPr>
          <w:rFonts w:ascii="Times New Roman" w:hAnsi="Times New Roman" w:cs="Times New Roman"/>
          <w:sz w:val="24"/>
          <w:szCs w:val="24"/>
          <w:highlight w:val="yellow"/>
        </w:rPr>
        <w:t>0.0</w:t>
      </w:r>
      <w:r w:rsidR="00476DDE">
        <w:rPr>
          <w:rFonts w:ascii="Times New Roman" w:hAnsi="Times New Roman" w:cs="Times New Roman"/>
          <w:sz w:val="24"/>
          <w:szCs w:val="24"/>
          <w:highlight w:val="yellow"/>
        </w:rPr>
        <w:t>8</w:t>
      </w:r>
      <w:r w:rsidR="007D320E">
        <w:rPr>
          <w:rFonts w:ascii="Times New Roman" w:hAnsi="Times New Roman" w:cs="Times New Roman"/>
          <w:sz w:val="24"/>
          <w:szCs w:val="24"/>
        </w:rPr>
        <w:t xml:space="preserve"> </w:t>
      </w:r>
      <w:r w:rsidR="000C3DC1">
        <w:rPr>
          <w:rFonts w:ascii="Times New Roman" w:hAnsi="Times New Roman" w:cs="Times New Roman"/>
          <w:sz w:val="24"/>
          <w:szCs w:val="24"/>
        </w:rPr>
        <w:t>µ</w:t>
      </w:r>
      <w:r w:rsidR="007D320E">
        <w:rPr>
          <w:rFonts w:ascii="Times New Roman" w:hAnsi="Times New Roman" w:cs="Times New Roman"/>
          <w:sz w:val="24"/>
          <w:szCs w:val="24"/>
        </w:rPr>
        <w:t>g/L/yr, respectively</w:t>
      </w:r>
      <w:r w:rsidR="00DB1675">
        <w:rPr>
          <w:rFonts w:ascii="Times New Roman" w:hAnsi="Times New Roman" w:cs="Times New Roman"/>
          <w:sz w:val="24"/>
          <w:szCs w:val="24"/>
        </w:rPr>
        <w:t xml:space="preserve"> (Table 2)</w:t>
      </w:r>
      <w:r w:rsidR="007D320E">
        <w:rPr>
          <w:rFonts w:ascii="Times New Roman" w:hAnsi="Times New Roman" w:cs="Times New Roman"/>
          <w:sz w:val="24"/>
          <w:szCs w:val="24"/>
        </w:rPr>
        <w:t>.</w:t>
      </w:r>
      <w:r w:rsidRPr="00A73537">
        <w:rPr>
          <w:rFonts w:ascii="Times New Roman" w:hAnsi="Times New Roman" w:cs="Times New Roman"/>
          <w:sz w:val="24"/>
          <w:szCs w:val="24"/>
        </w:rPr>
        <w:t xml:space="preserve"> </w:t>
      </w:r>
      <w:commentRangeStart w:id="36"/>
      <w:r w:rsidR="00473173">
        <w:rPr>
          <w:rFonts w:ascii="Times New Roman" w:hAnsi="Times New Roman" w:cs="Times New Roman"/>
          <w:sz w:val="24"/>
          <w:szCs w:val="24"/>
        </w:rPr>
        <w:t xml:space="preserve">All sites showed increasing trends </w:t>
      </w:r>
      <w:r w:rsidR="00573F91">
        <w:rPr>
          <w:rFonts w:ascii="Times New Roman" w:hAnsi="Times New Roman" w:cs="Times New Roman"/>
          <w:sz w:val="24"/>
          <w:szCs w:val="24"/>
        </w:rPr>
        <w:t>with</w:t>
      </w:r>
      <w:r w:rsidR="00473173">
        <w:rPr>
          <w:rFonts w:ascii="Times New Roman" w:hAnsi="Times New Roman" w:cs="Times New Roman"/>
          <w:sz w:val="24"/>
          <w:szCs w:val="24"/>
        </w:rPr>
        <w:t>in the first decade of the monitoring and within the last five years</w:t>
      </w:r>
      <w:commentRangeEnd w:id="36"/>
      <w:r w:rsidR="00E41042">
        <w:rPr>
          <w:rStyle w:val="CommentReference"/>
        </w:rPr>
        <w:commentReference w:id="36"/>
      </w:r>
      <w:r w:rsidR="00473173">
        <w:rPr>
          <w:rFonts w:ascii="Times New Roman" w:hAnsi="Times New Roman" w:cs="Times New Roman"/>
          <w:sz w:val="24"/>
          <w:szCs w:val="24"/>
        </w:rPr>
        <w:t xml:space="preserve">. </w:t>
      </w:r>
      <w:commentRangeStart w:id="37"/>
      <w:r w:rsidR="00E8184E">
        <w:rPr>
          <w:rFonts w:ascii="Times New Roman" w:hAnsi="Times New Roman" w:cs="Times New Roman"/>
          <w:sz w:val="24"/>
          <w:szCs w:val="24"/>
        </w:rPr>
        <w:t xml:space="preserve">All sites had high estimates of chlorophyll </w:t>
      </w:r>
      <w:r w:rsidR="00E8184E">
        <w:rPr>
          <w:rFonts w:ascii="Times New Roman" w:hAnsi="Times New Roman" w:cs="Times New Roman"/>
          <w:i/>
          <w:iCs/>
          <w:sz w:val="24"/>
          <w:szCs w:val="24"/>
        </w:rPr>
        <w:t xml:space="preserve">a </w:t>
      </w:r>
      <w:r w:rsidR="00E8184E">
        <w:rPr>
          <w:rFonts w:ascii="Times New Roman" w:hAnsi="Times New Roman" w:cs="Times New Roman"/>
          <w:sz w:val="24"/>
          <w:szCs w:val="24"/>
        </w:rPr>
        <w:t xml:space="preserve">change per year from 2005-2009 with 2006 being significant at all sites and 2007 (Figure FM) and 2007-2008 also being significant (Figure PI and SS). </w:t>
      </w:r>
      <w:r w:rsidR="00473173" w:rsidRPr="00E8184E">
        <w:rPr>
          <w:rFonts w:ascii="Times New Roman" w:hAnsi="Times New Roman" w:cs="Times New Roman"/>
          <w:sz w:val="24"/>
          <w:szCs w:val="24"/>
        </w:rPr>
        <w:t>They</w:t>
      </w:r>
      <w:r w:rsidR="00473173">
        <w:rPr>
          <w:rFonts w:ascii="Times New Roman" w:hAnsi="Times New Roman" w:cs="Times New Roman"/>
          <w:sz w:val="24"/>
          <w:szCs w:val="24"/>
        </w:rPr>
        <w:t xml:space="preserve"> all also showed significant decreasing trends in either 2011 (PI, FM, and PC) or 2012 (SS). </w:t>
      </w:r>
      <w:r w:rsidR="00E8184E">
        <w:rPr>
          <w:rFonts w:ascii="Times New Roman" w:hAnsi="Times New Roman" w:cs="Times New Roman"/>
          <w:sz w:val="24"/>
          <w:szCs w:val="24"/>
        </w:rPr>
        <w:t xml:space="preserve">For SS, significant high rates of change were detected in 2019 (Figure SS). At FM, significant high rates of changes were detected in 2018 (Figure FM).  At PI, however, both 2019 and 2020 have increased rates of change with 2020 being even higher than 2019 (Figure PI). </w:t>
      </w:r>
      <w:commentRangeEnd w:id="37"/>
      <w:r w:rsidR="000A6935">
        <w:rPr>
          <w:rStyle w:val="CommentReference"/>
        </w:rPr>
        <w:commentReference w:id="37"/>
      </w:r>
    </w:p>
    <w:p w14:paraId="1301DB41" w14:textId="04C7F7E8" w:rsidR="00F32A49" w:rsidRPr="002B768E" w:rsidRDefault="00F32A49" w:rsidP="00AA64C8">
      <w:pPr>
        <w:spacing w:line="480" w:lineRule="auto"/>
        <w:ind w:firstLine="720"/>
        <w:jc w:val="left"/>
        <w:rPr>
          <w:rFonts w:ascii="Times New Roman" w:hAnsi="Times New Roman" w:cs="Times New Roman"/>
          <w:sz w:val="24"/>
          <w:szCs w:val="24"/>
        </w:rPr>
      </w:pPr>
      <w:bookmarkStart w:id="38" w:name="patterns-of-variation"/>
      <w:bookmarkEnd w:id="34"/>
      <w:commentRangeStart w:id="39"/>
      <w:r>
        <w:rPr>
          <w:rFonts w:ascii="Times New Roman" w:hAnsi="Times New Roman" w:cs="Times New Roman"/>
          <w:sz w:val="24"/>
          <w:szCs w:val="24"/>
        </w:rPr>
        <w:lastRenderedPageBreak/>
        <w:t>Low</w:t>
      </w:r>
      <w:commentRangeEnd w:id="39"/>
      <w:r w:rsidR="00F34252">
        <w:rPr>
          <w:rStyle w:val="CommentReference"/>
        </w:rPr>
        <w:commentReference w:id="39"/>
      </w:r>
      <w:r>
        <w:rPr>
          <w:rFonts w:ascii="Times New Roman" w:hAnsi="Times New Roman" w:cs="Times New Roman"/>
          <w:sz w:val="24"/>
          <w:szCs w:val="24"/>
        </w:rPr>
        <w:t xml:space="preserve"> </w:t>
      </w:r>
      <w:r w:rsidR="003B101C">
        <w:rPr>
          <w:rFonts w:ascii="Times New Roman" w:hAnsi="Times New Roman" w:cs="Times New Roman"/>
          <w:sz w:val="24"/>
          <w:szCs w:val="24"/>
        </w:rPr>
        <w:t>annual</w:t>
      </w:r>
      <w:r w:rsidR="001472BE">
        <w:rPr>
          <w:rFonts w:ascii="Times New Roman" w:hAnsi="Times New Roman" w:cs="Times New Roman"/>
          <w:sz w:val="24"/>
          <w:szCs w:val="24"/>
        </w:rPr>
        <w:t xml:space="preserve"> and seasonal</w:t>
      </w:r>
      <w:r w:rsidR="003B101C">
        <w:rPr>
          <w:rFonts w:ascii="Times New Roman" w:hAnsi="Times New Roman" w:cs="Times New Roman"/>
          <w:sz w:val="24"/>
          <w:szCs w:val="24"/>
        </w:rPr>
        <w:t xml:space="preserve"> variability was observed at all stations (Table </w:t>
      </w:r>
      <w:r w:rsidR="00926106">
        <w:rPr>
          <w:rFonts w:ascii="Times New Roman" w:hAnsi="Times New Roman" w:cs="Times New Roman"/>
          <w:sz w:val="24"/>
          <w:szCs w:val="24"/>
        </w:rPr>
        <w:t>3</w:t>
      </w:r>
      <w:r w:rsidR="003B101C">
        <w:rPr>
          <w:rFonts w:ascii="Times New Roman" w:hAnsi="Times New Roman" w:cs="Times New Roman"/>
          <w:sz w:val="24"/>
          <w:szCs w:val="24"/>
        </w:rPr>
        <w:t>)</w:t>
      </w:r>
      <w:r w:rsidR="001472BE">
        <w:rPr>
          <w:rFonts w:ascii="Times New Roman" w:hAnsi="Times New Roman" w:cs="Times New Roman"/>
          <w:sz w:val="24"/>
          <w:szCs w:val="24"/>
        </w:rPr>
        <w:t xml:space="preserve">. </w:t>
      </w:r>
      <w:r w:rsidR="009074AE">
        <w:rPr>
          <w:rFonts w:ascii="Times New Roman" w:hAnsi="Times New Roman" w:cs="Times New Roman"/>
          <w:sz w:val="24"/>
          <w:szCs w:val="24"/>
        </w:rPr>
        <w:t xml:space="preserve">All scales of variability were larger at PC than the other sites. The largest coefficient of variation was </w:t>
      </w:r>
      <w:r w:rsidR="00B57F35">
        <w:rPr>
          <w:rFonts w:ascii="Times New Roman" w:hAnsi="Times New Roman" w:cs="Times New Roman"/>
          <w:sz w:val="24"/>
          <w:szCs w:val="24"/>
        </w:rPr>
        <w:t xml:space="preserve">the event-scale variability </w:t>
      </w:r>
      <w:r w:rsidR="009074AE">
        <w:rPr>
          <w:rFonts w:ascii="Times New Roman" w:hAnsi="Times New Roman" w:cs="Times New Roman"/>
          <w:sz w:val="24"/>
          <w:szCs w:val="24"/>
        </w:rPr>
        <w:t xml:space="preserve">observed at PC </w:t>
      </w:r>
      <w:r w:rsidR="001472BE">
        <w:rPr>
          <w:rFonts w:ascii="Times New Roman" w:hAnsi="Times New Roman" w:cs="Times New Roman"/>
          <w:sz w:val="24"/>
          <w:szCs w:val="24"/>
        </w:rPr>
        <w:t>(</w:t>
      </w:r>
      <w:r w:rsidR="001472BE" w:rsidRPr="00F32A49">
        <w:rPr>
          <w:rFonts w:ascii="Times New Roman" w:eastAsia="Times New Roman" w:hAnsi="Times New Roman" w:cs="Times New Roman"/>
          <w:color w:val="000000"/>
          <w:sz w:val="24"/>
          <w:szCs w:val="24"/>
        </w:rPr>
        <w:t>SD</w:t>
      </w:r>
      <w:r w:rsidR="001472BE" w:rsidRPr="00F32A49">
        <w:rPr>
          <w:rFonts w:ascii="Times New Roman" w:eastAsia="Times New Roman" w:hAnsi="Times New Roman" w:cs="Times New Roman"/>
          <w:color w:val="000000"/>
          <w:sz w:val="24"/>
          <w:szCs w:val="24"/>
          <w:vertAlign w:val="subscript"/>
        </w:rPr>
        <w:t>ɛ</w:t>
      </w:r>
      <w:r w:rsidR="001472BE">
        <w:rPr>
          <w:rFonts w:ascii="Times New Roman" w:hAnsi="Times New Roman" w:cs="Times New Roman"/>
          <w:sz w:val="24"/>
          <w:szCs w:val="24"/>
        </w:rPr>
        <w:t xml:space="preserve"> = 0.51) (Table </w:t>
      </w:r>
      <w:r w:rsidR="00926106">
        <w:rPr>
          <w:rFonts w:ascii="Times New Roman" w:hAnsi="Times New Roman" w:cs="Times New Roman"/>
          <w:sz w:val="24"/>
          <w:szCs w:val="24"/>
        </w:rPr>
        <w:t>3</w:t>
      </w:r>
      <w:r w:rsidR="001472BE">
        <w:rPr>
          <w:rFonts w:ascii="Times New Roman" w:hAnsi="Times New Roman" w:cs="Times New Roman"/>
          <w:sz w:val="24"/>
          <w:szCs w:val="24"/>
        </w:rPr>
        <w:t>).</w:t>
      </w:r>
      <w:r w:rsidR="009074AE">
        <w:rPr>
          <w:rFonts w:ascii="Times New Roman" w:hAnsi="Times New Roman" w:cs="Times New Roman"/>
          <w:sz w:val="24"/>
          <w:szCs w:val="24"/>
        </w:rPr>
        <w:t xml:space="preserve"> PI and PC show similar patterns to one another as do SS and FM (Figures X-X). </w:t>
      </w:r>
      <w:r w:rsidR="002B768E">
        <w:rPr>
          <w:rFonts w:ascii="Times New Roman" w:hAnsi="Times New Roman" w:cs="Times New Roman"/>
          <w:sz w:val="24"/>
          <w:szCs w:val="24"/>
        </w:rPr>
        <w:t>Seasonal</w:t>
      </w:r>
      <w:r w:rsidR="00E45E69">
        <w:rPr>
          <w:rFonts w:ascii="Times New Roman" w:hAnsi="Times New Roman" w:cs="Times New Roman"/>
          <w:sz w:val="24"/>
          <w:szCs w:val="24"/>
        </w:rPr>
        <w:t>ly,</w:t>
      </w:r>
      <w:r w:rsidR="002B768E">
        <w:rPr>
          <w:rFonts w:ascii="Times New Roman" w:hAnsi="Times New Roman" w:cs="Times New Roman"/>
          <w:sz w:val="24"/>
          <w:szCs w:val="24"/>
        </w:rPr>
        <w:t xml:space="preserve"> PI and PC </w:t>
      </w:r>
      <w:r w:rsidR="00E45E69">
        <w:rPr>
          <w:rFonts w:ascii="Times New Roman" w:hAnsi="Times New Roman" w:cs="Times New Roman"/>
          <w:sz w:val="24"/>
          <w:szCs w:val="24"/>
        </w:rPr>
        <w:t xml:space="preserve">experienced </w:t>
      </w:r>
      <w:r w:rsidR="002B768E">
        <w:rPr>
          <w:rFonts w:ascii="Times New Roman" w:hAnsi="Times New Roman" w:cs="Times New Roman"/>
          <w:sz w:val="24"/>
          <w:szCs w:val="24"/>
        </w:rPr>
        <w:t xml:space="preserve">higher chlorophyll </w:t>
      </w:r>
      <w:r w:rsidR="002B768E">
        <w:rPr>
          <w:rFonts w:ascii="Times New Roman" w:hAnsi="Times New Roman" w:cs="Times New Roman"/>
          <w:i/>
          <w:iCs/>
          <w:sz w:val="24"/>
          <w:szCs w:val="24"/>
        </w:rPr>
        <w:t>a</w:t>
      </w:r>
      <w:r w:rsidR="002B768E">
        <w:rPr>
          <w:rFonts w:ascii="Times New Roman" w:hAnsi="Times New Roman" w:cs="Times New Roman"/>
          <w:sz w:val="24"/>
          <w:szCs w:val="24"/>
        </w:rPr>
        <w:t xml:space="preserve"> from April – </w:t>
      </w:r>
      <w:r w:rsidR="00654B44">
        <w:rPr>
          <w:rFonts w:ascii="Times New Roman" w:hAnsi="Times New Roman" w:cs="Times New Roman"/>
          <w:sz w:val="24"/>
          <w:szCs w:val="24"/>
        </w:rPr>
        <w:t xml:space="preserve">August </w:t>
      </w:r>
      <w:r w:rsidR="002B768E">
        <w:rPr>
          <w:rFonts w:ascii="Times New Roman" w:hAnsi="Times New Roman" w:cs="Times New Roman"/>
          <w:sz w:val="24"/>
          <w:szCs w:val="24"/>
        </w:rPr>
        <w:t>(Figures X-X)</w:t>
      </w:r>
      <w:r w:rsidR="00106106">
        <w:rPr>
          <w:rFonts w:ascii="Times New Roman" w:hAnsi="Times New Roman" w:cs="Times New Roman"/>
          <w:sz w:val="24"/>
          <w:szCs w:val="24"/>
        </w:rPr>
        <w:t>, while</w:t>
      </w:r>
      <w:r w:rsidR="002B768E">
        <w:rPr>
          <w:rFonts w:ascii="Times New Roman" w:hAnsi="Times New Roman" w:cs="Times New Roman"/>
          <w:sz w:val="24"/>
          <w:szCs w:val="24"/>
        </w:rPr>
        <w:t xml:space="preserve"> SS and FM show</w:t>
      </w:r>
      <w:r w:rsidR="00106106">
        <w:rPr>
          <w:rFonts w:ascii="Times New Roman" w:hAnsi="Times New Roman" w:cs="Times New Roman"/>
          <w:sz w:val="24"/>
          <w:szCs w:val="24"/>
        </w:rPr>
        <w:t>ed</w:t>
      </w:r>
      <w:r w:rsidR="002B768E">
        <w:rPr>
          <w:rFonts w:ascii="Times New Roman" w:hAnsi="Times New Roman" w:cs="Times New Roman"/>
          <w:sz w:val="24"/>
          <w:szCs w:val="24"/>
        </w:rPr>
        <w:t xml:space="preserve"> a protracted seasonal pattern extending from May – </w:t>
      </w:r>
      <w:r w:rsidR="00654B44">
        <w:rPr>
          <w:rFonts w:ascii="Times New Roman" w:hAnsi="Times New Roman" w:cs="Times New Roman"/>
          <w:sz w:val="24"/>
          <w:szCs w:val="24"/>
        </w:rPr>
        <w:t xml:space="preserve">October </w:t>
      </w:r>
      <w:r w:rsidR="002B768E">
        <w:rPr>
          <w:rFonts w:ascii="Times New Roman" w:hAnsi="Times New Roman" w:cs="Times New Roman"/>
          <w:sz w:val="24"/>
          <w:szCs w:val="24"/>
        </w:rPr>
        <w:t>(Figures X-X).</w:t>
      </w:r>
    </w:p>
    <w:p w14:paraId="521D793B" w14:textId="6406D5C9" w:rsidR="00AA64C8" w:rsidRPr="00EF1354" w:rsidRDefault="00AA64C8" w:rsidP="00B267BF">
      <w:pPr>
        <w:spacing w:line="480" w:lineRule="auto"/>
        <w:jc w:val="left"/>
        <w:rPr>
          <w:rFonts w:ascii="Times New Roman" w:hAnsi="Times New Roman" w:cs="Times New Roman"/>
        </w:rPr>
      </w:pPr>
      <w:bookmarkStart w:id="40" w:name="seasonality-and-trends"/>
      <w:bookmarkEnd w:id="38"/>
      <w:r>
        <w:tab/>
      </w:r>
      <w:r w:rsidRPr="00B267BF">
        <w:rPr>
          <w:rFonts w:ascii="Times New Roman" w:hAnsi="Times New Roman" w:cs="Times New Roman"/>
          <w:sz w:val="24"/>
          <w:szCs w:val="24"/>
        </w:rPr>
        <w:t xml:space="preserve">Average fulcrums at all sites ranged between </w:t>
      </w:r>
      <w:r w:rsidR="006E1710" w:rsidRPr="00B267BF">
        <w:rPr>
          <w:rFonts w:ascii="Times New Roman" w:hAnsi="Times New Roman" w:cs="Times New Roman"/>
          <w:sz w:val="24"/>
          <w:szCs w:val="24"/>
        </w:rPr>
        <w:t>(</w:t>
      </w:r>
      <w:r w:rsidRPr="00B267BF">
        <w:rPr>
          <w:rFonts w:ascii="Times New Roman" w:hAnsi="Times New Roman" w:cs="Times New Roman"/>
          <w:sz w:val="24"/>
          <w:szCs w:val="24"/>
        </w:rPr>
        <w:t>6.</w:t>
      </w:r>
      <w:r w:rsidR="001A3295">
        <w:rPr>
          <w:rFonts w:ascii="Times New Roman" w:hAnsi="Times New Roman" w:cs="Times New Roman"/>
          <w:sz w:val="24"/>
          <w:szCs w:val="24"/>
        </w:rPr>
        <w:t>50</w:t>
      </w:r>
      <w:r w:rsidR="006E1710" w:rsidRPr="00B267BF">
        <w:rPr>
          <w:rFonts w:ascii="Times New Roman" w:hAnsi="Times New Roman" w:cs="Times New Roman"/>
          <w:sz w:val="24"/>
          <w:szCs w:val="24"/>
        </w:rPr>
        <w:t>-6.</w:t>
      </w:r>
      <w:r w:rsidR="00ED6E54" w:rsidRPr="00B267BF">
        <w:rPr>
          <w:rFonts w:ascii="Times New Roman" w:hAnsi="Times New Roman" w:cs="Times New Roman"/>
          <w:sz w:val="24"/>
          <w:szCs w:val="24"/>
        </w:rPr>
        <w:t>9</w:t>
      </w:r>
      <w:r w:rsidR="00ED6E54">
        <w:rPr>
          <w:rFonts w:ascii="Times New Roman" w:hAnsi="Times New Roman" w:cs="Times New Roman"/>
          <w:sz w:val="24"/>
          <w:szCs w:val="24"/>
        </w:rPr>
        <w:t>9</w:t>
      </w:r>
      <w:r w:rsidR="006E1710" w:rsidRPr="00B267BF">
        <w:rPr>
          <w:rFonts w:ascii="Times New Roman" w:hAnsi="Times New Roman" w:cs="Times New Roman"/>
          <w:sz w:val="24"/>
          <w:szCs w:val="24"/>
        </w:rPr>
        <w:t xml:space="preserve">) indicating peak values in chlorophyll </w:t>
      </w:r>
      <w:r w:rsidR="006E1710" w:rsidRPr="00B267BF">
        <w:rPr>
          <w:rFonts w:ascii="Times New Roman" w:hAnsi="Times New Roman" w:cs="Times New Roman"/>
          <w:i/>
          <w:iCs/>
          <w:sz w:val="24"/>
          <w:szCs w:val="24"/>
        </w:rPr>
        <w:t xml:space="preserve">a </w:t>
      </w:r>
      <w:r w:rsidR="00B267BF" w:rsidRPr="00B267BF">
        <w:rPr>
          <w:rFonts w:ascii="Times New Roman" w:hAnsi="Times New Roman" w:cs="Times New Roman"/>
          <w:sz w:val="24"/>
          <w:szCs w:val="24"/>
        </w:rPr>
        <w:t>concentration</w:t>
      </w:r>
      <w:r w:rsidR="006E1710" w:rsidRPr="00B267BF">
        <w:rPr>
          <w:rFonts w:ascii="Times New Roman" w:hAnsi="Times New Roman" w:cs="Times New Roman"/>
          <w:sz w:val="24"/>
          <w:szCs w:val="24"/>
        </w:rPr>
        <w:t xml:space="preserve"> occurring mostly in the middle to late part of June (Figure Fulcrums). </w:t>
      </w:r>
      <w:r w:rsidR="003821F3">
        <w:rPr>
          <w:rFonts w:ascii="Times New Roman" w:hAnsi="Times New Roman" w:cs="Times New Roman"/>
          <w:sz w:val="24"/>
          <w:szCs w:val="24"/>
        </w:rPr>
        <w:t xml:space="preserve">There was </w:t>
      </w:r>
      <w:commentRangeStart w:id="41"/>
      <w:r w:rsidR="003821F3">
        <w:rPr>
          <w:rFonts w:ascii="Times New Roman" w:hAnsi="Times New Roman" w:cs="Times New Roman"/>
          <w:sz w:val="24"/>
          <w:szCs w:val="24"/>
        </w:rPr>
        <w:t>no significant trend in fulcrum</w:t>
      </w:r>
      <w:r w:rsidR="00595942">
        <w:rPr>
          <w:rFonts w:ascii="Times New Roman" w:hAnsi="Times New Roman" w:cs="Times New Roman"/>
          <w:sz w:val="24"/>
          <w:szCs w:val="24"/>
        </w:rPr>
        <w:t>s over time</w:t>
      </w:r>
      <w:r w:rsidR="00806C1C">
        <w:rPr>
          <w:rFonts w:ascii="Times New Roman" w:hAnsi="Times New Roman" w:cs="Times New Roman"/>
          <w:sz w:val="24"/>
          <w:szCs w:val="24"/>
        </w:rPr>
        <w:t xml:space="preserve"> </w:t>
      </w:r>
      <w:commentRangeEnd w:id="41"/>
      <w:r w:rsidR="00E17A56">
        <w:rPr>
          <w:rStyle w:val="CommentReference"/>
        </w:rPr>
        <w:commentReference w:id="41"/>
      </w:r>
      <w:r w:rsidR="00806C1C">
        <w:rPr>
          <w:rFonts w:ascii="Times New Roman" w:hAnsi="Times New Roman" w:cs="Times New Roman"/>
          <w:sz w:val="24"/>
          <w:szCs w:val="24"/>
        </w:rPr>
        <w:t>(p = ___)</w:t>
      </w:r>
      <w:r w:rsidR="00595942">
        <w:rPr>
          <w:rFonts w:ascii="Times New Roman" w:hAnsi="Times New Roman" w:cs="Times New Roman"/>
          <w:sz w:val="24"/>
          <w:szCs w:val="24"/>
        </w:rPr>
        <w:t xml:space="preserve">, but </w:t>
      </w:r>
      <w:commentRangeStart w:id="42"/>
      <w:r w:rsidR="00F77366">
        <w:rPr>
          <w:rFonts w:ascii="Times New Roman" w:hAnsi="Times New Roman" w:cs="Times New Roman"/>
          <w:sz w:val="24"/>
          <w:szCs w:val="24"/>
        </w:rPr>
        <w:t xml:space="preserve">deviations in fulcrum timing </w:t>
      </w:r>
      <w:r w:rsidR="0051651C">
        <w:rPr>
          <w:rFonts w:ascii="Times New Roman" w:hAnsi="Times New Roman" w:cs="Times New Roman"/>
          <w:sz w:val="24"/>
          <w:szCs w:val="24"/>
        </w:rPr>
        <w:t xml:space="preserve">from average </w:t>
      </w:r>
      <w:commentRangeEnd w:id="42"/>
      <w:r w:rsidR="00A24F81">
        <w:rPr>
          <w:rStyle w:val="CommentReference"/>
        </w:rPr>
        <w:commentReference w:id="42"/>
      </w:r>
      <w:r w:rsidR="00F77366">
        <w:rPr>
          <w:rFonts w:ascii="Times New Roman" w:hAnsi="Times New Roman" w:cs="Times New Roman"/>
          <w:sz w:val="24"/>
          <w:szCs w:val="24"/>
        </w:rPr>
        <w:t xml:space="preserve">may provide </w:t>
      </w:r>
      <w:r w:rsidR="00407F76">
        <w:rPr>
          <w:rFonts w:ascii="Times New Roman" w:hAnsi="Times New Roman" w:cs="Times New Roman"/>
          <w:sz w:val="24"/>
          <w:szCs w:val="24"/>
        </w:rPr>
        <w:t xml:space="preserve">insights into drivers of </w:t>
      </w:r>
      <w:r w:rsidR="000407A4">
        <w:rPr>
          <w:rFonts w:ascii="Times New Roman" w:hAnsi="Times New Roman" w:cs="Times New Roman"/>
          <w:sz w:val="24"/>
          <w:szCs w:val="24"/>
        </w:rPr>
        <w:t>phytoplankton biomass accumulation</w:t>
      </w:r>
      <w:r w:rsidR="00407F76">
        <w:rPr>
          <w:rFonts w:ascii="Times New Roman" w:hAnsi="Times New Roman" w:cs="Times New Roman"/>
          <w:sz w:val="24"/>
          <w:szCs w:val="24"/>
        </w:rPr>
        <w:t xml:space="preserve">. </w:t>
      </w:r>
      <w:r w:rsidR="006E1710" w:rsidRPr="00B267BF">
        <w:rPr>
          <w:rFonts w:ascii="Times New Roman" w:hAnsi="Times New Roman" w:cs="Times New Roman"/>
          <w:sz w:val="24"/>
          <w:szCs w:val="24"/>
        </w:rPr>
        <w:t>The widest range in fulcrums occurred at PC (months 5.01 – 7.91)</w:t>
      </w:r>
      <w:r w:rsidR="005B0759">
        <w:rPr>
          <w:rFonts w:ascii="Times New Roman" w:hAnsi="Times New Roman" w:cs="Times New Roman"/>
          <w:sz w:val="24"/>
          <w:szCs w:val="24"/>
        </w:rPr>
        <w:t>, and</w:t>
      </w:r>
      <w:r w:rsidR="006E1710" w:rsidRPr="00B267BF">
        <w:rPr>
          <w:rFonts w:ascii="Times New Roman" w:hAnsi="Times New Roman" w:cs="Times New Roman"/>
          <w:sz w:val="24"/>
          <w:szCs w:val="24"/>
        </w:rPr>
        <w:t xml:space="preserve"> </w:t>
      </w:r>
      <w:r w:rsidR="00EA76EE" w:rsidRPr="00B267BF">
        <w:rPr>
          <w:rFonts w:ascii="Times New Roman" w:hAnsi="Times New Roman" w:cs="Times New Roman"/>
          <w:sz w:val="24"/>
          <w:szCs w:val="24"/>
        </w:rPr>
        <w:t xml:space="preserve">PI had </w:t>
      </w:r>
      <w:r w:rsidR="00CA39A6">
        <w:rPr>
          <w:rFonts w:ascii="Times New Roman" w:hAnsi="Times New Roman" w:cs="Times New Roman"/>
          <w:sz w:val="24"/>
          <w:szCs w:val="24"/>
        </w:rPr>
        <w:t xml:space="preserve">a </w:t>
      </w:r>
      <w:r w:rsidR="00EA76EE">
        <w:rPr>
          <w:rFonts w:ascii="Times New Roman" w:hAnsi="Times New Roman" w:cs="Times New Roman"/>
          <w:sz w:val="24"/>
          <w:szCs w:val="24"/>
        </w:rPr>
        <w:t>similar</w:t>
      </w:r>
      <w:r w:rsidR="00EA76EE" w:rsidRPr="00B267BF">
        <w:rPr>
          <w:rFonts w:ascii="Times New Roman" w:hAnsi="Times New Roman" w:cs="Times New Roman"/>
          <w:sz w:val="24"/>
          <w:szCs w:val="24"/>
        </w:rPr>
        <w:t xml:space="preserve"> range (5.4</w:t>
      </w:r>
      <w:r w:rsidR="00EA76EE">
        <w:rPr>
          <w:rFonts w:ascii="Times New Roman" w:hAnsi="Times New Roman" w:cs="Times New Roman"/>
          <w:sz w:val="24"/>
          <w:szCs w:val="24"/>
        </w:rPr>
        <w:t>0</w:t>
      </w:r>
      <w:r w:rsidR="00EA76EE" w:rsidRPr="00B267BF">
        <w:rPr>
          <w:rFonts w:ascii="Times New Roman" w:hAnsi="Times New Roman" w:cs="Times New Roman"/>
          <w:sz w:val="24"/>
          <w:szCs w:val="24"/>
        </w:rPr>
        <w:t xml:space="preserve"> – 7.78). </w:t>
      </w:r>
      <w:r w:rsidR="006E1710" w:rsidRPr="00B267BF">
        <w:rPr>
          <w:rFonts w:ascii="Times New Roman" w:hAnsi="Times New Roman" w:cs="Times New Roman"/>
          <w:sz w:val="24"/>
          <w:szCs w:val="24"/>
        </w:rPr>
        <w:t>SS and FM had later fulcrum</w:t>
      </w:r>
      <w:r w:rsidR="00B80710">
        <w:rPr>
          <w:rFonts w:ascii="Times New Roman" w:hAnsi="Times New Roman" w:cs="Times New Roman"/>
          <w:sz w:val="24"/>
          <w:szCs w:val="24"/>
        </w:rPr>
        <w:t>s</w:t>
      </w:r>
      <w:r w:rsidR="00990AD7">
        <w:rPr>
          <w:rFonts w:ascii="Times New Roman" w:hAnsi="Times New Roman" w:cs="Times New Roman"/>
          <w:sz w:val="24"/>
          <w:szCs w:val="24"/>
        </w:rPr>
        <w:t xml:space="preserve"> (</w:t>
      </w:r>
      <w:r w:rsidR="006E1710" w:rsidRPr="00B267BF">
        <w:rPr>
          <w:rFonts w:ascii="Times New Roman" w:hAnsi="Times New Roman" w:cs="Times New Roman"/>
          <w:sz w:val="24"/>
          <w:szCs w:val="24"/>
        </w:rPr>
        <w:t>6.24</w:t>
      </w:r>
      <w:r w:rsidR="00EF3032" w:rsidRPr="00B267BF">
        <w:rPr>
          <w:rFonts w:ascii="Times New Roman" w:hAnsi="Times New Roman" w:cs="Times New Roman"/>
          <w:sz w:val="24"/>
          <w:szCs w:val="24"/>
        </w:rPr>
        <w:t xml:space="preserve"> – </w:t>
      </w:r>
      <w:r w:rsidR="006E1710" w:rsidRPr="00B267BF" w:rsidDel="00EF3032">
        <w:rPr>
          <w:rFonts w:ascii="Times New Roman" w:hAnsi="Times New Roman" w:cs="Times New Roman"/>
          <w:sz w:val="24"/>
          <w:szCs w:val="24"/>
        </w:rPr>
        <w:t xml:space="preserve"> </w:t>
      </w:r>
      <w:r w:rsidR="006E1710" w:rsidRPr="00B267BF">
        <w:rPr>
          <w:rFonts w:ascii="Times New Roman" w:hAnsi="Times New Roman" w:cs="Times New Roman"/>
          <w:sz w:val="24"/>
          <w:szCs w:val="24"/>
        </w:rPr>
        <w:t xml:space="preserve">8.71 </w:t>
      </w:r>
      <w:r w:rsidR="00990AD7">
        <w:rPr>
          <w:rFonts w:ascii="Times New Roman" w:hAnsi="Times New Roman" w:cs="Times New Roman"/>
          <w:sz w:val="24"/>
          <w:szCs w:val="24"/>
        </w:rPr>
        <w:t xml:space="preserve">at </w:t>
      </w:r>
      <w:r w:rsidR="006E1710" w:rsidRPr="00B267BF">
        <w:rPr>
          <w:rFonts w:ascii="Times New Roman" w:hAnsi="Times New Roman" w:cs="Times New Roman"/>
          <w:sz w:val="24"/>
          <w:szCs w:val="24"/>
        </w:rPr>
        <w:t>SS and 6.16</w:t>
      </w:r>
      <w:r w:rsidR="00EF3032" w:rsidRPr="00B267BF">
        <w:rPr>
          <w:rFonts w:ascii="Times New Roman" w:hAnsi="Times New Roman" w:cs="Times New Roman"/>
          <w:sz w:val="24"/>
          <w:szCs w:val="24"/>
        </w:rPr>
        <w:t xml:space="preserve"> – </w:t>
      </w:r>
      <w:r w:rsidR="006E1710" w:rsidRPr="00B267BF" w:rsidDel="00EF3032">
        <w:rPr>
          <w:rFonts w:ascii="Times New Roman" w:hAnsi="Times New Roman" w:cs="Times New Roman"/>
          <w:sz w:val="24"/>
          <w:szCs w:val="24"/>
        </w:rPr>
        <w:t xml:space="preserve"> </w:t>
      </w:r>
      <w:r w:rsidR="006E1710" w:rsidRPr="00B267BF">
        <w:rPr>
          <w:rFonts w:ascii="Times New Roman" w:hAnsi="Times New Roman" w:cs="Times New Roman"/>
          <w:sz w:val="24"/>
          <w:szCs w:val="24"/>
        </w:rPr>
        <w:t xml:space="preserve">8.51 </w:t>
      </w:r>
      <w:r w:rsidR="00990AD7">
        <w:rPr>
          <w:rFonts w:ascii="Times New Roman" w:hAnsi="Times New Roman" w:cs="Times New Roman"/>
          <w:sz w:val="24"/>
          <w:szCs w:val="24"/>
        </w:rPr>
        <w:t xml:space="preserve">at </w:t>
      </w:r>
      <w:r w:rsidR="006E1710" w:rsidRPr="00B267BF">
        <w:rPr>
          <w:rFonts w:ascii="Times New Roman" w:hAnsi="Times New Roman" w:cs="Times New Roman"/>
          <w:sz w:val="24"/>
          <w:szCs w:val="24"/>
        </w:rPr>
        <w:t xml:space="preserve">FM). These fulcrum values mirror the patterns observed in the seasonal-scale variability (Figures X variability) where </w:t>
      </w:r>
      <w:r w:rsidR="0034782C">
        <w:rPr>
          <w:rFonts w:ascii="Times New Roman" w:hAnsi="Times New Roman" w:cs="Times New Roman"/>
          <w:sz w:val="24"/>
          <w:szCs w:val="24"/>
        </w:rPr>
        <w:t xml:space="preserve">phytoplankton </w:t>
      </w:r>
      <w:r w:rsidR="008D30F1">
        <w:rPr>
          <w:rFonts w:ascii="Times New Roman" w:hAnsi="Times New Roman" w:cs="Times New Roman"/>
          <w:sz w:val="24"/>
          <w:szCs w:val="24"/>
        </w:rPr>
        <w:t xml:space="preserve">accumulated </w:t>
      </w:r>
      <w:r w:rsidR="008D30F1" w:rsidRPr="00B267BF">
        <w:rPr>
          <w:rFonts w:ascii="Times New Roman" w:hAnsi="Times New Roman" w:cs="Times New Roman"/>
          <w:sz w:val="24"/>
          <w:szCs w:val="24"/>
        </w:rPr>
        <w:t xml:space="preserve">earlier in the year </w:t>
      </w:r>
      <w:r w:rsidR="008D30F1">
        <w:rPr>
          <w:rFonts w:ascii="Times New Roman" w:hAnsi="Times New Roman" w:cs="Times New Roman"/>
          <w:sz w:val="24"/>
          <w:szCs w:val="24"/>
        </w:rPr>
        <w:t xml:space="preserve">at </w:t>
      </w:r>
      <w:r w:rsidR="006E1710" w:rsidRPr="00B267BF">
        <w:rPr>
          <w:rFonts w:ascii="Times New Roman" w:hAnsi="Times New Roman" w:cs="Times New Roman"/>
          <w:sz w:val="24"/>
          <w:szCs w:val="24"/>
        </w:rPr>
        <w:t xml:space="preserve">PI and PC </w:t>
      </w:r>
      <w:r w:rsidR="00C61391">
        <w:rPr>
          <w:rFonts w:ascii="Times New Roman" w:hAnsi="Times New Roman" w:cs="Times New Roman"/>
          <w:sz w:val="24"/>
          <w:szCs w:val="24"/>
        </w:rPr>
        <w:t xml:space="preserve">and </w:t>
      </w:r>
      <w:r w:rsidR="00C61391" w:rsidRPr="00B267BF">
        <w:rPr>
          <w:rFonts w:ascii="Times New Roman" w:hAnsi="Times New Roman" w:cs="Times New Roman"/>
          <w:sz w:val="24"/>
          <w:szCs w:val="24"/>
        </w:rPr>
        <w:t>extend</w:t>
      </w:r>
      <w:r w:rsidR="00C61391">
        <w:rPr>
          <w:rFonts w:ascii="Times New Roman" w:hAnsi="Times New Roman" w:cs="Times New Roman"/>
          <w:sz w:val="24"/>
          <w:szCs w:val="24"/>
        </w:rPr>
        <w:t>ed</w:t>
      </w:r>
      <w:r w:rsidR="00C61391" w:rsidRPr="00B267BF">
        <w:rPr>
          <w:rFonts w:ascii="Times New Roman" w:hAnsi="Times New Roman" w:cs="Times New Roman"/>
          <w:sz w:val="24"/>
          <w:szCs w:val="24"/>
        </w:rPr>
        <w:t xml:space="preserve"> later in the year</w:t>
      </w:r>
      <w:r w:rsidR="00C61391" w:rsidRPr="00B267BF" w:rsidDel="008D30F1">
        <w:rPr>
          <w:rFonts w:ascii="Times New Roman" w:hAnsi="Times New Roman" w:cs="Times New Roman"/>
          <w:sz w:val="24"/>
          <w:szCs w:val="24"/>
        </w:rPr>
        <w:t xml:space="preserve"> </w:t>
      </w:r>
      <w:r w:rsidR="00C61391">
        <w:rPr>
          <w:rFonts w:ascii="Times New Roman" w:hAnsi="Times New Roman" w:cs="Times New Roman"/>
          <w:sz w:val="24"/>
          <w:szCs w:val="24"/>
        </w:rPr>
        <w:t xml:space="preserve">at </w:t>
      </w:r>
      <w:r w:rsidR="006E1710" w:rsidRPr="00B267BF">
        <w:rPr>
          <w:rFonts w:ascii="Times New Roman" w:hAnsi="Times New Roman" w:cs="Times New Roman"/>
          <w:sz w:val="24"/>
          <w:szCs w:val="24"/>
        </w:rPr>
        <w:t xml:space="preserve">FM and SS. </w:t>
      </w:r>
      <w:commentRangeStart w:id="43"/>
      <w:commentRangeStart w:id="44"/>
      <w:r w:rsidR="006E1710" w:rsidRPr="00B267BF">
        <w:rPr>
          <w:rFonts w:ascii="Times New Roman" w:hAnsi="Times New Roman" w:cs="Times New Roman"/>
          <w:sz w:val="24"/>
          <w:szCs w:val="24"/>
        </w:rPr>
        <w:t>The range of peak biomass of all sites, between May 1 – August 15 (day 121</w:t>
      </w:r>
      <w:r w:rsidR="006E1710" w:rsidRPr="00B267BF">
        <w:rPr>
          <w:rFonts w:ascii="Times New Roman" w:hAnsi="Times New Roman" w:cs="Times New Roman"/>
          <w:sz w:val="24"/>
          <w:szCs w:val="24"/>
          <w:vertAlign w:val="superscript"/>
        </w:rPr>
        <w:t>st</w:t>
      </w:r>
      <w:r w:rsidR="006E1710" w:rsidRPr="00B267BF">
        <w:rPr>
          <w:rFonts w:ascii="Times New Roman" w:hAnsi="Times New Roman" w:cs="Times New Roman"/>
          <w:sz w:val="24"/>
          <w:szCs w:val="24"/>
        </w:rPr>
        <w:t xml:space="preserve"> – 227</w:t>
      </w:r>
      <w:r w:rsidR="006E1710" w:rsidRPr="00B267BF">
        <w:rPr>
          <w:rFonts w:ascii="Times New Roman" w:hAnsi="Times New Roman" w:cs="Times New Roman"/>
          <w:sz w:val="24"/>
          <w:szCs w:val="24"/>
          <w:vertAlign w:val="superscript"/>
        </w:rPr>
        <w:t>th</w:t>
      </w:r>
      <w:r w:rsidR="006E1710" w:rsidRPr="00B267BF">
        <w:rPr>
          <w:rFonts w:ascii="Times New Roman" w:hAnsi="Times New Roman" w:cs="Times New Roman"/>
          <w:sz w:val="24"/>
          <w:szCs w:val="24"/>
        </w:rPr>
        <w:t xml:space="preserve">), was then tested for trends at each site. </w:t>
      </w:r>
      <w:commentRangeEnd w:id="43"/>
      <w:r w:rsidR="00865ECC">
        <w:rPr>
          <w:rStyle w:val="CommentReference"/>
        </w:rPr>
        <w:commentReference w:id="43"/>
      </w:r>
      <w:r w:rsidR="00B267BF" w:rsidRPr="00B267BF">
        <w:rPr>
          <w:rFonts w:ascii="Times New Roman" w:hAnsi="Times New Roman" w:cs="Times New Roman"/>
          <w:sz w:val="24"/>
          <w:szCs w:val="24"/>
        </w:rPr>
        <w:t>This seasonal peak biomass was found to be increasing at FM and SS, but not PC and PI (Figures XXX).</w:t>
      </w:r>
      <w:r w:rsidR="00EF1354">
        <w:rPr>
          <w:rFonts w:ascii="Times New Roman" w:hAnsi="Times New Roman" w:cs="Times New Roman"/>
          <w:sz w:val="24"/>
          <w:szCs w:val="24"/>
        </w:rPr>
        <w:t xml:space="preserve"> For the most part, change in chlorophyll </w:t>
      </w:r>
      <w:r w:rsidR="00EF1354">
        <w:rPr>
          <w:rFonts w:ascii="Times New Roman" w:hAnsi="Times New Roman" w:cs="Times New Roman"/>
          <w:i/>
          <w:iCs/>
          <w:sz w:val="24"/>
          <w:szCs w:val="24"/>
        </w:rPr>
        <w:t>a</w:t>
      </w:r>
      <w:r w:rsidR="00EF1354">
        <w:rPr>
          <w:rFonts w:ascii="Times New Roman" w:hAnsi="Times New Roman" w:cs="Times New Roman"/>
          <w:sz w:val="24"/>
          <w:szCs w:val="24"/>
        </w:rPr>
        <w:t xml:space="preserve"> per year for the window of the peak season mirrored the results of the annual changes. However, PI had a high significant change in peak seasonal chlorophyll in 2014 (Figure PI seasonal trends), FM had a significant high slope in 2013 (Figure FM seasonal trends), and PC had one in 2015 (Figure PC seasonal trends). These years were not significant in the long term annual trends at each site.</w:t>
      </w:r>
      <w:commentRangeEnd w:id="44"/>
      <w:r w:rsidR="001E1CAA">
        <w:rPr>
          <w:rStyle w:val="CommentReference"/>
        </w:rPr>
        <w:commentReference w:id="44"/>
      </w:r>
    </w:p>
    <w:p w14:paraId="01A2E73A" w14:textId="2F458FA3" w:rsidR="00B267BF" w:rsidRDefault="00C83C78" w:rsidP="00B267BF">
      <w:pPr>
        <w:pStyle w:val="Heading2"/>
        <w:spacing w:line="480" w:lineRule="auto"/>
        <w:jc w:val="left"/>
        <w:rPr>
          <w:rFonts w:ascii="Times New Roman" w:hAnsi="Times New Roman" w:cs="Times New Roman"/>
          <w:sz w:val="24"/>
          <w:szCs w:val="24"/>
        </w:rPr>
      </w:pPr>
      <w:r>
        <w:rPr>
          <w:rFonts w:ascii="Times New Roman" w:hAnsi="Times New Roman" w:cs="Times New Roman"/>
          <w:sz w:val="24"/>
          <w:szCs w:val="24"/>
        </w:rPr>
        <w:lastRenderedPageBreak/>
        <w:t>C</w:t>
      </w:r>
      <w:r w:rsidR="00F32A49">
        <w:rPr>
          <w:rFonts w:ascii="Times New Roman" w:hAnsi="Times New Roman" w:cs="Times New Roman"/>
          <w:sz w:val="24"/>
          <w:szCs w:val="24"/>
        </w:rPr>
        <w:t xml:space="preserve">limate </w:t>
      </w:r>
      <w:r w:rsidR="0060717E">
        <w:rPr>
          <w:rFonts w:ascii="Times New Roman" w:hAnsi="Times New Roman" w:cs="Times New Roman"/>
          <w:sz w:val="24"/>
          <w:szCs w:val="24"/>
        </w:rPr>
        <w:t xml:space="preserve">and environmental </w:t>
      </w:r>
      <w:r w:rsidR="00F332A8">
        <w:rPr>
          <w:rFonts w:ascii="Times New Roman" w:hAnsi="Times New Roman" w:cs="Times New Roman"/>
          <w:sz w:val="24"/>
          <w:szCs w:val="24"/>
        </w:rPr>
        <w:t>drivers</w:t>
      </w:r>
    </w:p>
    <w:p w14:paraId="7C680B8B" w14:textId="7CA87B9E" w:rsidR="00E35A92" w:rsidRDefault="00B267BF" w:rsidP="00EF1354">
      <w:pPr>
        <w:spacing w:line="480" w:lineRule="auto"/>
        <w:jc w:val="left"/>
        <w:rPr>
          <w:rFonts w:ascii="Times New Roman" w:hAnsi="Times New Roman" w:cs="Times New Roman"/>
          <w:sz w:val="24"/>
          <w:szCs w:val="24"/>
        </w:rPr>
      </w:pPr>
      <w:r>
        <w:rPr>
          <w:rFonts w:ascii="Times New Roman" w:hAnsi="Times New Roman" w:cs="Times New Roman"/>
        </w:rPr>
        <w:tab/>
      </w:r>
      <w:r w:rsidRPr="00E35A92">
        <w:rPr>
          <w:rFonts w:ascii="Times New Roman" w:hAnsi="Times New Roman" w:cs="Times New Roman"/>
          <w:sz w:val="24"/>
          <w:szCs w:val="24"/>
        </w:rPr>
        <w:t xml:space="preserve">Water temperatures </w:t>
      </w:r>
      <w:r w:rsidR="00EF1354">
        <w:rPr>
          <w:rFonts w:ascii="Times New Roman" w:hAnsi="Times New Roman" w:cs="Times New Roman"/>
          <w:sz w:val="24"/>
          <w:szCs w:val="24"/>
        </w:rPr>
        <w:t>typically were similar at all sites (Figure WQ Temp/Sal, Table 4)</w:t>
      </w:r>
      <w:r w:rsidR="00E35A92">
        <w:rPr>
          <w:rFonts w:ascii="Times New Roman" w:hAnsi="Times New Roman" w:cs="Times New Roman"/>
          <w:sz w:val="24"/>
          <w:szCs w:val="24"/>
        </w:rPr>
        <w:t xml:space="preserve">. </w:t>
      </w:r>
      <w:r w:rsidR="00C83C78">
        <w:rPr>
          <w:rFonts w:ascii="Times New Roman" w:hAnsi="Times New Roman" w:cs="Times New Roman"/>
          <w:sz w:val="24"/>
          <w:szCs w:val="24"/>
        </w:rPr>
        <w:t xml:space="preserve">Drops in average water temperatures in the winter </w:t>
      </w:r>
      <w:r w:rsidR="00626C2F">
        <w:rPr>
          <w:rFonts w:ascii="Times New Roman" w:hAnsi="Times New Roman" w:cs="Times New Roman"/>
          <w:sz w:val="24"/>
          <w:szCs w:val="24"/>
        </w:rPr>
        <w:t xml:space="preserve">were notable </w:t>
      </w:r>
      <w:r w:rsidR="00C83C78">
        <w:rPr>
          <w:rFonts w:ascii="Times New Roman" w:hAnsi="Times New Roman" w:cs="Times New Roman"/>
          <w:sz w:val="24"/>
          <w:szCs w:val="24"/>
        </w:rPr>
        <w:t xml:space="preserve">in </w:t>
      </w:r>
      <w:r w:rsidR="001B7138">
        <w:rPr>
          <w:rFonts w:ascii="Times New Roman" w:hAnsi="Times New Roman" w:cs="Times New Roman"/>
          <w:sz w:val="24"/>
          <w:szCs w:val="24"/>
        </w:rPr>
        <w:t xml:space="preserve">2002-2003, </w:t>
      </w:r>
      <w:r w:rsidR="00C83C78">
        <w:rPr>
          <w:rFonts w:ascii="Times New Roman" w:hAnsi="Times New Roman" w:cs="Times New Roman"/>
          <w:sz w:val="24"/>
          <w:szCs w:val="24"/>
        </w:rPr>
        <w:t>2010-2011, 2011-2012, and 201</w:t>
      </w:r>
      <w:r w:rsidR="004636C6">
        <w:rPr>
          <w:rFonts w:ascii="Times New Roman" w:hAnsi="Times New Roman" w:cs="Times New Roman"/>
          <w:sz w:val="24"/>
          <w:szCs w:val="24"/>
        </w:rPr>
        <w:t>7</w:t>
      </w:r>
      <w:r w:rsidR="00C83C78">
        <w:rPr>
          <w:rFonts w:ascii="Times New Roman" w:hAnsi="Times New Roman" w:cs="Times New Roman"/>
          <w:sz w:val="24"/>
          <w:szCs w:val="24"/>
        </w:rPr>
        <w:t>-201</w:t>
      </w:r>
      <w:r w:rsidR="004636C6">
        <w:rPr>
          <w:rFonts w:ascii="Times New Roman" w:hAnsi="Times New Roman" w:cs="Times New Roman"/>
          <w:sz w:val="24"/>
          <w:szCs w:val="24"/>
        </w:rPr>
        <w:t>8</w:t>
      </w:r>
      <w:r w:rsidR="00646D99">
        <w:rPr>
          <w:rFonts w:ascii="Times New Roman" w:hAnsi="Times New Roman" w:cs="Times New Roman"/>
          <w:sz w:val="24"/>
          <w:szCs w:val="24"/>
        </w:rPr>
        <w:t xml:space="preserve">, </w:t>
      </w:r>
      <w:commentRangeStart w:id="45"/>
      <w:r w:rsidR="00646D99">
        <w:rPr>
          <w:rFonts w:ascii="Times New Roman" w:hAnsi="Times New Roman" w:cs="Times New Roman"/>
          <w:sz w:val="24"/>
          <w:szCs w:val="24"/>
        </w:rPr>
        <w:t>an approximate eight-year return interval</w:t>
      </w:r>
      <w:commentRangeEnd w:id="45"/>
      <w:r w:rsidR="00354E24">
        <w:rPr>
          <w:rStyle w:val="CommentReference"/>
        </w:rPr>
        <w:commentReference w:id="45"/>
      </w:r>
      <w:r w:rsidR="00C83C78">
        <w:rPr>
          <w:rFonts w:ascii="Times New Roman" w:hAnsi="Times New Roman" w:cs="Times New Roman"/>
          <w:sz w:val="24"/>
          <w:szCs w:val="24"/>
        </w:rPr>
        <w:t xml:space="preserve">. </w:t>
      </w:r>
      <w:r w:rsidR="00EF1354">
        <w:rPr>
          <w:rFonts w:ascii="Times New Roman" w:hAnsi="Times New Roman" w:cs="Times New Roman"/>
          <w:sz w:val="24"/>
          <w:szCs w:val="24"/>
        </w:rPr>
        <w:t xml:space="preserve">SS and FM are more saline stations with average salinities in the 33-34 psu range. PI and PC are further from inlets and experience more brackish conditions with average salinities between 15-27 psu (Table 4). PC also frequently has low salinities compared to all other sites (Figure WQ Temp/Sal). </w:t>
      </w:r>
    </w:p>
    <w:p w14:paraId="5A7A79FB" w14:textId="19F5B2BC" w:rsidR="00EF1354" w:rsidRDefault="00EF1354" w:rsidP="00EF1354">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880050">
        <w:rPr>
          <w:rFonts w:ascii="Times New Roman" w:hAnsi="Times New Roman" w:cs="Times New Roman"/>
          <w:sz w:val="24"/>
          <w:szCs w:val="24"/>
        </w:rPr>
        <w:t>Average</w:t>
      </w:r>
      <w:r>
        <w:rPr>
          <w:rFonts w:ascii="Times New Roman" w:hAnsi="Times New Roman" w:cs="Times New Roman"/>
          <w:sz w:val="24"/>
          <w:szCs w:val="24"/>
        </w:rPr>
        <w:t xml:space="preserve"> annual rainfall</w:t>
      </w:r>
      <w:r w:rsidR="00880050">
        <w:rPr>
          <w:rFonts w:ascii="Times New Roman" w:hAnsi="Times New Roman" w:cs="Times New Roman"/>
          <w:sz w:val="24"/>
          <w:szCs w:val="24"/>
        </w:rPr>
        <w:t xml:space="preserve"> for the </w:t>
      </w:r>
      <w:r>
        <w:rPr>
          <w:rFonts w:ascii="Times New Roman" w:hAnsi="Times New Roman" w:cs="Times New Roman"/>
          <w:sz w:val="24"/>
          <w:szCs w:val="24"/>
        </w:rPr>
        <w:t xml:space="preserve">20-year </w:t>
      </w:r>
      <w:r w:rsidR="00880050">
        <w:rPr>
          <w:rFonts w:ascii="Times New Roman" w:hAnsi="Times New Roman" w:cs="Times New Roman"/>
          <w:sz w:val="24"/>
          <w:szCs w:val="24"/>
        </w:rPr>
        <w:t xml:space="preserve">period was </w:t>
      </w:r>
      <w:r>
        <w:rPr>
          <w:rFonts w:ascii="Times New Roman" w:hAnsi="Times New Roman" w:cs="Times New Roman"/>
          <w:sz w:val="24"/>
          <w:szCs w:val="24"/>
        </w:rPr>
        <w:t>11</w:t>
      </w:r>
      <w:r w:rsidR="00880050">
        <w:rPr>
          <w:rFonts w:ascii="Times New Roman" w:hAnsi="Times New Roman" w:cs="Times New Roman"/>
          <w:sz w:val="24"/>
          <w:szCs w:val="24"/>
        </w:rPr>
        <w:t xml:space="preserve">2 </w:t>
      </w:r>
      <w:r>
        <w:rPr>
          <w:rFonts w:ascii="Times New Roman" w:hAnsi="Times New Roman" w:cs="Times New Roman"/>
          <w:sz w:val="24"/>
          <w:szCs w:val="24"/>
        </w:rPr>
        <w:t xml:space="preserve">cm </w:t>
      </w:r>
      <w:r w:rsidR="00880050">
        <w:rPr>
          <w:rFonts w:ascii="Times New Roman" w:hAnsi="Times New Roman" w:cs="Times New Roman"/>
          <w:sz w:val="24"/>
          <w:szCs w:val="24"/>
        </w:rPr>
        <w:t>(</w:t>
      </w:r>
      <w:r>
        <w:rPr>
          <w:rFonts w:ascii="Times New Roman" w:hAnsi="Times New Roman" w:cs="Times New Roman"/>
          <w:sz w:val="24"/>
          <w:szCs w:val="24"/>
        </w:rPr>
        <w:t xml:space="preserve">Figure Annual Rainfall). The </w:t>
      </w:r>
      <w:r w:rsidR="00C83C78">
        <w:rPr>
          <w:rFonts w:ascii="Times New Roman" w:hAnsi="Times New Roman" w:cs="Times New Roman"/>
          <w:sz w:val="24"/>
          <w:szCs w:val="24"/>
        </w:rPr>
        <w:t xml:space="preserve">years with the </w:t>
      </w:r>
      <w:r w:rsidR="009C0A27">
        <w:rPr>
          <w:rFonts w:ascii="Times New Roman" w:hAnsi="Times New Roman" w:cs="Times New Roman"/>
          <w:sz w:val="24"/>
          <w:szCs w:val="24"/>
        </w:rPr>
        <w:t>largest deviation from average</w:t>
      </w:r>
      <w:r w:rsidR="00C83C78">
        <w:rPr>
          <w:rFonts w:ascii="Times New Roman" w:hAnsi="Times New Roman" w:cs="Times New Roman"/>
          <w:sz w:val="24"/>
          <w:szCs w:val="24"/>
        </w:rPr>
        <w:t xml:space="preserve"> </w:t>
      </w:r>
      <w:r w:rsidR="004B6BFA">
        <w:rPr>
          <w:rFonts w:ascii="Times New Roman" w:hAnsi="Times New Roman" w:cs="Times New Roman"/>
          <w:sz w:val="24"/>
          <w:szCs w:val="24"/>
        </w:rPr>
        <w:t xml:space="preserve">rainfall </w:t>
      </w:r>
      <w:r w:rsidR="00C83C78">
        <w:rPr>
          <w:rFonts w:ascii="Times New Roman" w:hAnsi="Times New Roman" w:cs="Times New Roman"/>
          <w:sz w:val="24"/>
          <w:szCs w:val="24"/>
        </w:rPr>
        <w:t>were 2006</w:t>
      </w:r>
      <w:r w:rsidR="009C0A27">
        <w:rPr>
          <w:rFonts w:ascii="Times New Roman" w:hAnsi="Times New Roman" w:cs="Times New Roman"/>
          <w:sz w:val="24"/>
          <w:szCs w:val="24"/>
        </w:rPr>
        <w:t xml:space="preserve"> and </w:t>
      </w:r>
      <w:r w:rsidR="00C83C78">
        <w:rPr>
          <w:rFonts w:ascii="Times New Roman" w:hAnsi="Times New Roman" w:cs="Times New Roman"/>
          <w:sz w:val="24"/>
          <w:szCs w:val="24"/>
        </w:rPr>
        <w:t xml:space="preserve">2010, </w:t>
      </w:r>
      <w:r w:rsidR="009C0A27">
        <w:rPr>
          <w:rFonts w:ascii="Times New Roman" w:hAnsi="Times New Roman" w:cs="Times New Roman"/>
          <w:sz w:val="24"/>
          <w:szCs w:val="24"/>
        </w:rPr>
        <w:t>both lower than average</w:t>
      </w:r>
      <w:r w:rsidR="00C83C78">
        <w:rPr>
          <w:rFonts w:ascii="Times New Roman" w:hAnsi="Times New Roman" w:cs="Times New Roman"/>
          <w:sz w:val="24"/>
          <w:szCs w:val="24"/>
        </w:rPr>
        <w:t xml:space="preserve">. More periods of La Niña conditions were observed than El Niño (Figure MEI index). </w:t>
      </w:r>
      <w:r w:rsidR="003F6674">
        <w:rPr>
          <w:rFonts w:ascii="Times New Roman" w:hAnsi="Times New Roman" w:cs="Times New Roman"/>
          <w:sz w:val="24"/>
          <w:szCs w:val="24"/>
        </w:rPr>
        <w:t>Str</w:t>
      </w:r>
      <w:r w:rsidR="00187C72">
        <w:rPr>
          <w:rFonts w:ascii="Times New Roman" w:hAnsi="Times New Roman" w:cs="Times New Roman"/>
          <w:sz w:val="24"/>
          <w:szCs w:val="24"/>
        </w:rPr>
        <w:t>o</w:t>
      </w:r>
      <w:r w:rsidR="003F6674">
        <w:rPr>
          <w:rFonts w:ascii="Times New Roman" w:hAnsi="Times New Roman" w:cs="Times New Roman"/>
          <w:sz w:val="24"/>
          <w:szCs w:val="24"/>
        </w:rPr>
        <w:t xml:space="preserve">ng </w:t>
      </w:r>
      <w:r w:rsidR="00C83C78">
        <w:rPr>
          <w:rFonts w:ascii="Times New Roman" w:hAnsi="Times New Roman" w:cs="Times New Roman"/>
          <w:sz w:val="24"/>
          <w:szCs w:val="24"/>
        </w:rPr>
        <w:t xml:space="preserve">La Niña conditions were observed in 2010-2012, and </w:t>
      </w:r>
      <w:r w:rsidR="003F6674">
        <w:rPr>
          <w:rFonts w:ascii="Times New Roman" w:hAnsi="Times New Roman" w:cs="Times New Roman"/>
          <w:sz w:val="24"/>
          <w:szCs w:val="24"/>
        </w:rPr>
        <w:t xml:space="preserve">strong </w:t>
      </w:r>
      <w:r w:rsidR="00C83C78">
        <w:rPr>
          <w:rFonts w:ascii="Times New Roman" w:hAnsi="Times New Roman" w:cs="Times New Roman"/>
          <w:sz w:val="24"/>
          <w:szCs w:val="24"/>
        </w:rPr>
        <w:t>El Niño conditions were observed between 2015-2017.</w:t>
      </w:r>
      <w:r w:rsidR="003F6674">
        <w:rPr>
          <w:rFonts w:ascii="Times New Roman" w:hAnsi="Times New Roman" w:cs="Times New Roman"/>
          <w:sz w:val="24"/>
          <w:szCs w:val="24"/>
        </w:rPr>
        <w:t xml:space="preserve"> </w:t>
      </w:r>
      <w:r w:rsidR="001E2DD9">
        <w:rPr>
          <w:rFonts w:ascii="Times New Roman" w:hAnsi="Times New Roman" w:cs="Times New Roman"/>
          <w:sz w:val="24"/>
          <w:szCs w:val="24"/>
        </w:rPr>
        <w:t>There was an ext</w:t>
      </w:r>
      <w:r w:rsidR="00187C72">
        <w:rPr>
          <w:rFonts w:ascii="Times New Roman" w:hAnsi="Times New Roman" w:cs="Times New Roman"/>
          <w:sz w:val="24"/>
          <w:szCs w:val="24"/>
        </w:rPr>
        <w:t>reme shift from El Niño to La Niña in 2010-2011</w:t>
      </w:r>
      <w:r w:rsidR="00045B32">
        <w:rPr>
          <w:rFonts w:ascii="Times New Roman" w:hAnsi="Times New Roman" w:cs="Times New Roman"/>
          <w:sz w:val="24"/>
          <w:szCs w:val="24"/>
        </w:rPr>
        <w:t>, which corresponded to lower than average minimum temperatures and rainfall totals</w:t>
      </w:r>
      <w:r w:rsidR="00187C72">
        <w:rPr>
          <w:rFonts w:ascii="Times New Roman" w:hAnsi="Times New Roman" w:cs="Times New Roman"/>
          <w:sz w:val="24"/>
          <w:szCs w:val="24"/>
        </w:rPr>
        <w:t>.</w:t>
      </w:r>
    </w:p>
    <w:p w14:paraId="102D8857" w14:textId="2A0EC474" w:rsidR="00B267BF" w:rsidRPr="00E87055" w:rsidRDefault="00C83C78" w:rsidP="00E8705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Correlated monotonic associations between chlorophyll </w:t>
      </w:r>
      <w:r>
        <w:rPr>
          <w:rFonts w:ascii="Times New Roman" w:hAnsi="Times New Roman" w:cs="Times New Roman"/>
          <w:i/>
          <w:iCs/>
          <w:sz w:val="24"/>
          <w:szCs w:val="24"/>
        </w:rPr>
        <w:t>a</w:t>
      </w:r>
      <w:r>
        <w:rPr>
          <w:rFonts w:ascii="Times New Roman" w:hAnsi="Times New Roman" w:cs="Times New Roman"/>
          <w:sz w:val="24"/>
          <w:szCs w:val="24"/>
        </w:rPr>
        <w:t xml:space="preserve"> and climate variables were observed at all stations (</w:t>
      </w:r>
      <w:commentRangeStart w:id="46"/>
      <w:r>
        <w:rPr>
          <w:rFonts w:ascii="Times New Roman" w:hAnsi="Times New Roman" w:cs="Times New Roman"/>
          <w:sz w:val="24"/>
          <w:szCs w:val="24"/>
        </w:rPr>
        <w:t>Table 5</w:t>
      </w:r>
      <w:commentRangeEnd w:id="46"/>
      <w:r w:rsidR="00925AE2">
        <w:rPr>
          <w:rStyle w:val="CommentReference"/>
        </w:rPr>
        <w:commentReference w:id="46"/>
      </w:r>
      <w:r>
        <w:rPr>
          <w:rFonts w:ascii="Times New Roman" w:hAnsi="Times New Roman" w:cs="Times New Roman"/>
          <w:sz w:val="24"/>
          <w:szCs w:val="24"/>
        </w:rPr>
        <w:t xml:space="preserve">). </w:t>
      </w:r>
      <w:r w:rsidR="005D06C7">
        <w:rPr>
          <w:rFonts w:ascii="Times New Roman" w:hAnsi="Times New Roman" w:cs="Times New Roman"/>
          <w:sz w:val="24"/>
          <w:szCs w:val="24"/>
        </w:rPr>
        <w:t xml:space="preserve">Temperature the same month </w:t>
      </w:r>
      <w:r w:rsidR="00FC7A7C">
        <w:rPr>
          <w:rFonts w:ascii="Times New Roman" w:hAnsi="Times New Roman" w:cs="Times New Roman"/>
          <w:sz w:val="24"/>
          <w:szCs w:val="24"/>
        </w:rPr>
        <w:t xml:space="preserve">of sampling was the </w:t>
      </w:r>
      <w:r w:rsidR="00433514">
        <w:rPr>
          <w:rFonts w:ascii="Times New Roman" w:hAnsi="Times New Roman" w:cs="Times New Roman"/>
          <w:sz w:val="24"/>
          <w:szCs w:val="24"/>
        </w:rPr>
        <w:t xml:space="preserve">most related variable to chlorophyll </w:t>
      </w:r>
      <w:r w:rsidR="00433514" w:rsidRPr="00E86DF4">
        <w:rPr>
          <w:rFonts w:ascii="Times New Roman" w:hAnsi="Times New Roman" w:cs="Times New Roman"/>
          <w:i/>
          <w:iCs/>
          <w:sz w:val="24"/>
          <w:szCs w:val="24"/>
        </w:rPr>
        <w:t>a</w:t>
      </w:r>
      <w:r w:rsidR="00433514">
        <w:rPr>
          <w:rFonts w:ascii="Times New Roman" w:hAnsi="Times New Roman" w:cs="Times New Roman"/>
          <w:sz w:val="24"/>
          <w:szCs w:val="24"/>
        </w:rPr>
        <w:t xml:space="preserve"> (positively)</w:t>
      </w:r>
      <w:r w:rsidR="005D06C7">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5B310C">
        <w:rPr>
          <w:rFonts w:ascii="Times New Roman" w:hAnsi="Times New Roman" w:cs="Times New Roman"/>
          <w:sz w:val="24"/>
          <w:szCs w:val="24"/>
        </w:rPr>
        <w:t>stations</w:t>
      </w:r>
      <w:r w:rsidR="00E87055">
        <w:rPr>
          <w:rFonts w:ascii="Times New Roman" w:hAnsi="Times New Roman" w:cs="Times New Roman"/>
          <w:sz w:val="24"/>
          <w:szCs w:val="24"/>
        </w:rPr>
        <w:t xml:space="preserve">. </w:t>
      </w:r>
      <w:r w:rsidR="005B310C">
        <w:rPr>
          <w:rFonts w:ascii="Times New Roman" w:hAnsi="Times New Roman" w:cs="Times New Roman"/>
          <w:sz w:val="24"/>
          <w:szCs w:val="24"/>
        </w:rPr>
        <w:t xml:space="preserve">Salinity was positively correlated with chlorophyll </w:t>
      </w:r>
      <w:r w:rsidR="005B310C" w:rsidRPr="00E86DF4">
        <w:rPr>
          <w:rFonts w:ascii="Times New Roman" w:hAnsi="Times New Roman" w:cs="Times New Roman"/>
          <w:i/>
          <w:iCs/>
          <w:sz w:val="24"/>
          <w:szCs w:val="24"/>
        </w:rPr>
        <w:t>a</w:t>
      </w:r>
      <w:r w:rsidR="005B310C">
        <w:rPr>
          <w:rFonts w:ascii="Times New Roman" w:hAnsi="Times New Roman" w:cs="Times New Roman"/>
          <w:sz w:val="24"/>
          <w:szCs w:val="24"/>
        </w:rPr>
        <w:t xml:space="preserve"> at all stations. </w:t>
      </w:r>
      <w:r w:rsidR="00E87055">
        <w:rPr>
          <w:rFonts w:ascii="Times New Roman" w:hAnsi="Times New Roman" w:cs="Times New Roman"/>
          <w:sz w:val="24"/>
          <w:szCs w:val="24"/>
        </w:rPr>
        <w:t>Rainfall was not significant</w:t>
      </w:r>
      <w:r w:rsidR="00FF547C">
        <w:rPr>
          <w:rFonts w:ascii="Times New Roman" w:hAnsi="Times New Roman" w:cs="Times New Roman"/>
          <w:sz w:val="24"/>
          <w:szCs w:val="24"/>
        </w:rPr>
        <w:t xml:space="preserve">ly correlated with chlorophyll </w:t>
      </w:r>
      <w:r w:rsidR="00FF547C">
        <w:rPr>
          <w:rFonts w:ascii="Times New Roman" w:hAnsi="Times New Roman" w:cs="Times New Roman"/>
          <w:i/>
          <w:iCs/>
          <w:sz w:val="24"/>
          <w:szCs w:val="24"/>
        </w:rPr>
        <w:t>a</w:t>
      </w:r>
      <w:r w:rsidR="00E87055">
        <w:rPr>
          <w:rFonts w:ascii="Times New Roman" w:hAnsi="Times New Roman" w:cs="Times New Roman"/>
          <w:sz w:val="24"/>
          <w:szCs w:val="24"/>
        </w:rPr>
        <w:t xml:space="preserve"> </w:t>
      </w:r>
      <w:r w:rsidR="00FF547C">
        <w:rPr>
          <w:rFonts w:ascii="Times New Roman" w:hAnsi="Times New Roman" w:cs="Times New Roman"/>
          <w:sz w:val="24"/>
          <w:szCs w:val="24"/>
        </w:rPr>
        <w:t xml:space="preserve">at </w:t>
      </w:r>
      <w:r w:rsidR="00E87055">
        <w:rPr>
          <w:rFonts w:ascii="Times New Roman" w:hAnsi="Times New Roman" w:cs="Times New Roman"/>
          <w:sz w:val="24"/>
          <w:szCs w:val="24"/>
        </w:rPr>
        <w:t>PI at all</w:t>
      </w:r>
      <w:r w:rsidR="00D24D50">
        <w:rPr>
          <w:rFonts w:ascii="Times New Roman" w:hAnsi="Times New Roman" w:cs="Times New Roman"/>
          <w:sz w:val="24"/>
          <w:szCs w:val="24"/>
        </w:rPr>
        <w:t xml:space="preserve"> and was weakly </w:t>
      </w:r>
      <w:r w:rsidR="0057713C">
        <w:rPr>
          <w:rFonts w:ascii="Times New Roman" w:hAnsi="Times New Roman" w:cs="Times New Roman"/>
          <w:sz w:val="24"/>
          <w:szCs w:val="24"/>
        </w:rPr>
        <w:t xml:space="preserve">positively </w:t>
      </w:r>
      <w:r w:rsidR="00D24D50">
        <w:rPr>
          <w:rFonts w:ascii="Times New Roman" w:hAnsi="Times New Roman" w:cs="Times New Roman"/>
          <w:sz w:val="24"/>
          <w:szCs w:val="24"/>
        </w:rPr>
        <w:t>correlated at other stations</w:t>
      </w:r>
      <w:r w:rsidR="00E87055">
        <w:rPr>
          <w:rFonts w:ascii="Times New Roman" w:hAnsi="Times New Roman" w:cs="Times New Roman"/>
          <w:sz w:val="24"/>
          <w:szCs w:val="24"/>
        </w:rPr>
        <w:t xml:space="preserve">. </w:t>
      </w:r>
      <w:commentRangeStart w:id="47"/>
      <w:r w:rsidR="00D57A96">
        <w:rPr>
          <w:rFonts w:ascii="Times New Roman" w:hAnsi="Times New Roman" w:cs="Times New Roman"/>
          <w:sz w:val="24"/>
          <w:szCs w:val="24"/>
        </w:rPr>
        <w:t xml:space="preserve">MEI </w:t>
      </w:r>
      <w:commentRangeEnd w:id="47"/>
      <w:r w:rsidR="00D57A96">
        <w:rPr>
          <w:rStyle w:val="CommentReference"/>
        </w:rPr>
        <w:commentReference w:id="47"/>
      </w:r>
      <w:r w:rsidR="00D57A96">
        <w:rPr>
          <w:rFonts w:ascii="Times New Roman" w:hAnsi="Times New Roman" w:cs="Times New Roman"/>
          <w:sz w:val="24"/>
          <w:szCs w:val="24"/>
        </w:rPr>
        <w:t xml:space="preserve">was </w:t>
      </w:r>
      <w:r w:rsidR="00D8062B">
        <w:rPr>
          <w:rFonts w:ascii="Times New Roman" w:hAnsi="Times New Roman" w:cs="Times New Roman"/>
          <w:sz w:val="24"/>
          <w:szCs w:val="24"/>
        </w:rPr>
        <w:t xml:space="preserve">weakly </w:t>
      </w:r>
      <w:r w:rsidR="00D57A96">
        <w:rPr>
          <w:rFonts w:ascii="Times New Roman" w:hAnsi="Times New Roman" w:cs="Times New Roman"/>
          <w:sz w:val="24"/>
          <w:szCs w:val="24"/>
        </w:rPr>
        <w:t xml:space="preserve">negatively correlated with chlorophyll </w:t>
      </w:r>
      <w:r w:rsidR="00D57A96">
        <w:rPr>
          <w:rFonts w:ascii="Times New Roman" w:hAnsi="Times New Roman" w:cs="Times New Roman"/>
          <w:i/>
          <w:iCs/>
          <w:sz w:val="24"/>
          <w:szCs w:val="24"/>
        </w:rPr>
        <w:t xml:space="preserve">a </w:t>
      </w:r>
      <w:r w:rsidR="00D57A96" w:rsidRPr="00E86DF4">
        <w:rPr>
          <w:rFonts w:ascii="Times New Roman" w:hAnsi="Times New Roman" w:cs="Times New Roman"/>
          <w:sz w:val="24"/>
          <w:szCs w:val="24"/>
        </w:rPr>
        <w:t xml:space="preserve">at </w:t>
      </w:r>
      <w:r w:rsidR="00D57A96">
        <w:rPr>
          <w:rFonts w:ascii="Times New Roman" w:hAnsi="Times New Roman" w:cs="Times New Roman"/>
          <w:sz w:val="24"/>
          <w:szCs w:val="24"/>
        </w:rPr>
        <w:t>a</w:t>
      </w:r>
      <w:r w:rsidR="00E87055">
        <w:rPr>
          <w:rFonts w:ascii="Times New Roman" w:hAnsi="Times New Roman" w:cs="Times New Roman"/>
          <w:sz w:val="24"/>
          <w:szCs w:val="24"/>
        </w:rPr>
        <w:t xml:space="preserve">ll </w:t>
      </w:r>
      <w:r w:rsidR="00D57A96">
        <w:rPr>
          <w:rFonts w:ascii="Times New Roman" w:hAnsi="Times New Roman" w:cs="Times New Roman"/>
          <w:sz w:val="24"/>
          <w:szCs w:val="24"/>
        </w:rPr>
        <w:t>stations</w:t>
      </w:r>
      <w:r w:rsidR="00E87055">
        <w:rPr>
          <w:rFonts w:ascii="Times New Roman" w:hAnsi="Times New Roman" w:cs="Times New Roman"/>
          <w:sz w:val="24"/>
          <w:szCs w:val="24"/>
        </w:rPr>
        <w:t>.</w:t>
      </w:r>
    </w:p>
    <w:p w14:paraId="0868F439" w14:textId="77777777" w:rsidR="00681769" w:rsidRDefault="00000000" w:rsidP="003B101C">
      <w:pPr>
        <w:pStyle w:val="Heading1"/>
        <w:spacing w:line="480" w:lineRule="auto"/>
        <w:jc w:val="left"/>
        <w:rPr>
          <w:rFonts w:ascii="Times New Roman" w:hAnsi="Times New Roman" w:cs="Times New Roman"/>
          <w:sz w:val="24"/>
          <w:szCs w:val="24"/>
        </w:rPr>
      </w:pPr>
      <w:bookmarkStart w:id="48" w:name="discussion"/>
      <w:bookmarkEnd w:id="33"/>
      <w:bookmarkEnd w:id="40"/>
      <w:commentRangeStart w:id="49"/>
      <w:commentRangeStart w:id="50"/>
      <w:r w:rsidRPr="00A73537">
        <w:rPr>
          <w:rFonts w:ascii="Times New Roman" w:hAnsi="Times New Roman" w:cs="Times New Roman"/>
          <w:sz w:val="24"/>
          <w:szCs w:val="24"/>
        </w:rPr>
        <w:t>Discussion</w:t>
      </w:r>
      <w:commentRangeEnd w:id="49"/>
      <w:r w:rsidR="00FB1E4E">
        <w:rPr>
          <w:rStyle w:val="CommentReference"/>
          <w:rFonts w:asciiTheme="minorHAnsi" w:eastAsiaTheme="minorEastAsia" w:hAnsiTheme="minorHAnsi" w:cstheme="minorBidi"/>
          <w:b w:val="0"/>
          <w:bCs w:val="0"/>
          <w:caps w:val="0"/>
          <w:spacing w:val="0"/>
        </w:rPr>
        <w:commentReference w:id="49"/>
      </w:r>
      <w:commentRangeEnd w:id="50"/>
      <w:r w:rsidR="003D278D">
        <w:rPr>
          <w:rStyle w:val="CommentReference"/>
          <w:rFonts w:asciiTheme="minorHAnsi" w:eastAsiaTheme="minorEastAsia" w:hAnsiTheme="minorHAnsi" w:cstheme="minorBidi"/>
          <w:b w:val="0"/>
          <w:bCs w:val="0"/>
          <w:caps w:val="0"/>
          <w:spacing w:val="0"/>
        </w:rPr>
        <w:commentReference w:id="50"/>
      </w:r>
    </w:p>
    <w:p w14:paraId="78C8F410" w14:textId="3D2B88D4" w:rsidR="00507C84" w:rsidRPr="00527F4A" w:rsidRDefault="00507C84" w:rsidP="00507C84">
      <w:pPr>
        <w:pStyle w:val="ListParagraph"/>
        <w:numPr>
          <w:ilvl w:val="0"/>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What do the results show?</w:t>
      </w:r>
    </w:p>
    <w:p w14:paraId="375B5FBF" w14:textId="056B37E3"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 xml:space="preserve">Low inter- and intra- annual variability in chl-a at all sampling stations. </w:t>
      </w:r>
    </w:p>
    <w:p w14:paraId="38291C95" w14:textId="630B633F"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PC had highest variability in event-scale variability (though all sites did as well)</w:t>
      </w:r>
    </w:p>
    <w:p w14:paraId="05034C2D" w14:textId="64F8EC22"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lastRenderedPageBreak/>
        <w:t>Only FM and SS had significant long-term annual trends in chl-a, which was similar to seasonal trend analysis patterns as well.</w:t>
      </w:r>
    </w:p>
    <w:p w14:paraId="39A69A2A" w14:textId="6C2E7985"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Sites can be grouped spatially by PI:PC and FM:SS by intra-annual patterns (seasonal variation and range of annual chl-a fulcrums)</w:t>
      </w:r>
      <w:r w:rsidR="008F1FA0" w:rsidRPr="00527F4A">
        <w:rPr>
          <w:rFonts w:ascii="Times New Roman" w:hAnsi="Times New Roman" w:cs="Times New Roman"/>
          <w:color w:val="FF0000"/>
          <w:sz w:val="24"/>
          <w:szCs w:val="24"/>
        </w:rPr>
        <w:t xml:space="preserve"> and</w:t>
      </w:r>
      <w:r w:rsidRPr="00527F4A">
        <w:rPr>
          <w:rFonts w:ascii="Times New Roman" w:hAnsi="Times New Roman" w:cs="Times New Roman"/>
          <w:color w:val="FF0000"/>
          <w:sz w:val="24"/>
          <w:szCs w:val="24"/>
        </w:rPr>
        <w:t xml:space="preserve"> range in chl-a (typically much lower at FM:SS than PI:PC)</w:t>
      </w:r>
      <w:r w:rsidR="008F1FA0" w:rsidRPr="00527F4A">
        <w:rPr>
          <w:rFonts w:ascii="Times New Roman" w:hAnsi="Times New Roman" w:cs="Times New Roman"/>
          <w:color w:val="FF0000"/>
          <w:sz w:val="24"/>
          <w:szCs w:val="24"/>
        </w:rPr>
        <w:t xml:space="preserve">. </w:t>
      </w:r>
    </w:p>
    <w:p w14:paraId="43BD3157" w14:textId="5D9F51E3" w:rsidR="008F1FA0" w:rsidRPr="00527F4A" w:rsidRDefault="008F1FA0"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Significant periods of change correspond to periods of drought (2006-2008) and significant weather events (</w:t>
      </w:r>
      <w:r w:rsidR="00947752" w:rsidRPr="00527F4A">
        <w:rPr>
          <w:rFonts w:ascii="Times New Roman" w:hAnsi="Times New Roman" w:cs="Times New Roman"/>
          <w:color w:val="FF0000"/>
          <w:sz w:val="24"/>
          <w:szCs w:val="24"/>
        </w:rPr>
        <w:t xml:space="preserve">particularly cold snaps </w:t>
      </w:r>
      <w:r w:rsidRPr="00527F4A">
        <w:rPr>
          <w:rFonts w:ascii="Times New Roman" w:hAnsi="Times New Roman" w:cs="Times New Roman"/>
          <w:color w:val="FF0000"/>
          <w:sz w:val="24"/>
          <w:szCs w:val="24"/>
        </w:rPr>
        <w:t>2010-2012</w:t>
      </w:r>
      <w:r w:rsidR="00947752" w:rsidRPr="00527F4A">
        <w:rPr>
          <w:rFonts w:ascii="Times New Roman" w:hAnsi="Times New Roman" w:cs="Times New Roman"/>
          <w:color w:val="FF0000"/>
          <w:sz w:val="24"/>
          <w:szCs w:val="24"/>
        </w:rPr>
        <w:t>, 2018</w:t>
      </w:r>
      <w:r w:rsidRPr="00527F4A">
        <w:rPr>
          <w:rFonts w:ascii="Times New Roman" w:hAnsi="Times New Roman" w:cs="Times New Roman"/>
          <w:color w:val="FF0000"/>
          <w:sz w:val="24"/>
          <w:szCs w:val="24"/>
        </w:rPr>
        <w:t>)</w:t>
      </w:r>
      <w:r w:rsidR="00947752" w:rsidRPr="00527F4A">
        <w:rPr>
          <w:rFonts w:ascii="Times New Roman" w:hAnsi="Times New Roman" w:cs="Times New Roman"/>
          <w:color w:val="FF0000"/>
          <w:sz w:val="24"/>
          <w:szCs w:val="24"/>
        </w:rPr>
        <w:t>.</w:t>
      </w:r>
    </w:p>
    <w:p w14:paraId="1F444A82" w14:textId="77777777" w:rsidR="00DA155F" w:rsidRPr="00A73537" w:rsidRDefault="00DA155F" w:rsidP="00200BCF">
      <w:pPr>
        <w:pStyle w:val="BodyText"/>
        <w:numPr>
          <w:ilvl w:val="0"/>
          <w:numId w:val="4"/>
        </w:numPr>
        <w:spacing w:line="24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Given the lack of recent information regarding the status of water quality or nutrients within this system, the access of a robust water quality time series, and the continued increase in coastal population density pressure in the region (Kyzar et al. 2021), this study uses the established long-term continuous monitoring framework of the NERRS SWMP to 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time period (2003-2022) while providing some potential drivers of that variation.</w:t>
      </w:r>
    </w:p>
    <w:p w14:paraId="3D6DDD63" w14:textId="431EC216" w:rsidR="00681769" w:rsidRDefault="00000000" w:rsidP="00200BCF">
      <w:pPr>
        <w:pStyle w:val="FirstParagraph"/>
        <w:numPr>
          <w:ilvl w:val="0"/>
          <w:numId w:val="4"/>
        </w:numPr>
        <w:spacing w:line="24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The last study to have performed any trend or status of the GTM estuary was performed almost 20 years ago in 2004 using monitoring data collected by the St. Johns River Water Management District (Winkler and Ceric 2004). Their assessment encompassed a suite of water quality indicators which included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At that time, the Northern Coastal Basin, which includes the GTM estuary, was found to have some of the best water quality out of all the basins in the District; however, many of the sites, though deemed of good water quality, provided insufficient data (did not have at least 10 years of data) or had insignificant results for trend tests (Winkler and Ceric 2004).</w:t>
      </w:r>
    </w:p>
    <w:p w14:paraId="29D5F01B" w14:textId="4C53AD57" w:rsidR="00200BCF" w:rsidRDefault="00200BCF" w:rsidP="00200BCF">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Previous studies in the region were conducted at shorter time scales (8-10 years) and did not include all 4 sites, which span the GTM estuary. </w:t>
      </w:r>
    </w:p>
    <w:p w14:paraId="0F68F55B" w14:textId="77777777" w:rsidR="00200BCF" w:rsidRDefault="00200BCF"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Dix et al. 2013 </w:t>
      </w:r>
    </w:p>
    <w:p w14:paraId="48996AB7"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also used the Cloern and Jassby 2010 calculations for variability in chl-a, but only at FM and SS and only for an 8-year window (2003-2010). The values were much higher than those calculated in this study (suggesting expanding the time frame reduced the variation observed) but FM was still higher than SS even in this study. Like this study, </w:t>
      </w:r>
      <w:r w:rsidRPr="00802027">
        <w:rPr>
          <w:rFonts w:ascii="Times New Roman" w:hAnsi="Times New Roman" w:cs="Times New Roman"/>
          <w:b/>
          <w:bCs/>
          <w:color w:val="FF0000"/>
          <w:sz w:val="24"/>
          <w:szCs w:val="24"/>
        </w:rPr>
        <w:t xml:space="preserve">residual </w:t>
      </w:r>
      <w:r>
        <w:rPr>
          <w:rFonts w:ascii="Times New Roman" w:hAnsi="Times New Roman" w:cs="Times New Roman"/>
          <w:b/>
          <w:bCs/>
          <w:color w:val="FF0000"/>
          <w:sz w:val="24"/>
          <w:szCs w:val="24"/>
        </w:rPr>
        <w:t xml:space="preserve">(event-driven) </w:t>
      </w:r>
      <w:r w:rsidRPr="00802027">
        <w:rPr>
          <w:rFonts w:ascii="Times New Roman" w:hAnsi="Times New Roman" w:cs="Times New Roman"/>
          <w:b/>
          <w:bCs/>
          <w:color w:val="FF0000"/>
          <w:sz w:val="24"/>
          <w:szCs w:val="24"/>
        </w:rPr>
        <w:t xml:space="preserve">variability was the largest amount of variation </w:t>
      </w:r>
      <w:r>
        <w:rPr>
          <w:rFonts w:ascii="Times New Roman" w:hAnsi="Times New Roman" w:cs="Times New Roman"/>
          <w:color w:val="FF0000"/>
          <w:sz w:val="24"/>
          <w:szCs w:val="24"/>
        </w:rPr>
        <w:t>suggesting….</w:t>
      </w:r>
    </w:p>
    <w:p w14:paraId="409FD356"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Temperature and light availability were not found to play major roles in limiting production, but chl-a concentration was strongly related to temp.</w:t>
      </w:r>
    </w:p>
    <w:p w14:paraId="4E7B5073"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 productivity, but low chl-a concentrations showing balance of gain and losses associated with flushing and grazing by zooplankton and filtration by oysters.</w:t>
      </w:r>
    </w:p>
    <w:p w14:paraId="6BCA2D2F"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2007 </w:t>
      </w:r>
      <w:r>
        <w:rPr>
          <w:rFonts w:ascii="Times New Roman" w:hAnsi="Times New Roman" w:cs="Times New Roman"/>
          <w:i/>
          <w:iCs/>
          <w:color w:val="FF0000"/>
          <w:sz w:val="24"/>
          <w:szCs w:val="24"/>
        </w:rPr>
        <w:t>Karenia</w:t>
      </w:r>
      <w:r>
        <w:rPr>
          <w:rFonts w:ascii="Times New Roman" w:hAnsi="Times New Roman" w:cs="Times New Roman"/>
          <w:color w:val="FF0000"/>
          <w:sz w:val="24"/>
          <w:szCs w:val="24"/>
        </w:rPr>
        <w:t xml:space="preserve"> </w:t>
      </w:r>
      <w:r>
        <w:rPr>
          <w:rFonts w:ascii="Times New Roman" w:hAnsi="Times New Roman" w:cs="Times New Roman"/>
          <w:i/>
          <w:iCs/>
          <w:color w:val="FF0000"/>
          <w:sz w:val="24"/>
          <w:szCs w:val="24"/>
        </w:rPr>
        <w:t>brevis</w:t>
      </w:r>
      <w:r>
        <w:rPr>
          <w:rFonts w:ascii="Times New Roman" w:hAnsi="Times New Roman" w:cs="Times New Roman"/>
          <w:color w:val="FF0000"/>
          <w:sz w:val="24"/>
          <w:szCs w:val="24"/>
        </w:rPr>
        <w:t xml:space="preserve"> bloom event within the system – largest event and chla values at FM even in the 20-year period. </w:t>
      </w:r>
      <w:r>
        <w:rPr>
          <w:rFonts w:ascii="Times New Roman" w:hAnsi="Times New Roman" w:cs="Times New Roman"/>
          <w:b/>
          <w:bCs/>
          <w:i/>
          <w:iCs/>
          <w:color w:val="FF0000"/>
          <w:sz w:val="24"/>
          <w:szCs w:val="24"/>
        </w:rPr>
        <w:t>Event-driven variation</w:t>
      </w:r>
    </w:p>
    <w:p w14:paraId="46344302" w14:textId="77777777" w:rsidR="00200BCF" w:rsidRPr="001B5155"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Largest monthly rainfall in entire time period was in May 2009, low pressure system (0.45m, 45cm) </w:t>
      </w:r>
    </w:p>
    <w:p w14:paraId="5DFB82F5" w14:textId="77777777" w:rsidR="00200BCF" w:rsidRDefault="00200BCF"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Hart et al. 2015 </w:t>
      </w:r>
    </w:p>
    <w:p w14:paraId="14DBEC0A"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included PI (expanding beyond Dix et al. 2013) and further investigated flushing and nutrient loading as contributors to phytoplankton biomass and composition, expanding to include communities. </w:t>
      </w:r>
    </w:p>
    <w:p w14:paraId="53FAF8D9"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Spatial and temporal differences (residence times and rainfall levels) in phytoplankton biomass were found between sites.</w:t>
      </w:r>
    </w:p>
    <w:p w14:paraId="5E298608"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Found a lack of significant positive relationships between nutrient loads, nutrient concentrations and phytoplankton biomass. </w:t>
      </w:r>
    </w:p>
    <w:p w14:paraId="7A07BBA4"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PI had higher chl-a concentrations, but lower nutrient loads. It also has the highest residence times compared to FM and SS.</w:t>
      </w:r>
    </w:p>
    <w:p w14:paraId="15B68182"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Rainfall-related changes in regional flushing rates: negative relationship between high rainfall periods to chl-a biomass. Chl-a generally peaked before major rainfall events or during periods of low rainfall, suggesting increased flushing rates and decreases in salinity as more contributing factors.</w:t>
      </w:r>
    </w:p>
    <w:p w14:paraId="1C2B9F0B" w14:textId="259476E5" w:rsidR="00200BCF" w:rsidRP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Community composition varies associated with residence times with faster-growing phytoplankton groups found at FM and SS compared to PI (larger microphytoplankton species, centric diatoms) and FM and SS having higher top-down pressure (larger oyster populations). Lots of small fast-growing species observed (high water turnover rates and low probability of extended periods of nutrient limitation). </w:t>
      </w:r>
    </w:p>
    <w:p w14:paraId="77F4CCA9" w14:textId="45B588AE" w:rsidR="0054145A" w:rsidRDefault="0054145A"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So, 20 years of data tells us more than 10 (or less), but what will 30 and more years of data tell us?</w:t>
      </w:r>
      <w:r w:rsidR="00250EE9">
        <w:rPr>
          <w:rFonts w:ascii="Times New Roman" w:hAnsi="Times New Roman" w:cs="Times New Roman"/>
          <w:color w:val="FF0000"/>
          <w:sz w:val="24"/>
          <w:szCs w:val="24"/>
        </w:rPr>
        <w:t xml:space="preserve"> How did our interpretations change going from 10 to 20 years? </w:t>
      </w:r>
      <w:r w:rsidR="004B5468">
        <w:rPr>
          <w:rFonts w:ascii="Times New Roman" w:hAnsi="Times New Roman" w:cs="Times New Roman"/>
          <w:color w:val="FF0000"/>
          <w:sz w:val="24"/>
          <w:szCs w:val="24"/>
        </w:rPr>
        <w:t>Does that tell us anything about our estuary?</w:t>
      </w:r>
    </w:p>
    <w:p w14:paraId="13A0F8B1" w14:textId="4133B6B3" w:rsidR="00DA155F" w:rsidRDefault="00DA155F" w:rsidP="004A3507">
      <w:pPr>
        <w:pStyle w:val="BodyText"/>
        <w:numPr>
          <w:ilvl w:val="0"/>
          <w:numId w:val="4"/>
        </w:numPr>
        <w:jc w:val="left"/>
        <w:rPr>
          <w:rFonts w:ascii="Times New Roman" w:hAnsi="Times New Roman" w:cs="Times New Roman"/>
          <w:color w:val="FF0000"/>
          <w:sz w:val="24"/>
          <w:szCs w:val="24"/>
        </w:rPr>
      </w:pPr>
      <w:r w:rsidRPr="00DA155F">
        <w:rPr>
          <w:rFonts w:ascii="Times New Roman" w:hAnsi="Times New Roman" w:cs="Times New Roman"/>
          <w:color w:val="FF0000"/>
          <w:sz w:val="24"/>
          <w:szCs w:val="24"/>
        </w:rPr>
        <w:t>PI and PC show much similar patterns to one another in terms of variability, trends, duration of seasons and range of fulcrums. FM and SS also behave similarly to one another suggesting that proximity to the inlets (and potentially higher flushing rates) play a larger role in the classification of these sites.</w:t>
      </w:r>
    </w:p>
    <w:p w14:paraId="7BC9E668" w14:textId="740D98DB" w:rsidR="00DA155F" w:rsidRDefault="00DA155F"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What are the residence time differences across these sites? could this be a contributing factor</w:t>
      </w:r>
      <w:r w:rsidR="0086105D">
        <w:rPr>
          <w:rFonts w:ascii="Times New Roman" w:hAnsi="Times New Roman" w:cs="Times New Roman"/>
          <w:color w:val="FF0000"/>
          <w:sz w:val="24"/>
          <w:szCs w:val="24"/>
        </w:rPr>
        <w:t xml:space="preserve"> in their patterns</w:t>
      </w:r>
      <w:r>
        <w:rPr>
          <w:rFonts w:ascii="Times New Roman" w:hAnsi="Times New Roman" w:cs="Times New Roman"/>
          <w:color w:val="FF0000"/>
          <w:sz w:val="24"/>
          <w:szCs w:val="24"/>
        </w:rPr>
        <w:t>?</w:t>
      </w:r>
      <w:r w:rsidR="0086105D">
        <w:rPr>
          <w:rFonts w:ascii="Times New Roman" w:hAnsi="Times New Roman" w:cs="Times New Roman"/>
          <w:color w:val="FF0000"/>
          <w:sz w:val="24"/>
          <w:szCs w:val="24"/>
        </w:rPr>
        <w:t xml:space="preserve"> Gray et al. 2021 also took depth and “intertidal volume” into consideration…what about that?</w:t>
      </w:r>
    </w:p>
    <w:p w14:paraId="2D9E528D" w14:textId="77777777" w:rsidR="00200BCF" w:rsidRDefault="00200BCF" w:rsidP="00200BCF">
      <w:pPr>
        <w:pStyle w:val="BodyText"/>
        <w:numPr>
          <w:ilvl w:val="0"/>
          <w:numId w:val="4"/>
        </w:numPr>
        <w:ind w:left="1080"/>
        <w:jc w:val="left"/>
        <w:rPr>
          <w:rFonts w:ascii="Times New Roman" w:hAnsi="Times New Roman" w:cs="Times New Roman"/>
          <w:color w:val="FF0000"/>
          <w:sz w:val="24"/>
          <w:szCs w:val="24"/>
        </w:rPr>
      </w:pPr>
      <w:r>
        <w:rPr>
          <w:rFonts w:ascii="Times New Roman" w:hAnsi="Times New Roman" w:cs="Times New Roman"/>
          <w:color w:val="FF0000"/>
          <w:sz w:val="24"/>
          <w:szCs w:val="24"/>
        </w:rPr>
        <w:t>Gray et al. 2021:</w:t>
      </w:r>
    </w:p>
    <w:p w14:paraId="2DD1A884" w14:textId="77777777" w:rsidR="00200BCF" w:rsidRDefault="00200BCF" w:rsidP="00200BCF">
      <w:pPr>
        <w:pStyle w:val="BodyText"/>
        <w:numPr>
          <w:ilvl w:val="1"/>
          <w:numId w:val="4"/>
        </w:numPr>
        <w:ind w:left="1800"/>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Higher residence times in areas with higher intertidal area and length of tidal network (e.g., main channels and rivers). Lower residence times were found in areas with higher subtidal area. </w:t>
      </w:r>
    </w:p>
    <w:p w14:paraId="5F3A99C2" w14:textId="77777777" w:rsidR="00200BCF" w:rsidRDefault="00200BCF" w:rsidP="00200BCF">
      <w:pPr>
        <w:pStyle w:val="BodyText"/>
        <w:numPr>
          <w:ilvl w:val="1"/>
          <w:numId w:val="4"/>
        </w:numPr>
        <w:ind w:left="1800"/>
        <w:jc w:val="left"/>
        <w:rPr>
          <w:rFonts w:ascii="Times New Roman" w:hAnsi="Times New Roman" w:cs="Times New Roman"/>
          <w:color w:val="FF0000"/>
          <w:sz w:val="24"/>
          <w:szCs w:val="24"/>
        </w:rPr>
      </w:pPr>
      <w:r>
        <w:rPr>
          <w:rFonts w:ascii="Times New Roman" w:hAnsi="Times New Roman" w:cs="Times New Roman"/>
          <w:color w:val="FF0000"/>
          <w:sz w:val="24"/>
          <w:szCs w:val="24"/>
        </w:rPr>
        <w:t>Overall, 12.6 days for whole estuary</w:t>
      </w:r>
    </w:p>
    <w:tbl>
      <w:tblPr>
        <w:tblStyle w:val="TableGrid"/>
        <w:tblW w:w="8136"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3"/>
        <w:gridCol w:w="2545"/>
        <w:gridCol w:w="4238"/>
      </w:tblGrid>
      <w:tr w:rsidR="00200BCF" w14:paraId="15F59177" w14:textId="77777777" w:rsidTr="00BD6369">
        <w:tc>
          <w:tcPr>
            <w:tcW w:w="0" w:type="auto"/>
            <w:tcBorders>
              <w:top w:val="single" w:sz="4" w:space="0" w:color="auto"/>
              <w:bottom w:val="single" w:sz="4" w:space="0" w:color="auto"/>
            </w:tcBorders>
          </w:tcPr>
          <w:p w14:paraId="66297E17"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Station</w:t>
            </w:r>
          </w:p>
        </w:tc>
        <w:tc>
          <w:tcPr>
            <w:tcW w:w="0" w:type="auto"/>
            <w:tcBorders>
              <w:top w:val="single" w:sz="4" w:space="0" w:color="auto"/>
              <w:bottom w:val="single" w:sz="4" w:space="0" w:color="auto"/>
            </w:tcBorders>
          </w:tcPr>
          <w:p w14:paraId="60D737A8"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Watershed-scale residence time (days)</w:t>
            </w:r>
          </w:p>
        </w:tc>
        <w:tc>
          <w:tcPr>
            <w:tcW w:w="0" w:type="auto"/>
            <w:tcBorders>
              <w:top w:val="single" w:sz="4" w:space="0" w:color="auto"/>
              <w:bottom w:val="single" w:sz="4" w:space="0" w:color="auto"/>
            </w:tcBorders>
          </w:tcPr>
          <w:p w14:paraId="3B7F192C"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Watershed-scale residence time per unit of intertidal watershed (days/km-2)</w:t>
            </w:r>
          </w:p>
        </w:tc>
      </w:tr>
      <w:tr w:rsidR="00200BCF" w14:paraId="101DBC5C" w14:textId="77777777" w:rsidTr="00BD6369">
        <w:tc>
          <w:tcPr>
            <w:tcW w:w="0" w:type="auto"/>
            <w:tcBorders>
              <w:top w:val="single" w:sz="4" w:space="0" w:color="auto"/>
            </w:tcBorders>
          </w:tcPr>
          <w:p w14:paraId="08DA4BF7"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Pine Island</w:t>
            </w:r>
          </w:p>
        </w:tc>
        <w:tc>
          <w:tcPr>
            <w:tcW w:w="0" w:type="auto"/>
            <w:tcBorders>
              <w:top w:val="single" w:sz="4" w:space="0" w:color="auto"/>
            </w:tcBorders>
          </w:tcPr>
          <w:p w14:paraId="39A0EC04"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16.1</w:t>
            </w:r>
          </w:p>
        </w:tc>
        <w:tc>
          <w:tcPr>
            <w:tcW w:w="0" w:type="auto"/>
            <w:tcBorders>
              <w:top w:val="single" w:sz="4" w:space="0" w:color="auto"/>
            </w:tcBorders>
          </w:tcPr>
          <w:p w14:paraId="6D8B3283"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0.71</w:t>
            </w:r>
          </w:p>
        </w:tc>
      </w:tr>
      <w:tr w:rsidR="00200BCF" w14:paraId="5A655E9E" w14:textId="77777777" w:rsidTr="00BD6369">
        <w:tc>
          <w:tcPr>
            <w:tcW w:w="0" w:type="auto"/>
          </w:tcPr>
          <w:p w14:paraId="5FCFD722"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San Sebastian</w:t>
            </w:r>
          </w:p>
        </w:tc>
        <w:tc>
          <w:tcPr>
            <w:tcW w:w="0" w:type="auto"/>
          </w:tcPr>
          <w:p w14:paraId="437D18A8" w14:textId="1B43CBA9"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5.5</w:t>
            </w:r>
            <w:r w:rsidR="00344319">
              <w:rPr>
                <w:rFonts w:ascii="Times New Roman" w:hAnsi="Times New Roman" w:cs="Times New Roman"/>
                <w:color w:val="FF0000"/>
                <w:sz w:val="24"/>
                <w:szCs w:val="24"/>
              </w:rPr>
              <w:t xml:space="preserve"> | &gt;30</w:t>
            </w:r>
          </w:p>
        </w:tc>
        <w:tc>
          <w:tcPr>
            <w:tcW w:w="0" w:type="auto"/>
          </w:tcPr>
          <w:p w14:paraId="3127AEB0" w14:textId="1B4A099F"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2.02</w:t>
            </w:r>
            <w:r w:rsidR="00344319">
              <w:rPr>
                <w:rFonts w:ascii="Times New Roman" w:hAnsi="Times New Roman" w:cs="Times New Roman"/>
                <w:color w:val="FF0000"/>
                <w:sz w:val="24"/>
                <w:szCs w:val="24"/>
              </w:rPr>
              <w:t xml:space="preserve"> | 3.62</w:t>
            </w:r>
          </w:p>
        </w:tc>
      </w:tr>
      <w:tr w:rsidR="00200BCF" w14:paraId="539CF9A9" w14:textId="77777777" w:rsidTr="00BD6369">
        <w:tc>
          <w:tcPr>
            <w:tcW w:w="0" w:type="auto"/>
          </w:tcPr>
          <w:p w14:paraId="7DEBB494"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Fort Matanzas</w:t>
            </w:r>
          </w:p>
        </w:tc>
        <w:tc>
          <w:tcPr>
            <w:tcW w:w="0" w:type="auto"/>
          </w:tcPr>
          <w:p w14:paraId="567B8228"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9.3</w:t>
            </w:r>
          </w:p>
        </w:tc>
        <w:tc>
          <w:tcPr>
            <w:tcW w:w="0" w:type="auto"/>
          </w:tcPr>
          <w:p w14:paraId="5B3D240D"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1.08</w:t>
            </w:r>
          </w:p>
        </w:tc>
      </w:tr>
      <w:tr w:rsidR="00200BCF" w14:paraId="083B68F4" w14:textId="77777777" w:rsidTr="00BD6369">
        <w:tc>
          <w:tcPr>
            <w:tcW w:w="0" w:type="auto"/>
          </w:tcPr>
          <w:p w14:paraId="4822BAA9"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Pellicer Creek</w:t>
            </w:r>
          </w:p>
        </w:tc>
        <w:tc>
          <w:tcPr>
            <w:tcW w:w="0" w:type="auto"/>
          </w:tcPr>
          <w:p w14:paraId="775FBF4E"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17.8</w:t>
            </w:r>
          </w:p>
        </w:tc>
        <w:tc>
          <w:tcPr>
            <w:tcW w:w="0" w:type="auto"/>
          </w:tcPr>
          <w:p w14:paraId="2F3B1257"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2.16</w:t>
            </w:r>
          </w:p>
        </w:tc>
      </w:tr>
    </w:tbl>
    <w:p w14:paraId="6A3607D8" w14:textId="3EAD7E9F" w:rsidR="00200BCF" w:rsidRDefault="00200BCF"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Watershed-scale residence time lowest at SS and FM and highest at PC and PI. With intertidal watershed taken into consideration, PI had the lowest residence time over all four stations and SS and PC were more comparable.</w:t>
      </w:r>
    </w:p>
    <w:p w14:paraId="4377A367" w14:textId="23D01923" w:rsidR="00344319" w:rsidRDefault="00344319"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Higher residence time at FM as a result of lower fluxes moving through Matanzas Inlet compared to the St. Augustine Inlet (5.5 at SS) along with increased salt marshes and longer tidal network.</w:t>
      </w:r>
    </w:p>
    <w:p w14:paraId="1741D529" w14:textId="05F591BB" w:rsidR="00344319" w:rsidRDefault="00344319"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The high watershed-scale residence time in Pine Island is due to the presence of the Tolomato River, which mitigates the effect of the large intertidal area in the area.</w:t>
      </w:r>
    </w:p>
    <w:p w14:paraId="55FC5A46" w14:textId="418176CA" w:rsidR="00344319" w:rsidRDefault="00344319"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The SS station is located at the boundary between two very different watersheds: one which the San Sebastian River and the large subtidal area contribute to a small residence time (5.5 d) and one in which the shallow areas of the Matanzas River and Moultie Creek trap particles from the study limiting their removal and providing residences times greater than 30 d. </w:t>
      </w:r>
    </w:p>
    <w:p w14:paraId="3B8259AB" w14:textId="13475F02" w:rsidR="00DA155F" w:rsidRPr="00DA155F" w:rsidRDefault="00DA155F" w:rsidP="004A3507">
      <w:pPr>
        <w:pStyle w:val="BodyText"/>
        <w:numPr>
          <w:ilvl w:val="0"/>
          <w:numId w:val="4"/>
        </w:numPr>
        <w:jc w:val="left"/>
        <w:rPr>
          <w:rFonts w:ascii="Times New Roman" w:hAnsi="Times New Roman" w:cs="Times New Roman"/>
          <w:color w:val="FF0000"/>
          <w:sz w:val="24"/>
          <w:szCs w:val="24"/>
        </w:rPr>
      </w:pPr>
      <w:r w:rsidRPr="00DA155F">
        <w:rPr>
          <w:rFonts w:ascii="Times New Roman" w:hAnsi="Times New Roman" w:cs="Times New Roman"/>
          <w:color w:val="FF0000"/>
          <w:sz w:val="24"/>
          <w:szCs w:val="24"/>
        </w:rPr>
        <w:t xml:space="preserve">The sites are spread out throughout the estuary and there are zones of productivity that are likely not captured within the monthly long-term monitoring of the SWMP stations, such as the high area of production in the Pellicer Flats area at the mouth of Pellicer Creek (Brown et al. 2023). </w:t>
      </w:r>
    </w:p>
    <w:p w14:paraId="240AB61F" w14:textId="47DB0FA1" w:rsidR="00DA155F" w:rsidRPr="00DA155F" w:rsidRDefault="00DA155F" w:rsidP="004A3507">
      <w:pPr>
        <w:pStyle w:val="BodyText"/>
        <w:numPr>
          <w:ilvl w:val="0"/>
          <w:numId w:val="4"/>
        </w:numPr>
        <w:jc w:val="left"/>
        <w:rPr>
          <w:rFonts w:ascii="Times New Roman" w:hAnsi="Times New Roman" w:cs="Times New Roman"/>
          <w:color w:val="FF0000"/>
          <w:sz w:val="24"/>
          <w:szCs w:val="24"/>
        </w:rPr>
      </w:pPr>
      <w:r w:rsidRPr="00DA155F">
        <w:rPr>
          <w:rFonts w:ascii="Times New Roman" w:hAnsi="Times New Roman" w:cs="Times New Roman"/>
          <w:color w:val="FF0000"/>
          <w:sz w:val="24"/>
          <w:szCs w:val="24"/>
        </w:rPr>
        <w:t>Bivalve grazing seasons, spat patterns (peaks in the fall) – how do these tie in with the chl-a patterns observed in this data?</w:t>
      </w:r>
    </w:p>
    <w:p w14:paraId="73E307E4" w14:textId="43C0688F" w:rsidR="003F424F" w:rsidRDefault="003F424F" w:rsidP="0003398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Marcum et al. 2018:</w:t>
      </w:r>
    </w:p>
    <w:p w14:paraId="06A1C5E3" w14:textId="304AABC3" w:rsidR="003F424F" w:rsidRDefault="003F424F" w:rsidP="0003398B">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Establish oyster densities in regions for further comparison with residence times:</w:t>
      </w:r>
    </w:p>
    <w:p w14:paraId="6980FB6D" w14:textId="670A7300" w:rsidR="003F424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Suggest local decline in oyster populations between reefs sampled by Dix in 2009-2010 and the GTM Monitoring in 2014-2015. Mean density was approximately half of what was previously observed – but reefs in the region are conditionally approved for harvest. </w:t>
      </w:r>
    </w:p>
    <w:p w14:paraId="5F432647" w14:textId="39313B1E" w:rsidR="0001796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Taller reefs in the northern region than southern – likely influenced by tidal range and depth of inundation; though some of the flattest reefs were observed in Salt Run at the inlet, in the middle of the study region, but heavy harvest pressure (though actual harvest region in Salt Run is small).</w:t>
      </w:r>
    </w:p>
    <w:p w14:paraId="52C7FA49" w14:textId="08F6CD03" w:rsidR="0001796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Highest spat observed in Pellicer Flats, but this high abundance of sub-size oysters suggests external pressures such as disease, toxicity, hydrology, and/or predation. The presence of predatory crown conchs in the region linked to drought and increased salinity (Garland and Kimbro 2015). However, lower salinities can also contribute declined growth rates in oyster populations and therefore increased freshwater discharge from Pellicer Creek could also play a significant role in oyster populations in the region.</w:t>
      </w:r>
    </w:p>
    <w:p w14:paraId="33933311" w14:textId="1C7BDBA1" w:rsidR="0001796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Higher sediment cover in summer than in winter on reefs – suggests increased biological activity (bio-deposits from oysters and reef-associated filter feeders in summer months)</w:t>
      </w:r>
      <w:r w:rsidR="00494690">
        <w:rPr>
          <w:rFonts w:ascii="Times New Roman" w:hAnsi="Times New Roman" w:cs="Times New Roman"/>
          <w:color w:val="FF0000"/>
          <w:sz w:val="24"/>
          <w:szCs w:val="24"/>
        </w:rPr>
        <w:t xml:space="preserve">. </w:t>
      </w:r>
    </w:p>
    <w:p w14:paraId="2C7DF4D2" w14:textId="75A6FB28" w:rsidR="00494690" w:rsidRDefault="00494690"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 energy Nor’easters during the winter months reduce sedimentation</w:t>
      </w:r>
    </w:p>
    <w:p w14:paraId="3941ED32" w14:textId="497BE728" w:rsidR="00494690" w:rsidRDefault="00494690"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Differences in winter:summer oyster densities between this monitoring and Dix et al. 2013 were attributed to higher winter temperatures during the sampling period of monitoring (2015-2016).</w:t>
      </w:r>
    </w:p>
    <w:p w14:paraId="30A6361D" w14:textId="5BA4E85D" w:rsidR="00494690" w:rsidRDefault="00494690"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i/>
          <w:iCs/>
          <w:color w:val="FF0000"/>
          <w:sz w:val="24"/>
          <w:szCs w:val="24"/>
        </w:rPr>
        <w:t>The heavy emphasis on bivalve grazing pressure at mitigating chlorophyll concentrations in the GTM, further supports that potential drivers in chlorophyll a concentrations may not affect chlorophyll a concentrations directly, but in their impact on aspects of the drivers that balance the gain and losses (like oyster recruitment and grazing) of productivity in the GTM.</w:t>
      </w:r>
      <w:r w:rsidR="00A92669">
        <w:rPr>
          <w:rFonts w:ascii="Times New Roman" w:hAnsi="Times New Roman" w:cs="Times New Roman"/>
          <w:i/>
          <w:iCs/>
          <w:color w:val="FF0000"/>
          <w:sz w:val="24"/>
          <w:szCs w:val="24"/>
        </w:rPr>
        <w:t xml:space="preserve"> Cloern et al. 2023 found that it was not temperature that was associated with seasonal phytoplankton biomass, but the changing abundance of bivalve filter feeders or their predators. </w:t>
      </w:r>
    </w:p>
    <w:p w14:paraId="69BF799F" w14:textId="66E5BB44" w:rsidR="003F424F" w:rsidRDefault="003F424F" w:rsidP="003F424F">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Cloern et al. 2023</w:t>
      </w:r>
    </w:p>
    <w:p w14:paraId="7C3B5434" w14:textId="1410AF78" w:rsidR="003F424F" w:rsidRDefault="003F424F" w:rsidP="003F424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Changes in phytoplankton phenology are not necessarily responses to or indicators of global warming, but indicators of human disturbance and natural climate oscillations. </w:t>
      </w:r>
    </w:p>
    <w:p w14:paraId="7CEB2825" w14:textId="3153E413" w:rsidR="00A92669" w:rsidRDefault="00A92669" w:rsidP="003F424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Biomass can change rapidly and at any time when the balance between productivity and consumption is altered.</w:t>
      </w:r>
    </w:p>
    <w:p w14:paraId="3A2D4937" w14:textId="77777777" w:rsidR="0086105D" w:rsidRDefault="0086105D"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All GTM sites fall within the range of values in coefficients of variation to Cloern and Jassby 2010. The higher values at PC for both annual and seasonal variability suggest slightly more disturbance and influence of the annual cycle at this station compared to others, however even still, this location does not stand out across the other 84 sites in their study.</w:t>
      </w:r>
    </w:p>
    <w:p w14:paraId="51EFE103" w14:textId="2AC84CAA" w:rsidR="00162599" w:rsidRDefault="00162599" w:rsidP="004A3507">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 inter-annual variability is an indicator of systems that are sensitive to variability in nutrient loads (Cloern and Jassby 2010). Therefore, low rates observed in the GTM suggest a lack of sensitivity on annually variable events</w:t>
      </w:r>
      <w:r w:rsidR="001A1A69">
        <w:rPr>
          <w:rFonts w:ascii="Times New Roman" w:hAnsi="Times New Roman" w:cs="Times New Roman"/>
          <w:color w:val="FF0000"/>
          <w:sz w:val="24"/>
          <w:szCs w:val="24"/>
        </w:rPr>
        <w:t xml:space="preserve"> (like nutrient input)</w:t>
      </w:r>
    </w:p>
    <w:p w14:paraId="2D28F7D9" w14:textId="0238012D" w:rsidR="0086105D" w:rsidRDefault="0086105D"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Dunn et al. 2023 found increasing chlorophyll in the recent years (2014-2020) of their long-term study in the North-Inlet station – these are suggested to be driven by increased porewater flux volumes and NH4+ related to sea level rise (though a 4-year lag was observed between elevated NH4+ and the chl-a response). They also discuss the lack of increased precipitation (a documented potential driver of nutrient export) observed in North Inlet, further supporting environmental changes in associated with climate warming</w:t>
      </w:r>
      <w:r w:rsidR="002C678A">
        <w:rPr>
          <w:rFonts w:ascii="Times New Roman" w:hAnsi="Times New Roman" w:cs="Times New Roman"/>
          <w:color w:val="FF0000"/>
          <w:sz w:val="24"/>
          <w:szCs w:val="24"/>
        </w:rPr>
        <w:t xml:space="preserve"> (sea level rise)</w:t>
      </w:r>
      <w:r>
        <w:rPr>
          <w:rFonts w:ascii="Times New Roman" w:hAnsi="Times New Roman" w:cs="Times New Roman"/>
          <w:color w:val="FF0000"/>
          <w:sz w:val="24"/>
          <w:szCs w:val="24"/>
        </w:rPr>
        <w:t xml:space="preserve"> as being the main driver in their data. </w:t>
      </w:r>
    </w:p>
    <w:p w14:paraId="353421A6" w14:textId="4586F987" w:rsidR="005346E2" w:rsidRDefault="005346E2"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All sites had relatively strong (~0.4-0.5) correlations with temperature and chlorophyll </w:t>
      </w:r>
      <w:r>
        <w:rPr>
          <w:rFonts w:ascii="Times New Roman" w:hAnsi="Times New Roman" w:cs="Times New Roman"/>
          <w:i/>
          <w:iCs/>
          <w:color w:val="FF0000"/>
          <w:sz w:val="24"/>
          <w:szCs w:val="24"/>
        </w:rPr>
        <w:t>a</w:t>
      </w:r>
      <w:r>
        <w:rPr>
          <w:rFonts w:ascii="Times New Roman" w:hAnsi="Times New Roman" w:cs="Times New Roman"/>
          <w:color w:val="FF0000"/>
          <w:sz w:val="24"/>
          <w:szCs w:val="24"/>
        </w:rPr>
        <w:t>, particularly FM. Salinity was more of an influence at PI and PC than SS and FM. Rainfall was significant at SS for both preceding and current month of chl-a samples. PC was the current month (though weak) and FM was the preceding month – likely showing the influence of precipitation and time lag between PC and FM stations.</w:t>
      </w:r>
    </w:p>
    <w:p w14:paraId="7EDF784A" w14:textId="7DAA8B6D" w:rsidR="005346E2" w:rsidRDefault="005346E2"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2006 was a drought year, followed by a year with above average rainfall</w:t>
      </w:r>
      <w:r w:rsidR="00620EA9">
        <w:rPr>
          <w:rFonts w:ascii="Times New Roman" w:hAnsi="Times New Roman" w:cs="Times New Roman"/>
          <w:color w:val="FF0000"/>
          <w:sz w:val="24"/>
          <w:szCs w:val="24"/>
        </w:rPr>
        <w:t xml:space="preserve"> (including the large May 2007 rainfall event)</w:t>
      </w:r>
      <w:r>
        <w:rPr>
          <w:rFonts w:ascii="Times New Roman" w:hAnsi="Times New Roman" w:cs="Times New Roman"/>
          <w:color w:val="FF0000"/>
          <w:sz w:val="24"/>
          <w:szCs w:val="24"/>
        </w:rPr>
        <w:t xml:space="preserve">. This period of time had the most significant </w:t>
      </w:r>
      <w:r w:rsidR="00CD106B">
        <w:rPr>
          <w:rFonts w:ascii="Times New Roman" w:hAnsi="Times New Roman" w:cs="Times New Roman"/>
          <w:color w:val="FF0000"/>
          <w:sz w:val="24"/>
          <w:szCs w:val="24"/>
        </w:rPr>
        <w:t xml:space="preserve">positive </w:t>
      </w:r>
      <w:r>
        <w:rPr>
          <w:rFonts w:ascii="Times New Roman" w:hAnsi="Times New Roman" w:cs="Times New Roman"/>
          <w:color w:val="FF0000"/>
          <w:sz w:val="24"/>
          <w:szCs w:val="24"/>
        </w:rPr>
        <w:t>rates of change in chlorophyll at most sites.</w:t>
      </w:r>
    </w:p>
    <w:p w14:paraId="77D97651" w14:textId="02F67B46" w:rsidR="004636C6" w:rsidRDefault="004636C6"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2009-2010 and 2010-2011 had cold snaps in back-to-back winter seasons. There was also very little annual rainfall during this time</w:t>
      </w:r>
      <w:r w:rsidR="00185941">
        <w:rPr>
          <w:rFonts w:ascii="Times New Roman" w:hAnsi="Times New Roman" w:cs="Times New Roman"/>
          <w:color w:val="FF0000"/>
          <w:sz w:val="24"/>
          <w:szCs w:val="24"/>
        </w:rPr>
        <w:t xml:space="preserve"> and high saline conditions</w:t>
      </w:r>
      <w:r>
        <w:rPr>
          <w:rFonts w:ascii="Times New Roman" w:hAnsi="Times New Roman" w:cs="Times New Roman"/>
          <w:color w:val="FF0000"/>
          <w:sz w:val="24"/>
          <w:szCs w:val="24"/>
        </w:rPr>
        <w:t>. Significant decreases in chl-a were observed within this window of time.</w:t>
      </w:r>
    </w:p>
    <w:p w14:paraId="62F7D968" w14:textId="344F3945" w:rsidR="00703704" w:rsidRDefault="00703704"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Patterns in minimum temperatures are know</w:t>
      </w:r>
      <w:r w:rsidR="00572FB3">
        <w:rPr>
          <w:rFonts w:ascii="Times New Roman" w:hAnsi="Times New Roman" w:cs="Times New Roman"/>
          <w:color w:val="FF0000"/>
          <w:sz w:val="24"/>
          <w:szCs w:val="24"/>
        </w:rPr>
        <w:t>n</w:t>
      </w:r>
      <w:r>
        <w:rPr>
          <w:rFonts w:ascii="Times New Roman" w:hAnsi="Times New Roman" w:cs="Times New Roman"/>
          <w:color w:val="FF0000"/>
          <w:sz w:val="24"/>
          <w:szCs w:val="24"/>
        </w:rPr>
        <w:t xml:space="preserve"> to be structuring elements of ecotonal </w:t>
      </w:r>
      <w:r w:rsidR="00572FB3">
        <w:rPr>
          <w:rFonts w:ascii="Times New Roman" w:hAnsi="Times New Roman" w:cs="Times New Roman"/>
          <w:color w:val="FF0000"/>
          <w:sz w:val="24"/>
          <w:szCs w:val="24"/>
        </w:rPr>
        <w:t xml:space="preserve">environments (references). In the GTM estuary, freezing temperatures of a certain threshold drive mangrove </w:t>
      </w:r>
      <w:r w:rsidR="0010311F">
        <w:rPr>
          <w:rFonts w:ascii="Times New Roman" w:hAnsi="Times New Roman" w:cs="Times New Roman"/>
          <w:color w:val="FF0000"/>
          <w:sz w:val="24"/>
          <w:szCs w:val="24"/>
        </w:rPr>
        <w:t xml:space="preserve">distribution (refs), but this study shows that the </w:t>
      </w:r>
      <w:r w:rsidR="00645E68">
        <w:rPr>
          <w:rFonts w:ascii="Times New Roman" w:hAnsi="Times New Roman" w:cs="Times New Roman"/>
          <w:color w:val="FF0000"/>
          <w:sz w:val="24"/>
          <w:szCs w:val="24"/>
        </w:rPr>
        <w:t>open water habitats</w:t>
      </w:r>
      <w:r w:rsidR="0010311F">
        <w:rPr>
          <w:rFonts w:ascii="Times New Roman" w:hAnsi="Times New Roman" w:cs="Times New Roman"/>
          <w:color w:val="FF0000"/>
          <w:sz w:val="24"/>
          <w:szCs w:val="24"/>
        </w:rPr>
        <w:t xml:space="preserve"> and plankton community </w:t>
      </w:r>
      <w:r w:rsidR="00EA58C3">
        <w:rPr>
          <w:rFonts w:ascii="Times New Roman" w:hAnsi="Times New Roman" w:cs="Times New Roman"/>
          <w:color w:val="FF0000"/>
          <w:sz w:val="24"/>
          <w:szCs w:val="24"/>
        </w:rPr>
        <w:t xml:space="preserve">may also be tightly linked to </w:t>
      </w:r>
      <w:r w:rsidR="000D18D0">
        <w:rPr>
          <w:rFonts w:ascii="Times New Roman" w:hAnsi="Times New Roman" w:cs="Times New Roman"/>
          <w:color w:val="FF0000"/>
          <w:sz w:val="24"/>
          <w:szCs w:val="24"/>
        </w:rPr>
        <w:t>cold events.</w:t>
      </w:r>
      <w:r w:rsidR="00B73BFF">
        <w:rPr>
          <w:rFonts w:ascii="Times New Roman" w:hAnsi="Times New Roman" w:cs="Times New Roman"/>
          <w:color w:val="FF0000"/>
          <w:sz w:val="24"/>
          <w:szCs w:val="24"/>
        </w:rPr>
        <w:t xml:space="preserve"> Food web implications?</w:t>
      </w:r>
    </w:p>
    <w:p w14:paraId="1E5C7757" w14:textId="033D5523" w:rsidR="00FD6CFB" w:rsidRDefault="00FD6CFB"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Cold snaps and hypersaline conditions (due to drought) during this time were attributed to the widespread and protracted decline in seagrass and drift macroalgal communities in the IRL, which altered sources of nutrients toward phytoplankton (Phlips et al. 2021)</w:t>
      </w:r>
    </w:p>
    <w:p w14:paraId="0D813C17" w14:textId="0A4FCA7E" w:rsidR="001A1A69" w:rsidRDefault="001A1A69"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 saline values were observed in 2006, 2008, 2010-2011, 2012, 2016, 2017 supporting periods of change in the chlorophyll time series.</w:t>
      </w:r>
    </w:p>
    <w:p w14:paraId="2D824030" w14:textId="2F97EC9B" w:rsidR="001A1A69" w:rsidRDefault="001A1A69"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Highest salinities in PC were observed in 2011 and 2012 (May-June, April-May, respectively)</w:t>
      </w:r>
    </w:p>
    <w:p w14:paraId="305F5C01" w14:textId="7BBE5243" w:rsidR="00D06FB4" w:rsidRDefault="00D06FB4"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2004, 2005, 2016, and 2017 were all active hurricane seasons. </w:t>
      </w:r>
    </w:p>
    <w:p w14:paraId="243CEA8F" w14:textId="7822574A" w:rsidR="00D06FB4" w:rsidRDefault="00D06FB4" w:rsidP="004A3507">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2004 hurricanes on water quality? (Dix et al. 2008)</w:t>
      </w:r>
    </w:p>
    <w:p w14:paraId="6C1CAF6C" w14:textId="7C1A9E6E" w:rsidR="00D06FB4" w:rsidRDefault="00D06FB4" w:rsidP="004A3507">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Influence of Irma on fDOM export and tidal flushing? (Schafer et al. 2021 and Brown et al. 2023)</w:t>
      </w:r>
    </w:p>
    <w:p w14:paraId="57A05BFE" w14:textId="4600AA8B" w:rsidR="008F1FA0" w:rsidRDefault="008F1FA0" w:rsidP="008F1FA0">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FM had a significantly high rate of change in seasonal peak biomass found in 2018 – could be related to export from Irma?</w:t>
      </w:r>
    </w:p>
    <w:p w14:paraId="7AD5A3BF" w14:textId="45D4F67B" w:rsidR="008F1FA0" w:rsidRPr="008F1FA0" w:rsidRDefault="00FD6CFB" w:rsidP="008F1FA0">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 rainfall and winds associated with major storms (and nor’easters??) can increase external and internal (e.g., sediment resuspension and benthic biomass disruption) nutrient loads that support bloom development. Such as Irma which was followed by a major bloom event in the IRL which started in the winter of 2017 and extended into 2018 (Phlips et al. 2021)</w:t>
      </w:r>
    </w:p>
    <w:p w14:paraId="304374E5" w14:textId="3B143BB4" w:rsidR="005B5489" w:rsidRDefault="005B5489" w:rsidP="00FD6CFB">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Role of Nor’easters in the patterns in this study??</w:t>
      </w:r>
    </w:p>
    <w:p w14:paraId="1014A1F1" w14:textId="3D3A6980" w:rsidR="005B5489" w:rsidRDefault="005B5489" w:rsidP="005B5489">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Callahan et al. 2022 found that midlatitude weather systems can produce surges just as severe and occur more frequently than tropical cyclones and they peak during the cold season (November – March). How does this contribute to residence times (lack of low-tide events, reduced rates of turnover, higher water levels for a prolonged period of time, etc) during the winter season? </w:t>
      </w:r>
    </w:p>
    <w:p w14:paraId="4CC693D4" w14:textId="77777777" w:rsidR="00413773" w:rsidRDefault="00FD6CFB" w:rsidP="00FD6CFB">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In the southeastern United States, El Niño and La Niña periods are associated with wetter and dryer than average conditions, respectively (Schmidt and Luthor 2002)</w:t>
      </w:r>
      <w:r w:rsidR="00413773">
        <w:rPr>
          <w:rFonts w:ascii="Times New Roman" w:hAnsi="Times New Roman" w:cs="Times New Roman"/>
          <w:color w:val="FF0000"/>
          <w:sz w:val="24"/>
          <w:szCs w:val="24"/>
        </w:rPr>
        <w:t xml:space="preserve">. El Niño periods are noted for having elevated rainfall levels in the dry season (i.e., late fall through early spring, like increased hurricanes). </w:t>
      </w:r>
    </w:p>
    <w:p w14:paraId="54C0366E" w14:textId="2C7983EB" w:rsidR="00FD6CFB" w:rsidRPr="00413773" w:rsidRDefault="00413773" w:rsidP="00413773">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Higher peaks in bloom biomass were found during El Nino periods than La Nina periods in the IRL (Phlips et al. 2021). The negative associated with the MEI index and chl-a in this study, suggests a similar relationship, though not nearly as strong. In Baffin Bay, Texas, high rainfall El Nino periods were found to decrease intense brown tide blooms due to elevated flushing rates and reduced salinities (Cira et al. 2021).  </w:t>
      </w:r>
      <w:r>
        <w:rPr>
          <w:rFonts w:ascii="Times New Roman" w:hAnsi="Times New Roman" w:cs="Times New Roman"/>
          <w:b/>
          <w:bCs/>
          <w:color w:val="FF0000"/>
          <w:sz w:val="24"/>
          <w:szCs w:val="24"/>
        </w:rPr>
        <w:t>Highlights importance on regional differences in ecosystem characteristics when it comes to determining the effects on HAB dynamics.</w:t>
      </w:r>
    </w:p>
    <w:p w14:paraId="36342A7E" w14:textId="7B3CC785" w:rsidR="00413773" w:rsidRDefault="00413773" w:rsidP="00413773">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ENSO events and their influence on rainfall levels were found to be of high importance in the IRL, mostly in their impact on external nutrient loading. </w:t>
      </w:r>
    </w:p>
    <w:p w14:paraId="0022F278" w14:textId="77777777" w:rsidR="005B5489" w:rsidRPr="00DA155F" w:rsidRDefault="005B5489" w:rsidP="00413773">
      <w:pPr>
        <w:pStyle w:val="BodyText"/>
        <w:numPr>
          <w:ilvl w:val="1"/>
          <w:numId w:val="4"/>
        </w:numPr>
        <w:jc w:val="left"/>
        <w:rPr>
          <w:rFonts w:ascii="Times New Roman" w:hAnsi="Times New Roman" w:cs="Times New Roman"/>
          <w:color w:val="FF0000"/>
          <w:sz w:val="24"/>
          <w:szCs w:val="24"/>
        </w:rPr>
      </w:pPr>
    </w:p>
    <w:p w14:paraId="4B8E5DC6"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51" w:name="references"/>
      <w:bookmarkEnd w:id="48"/>
      <w:r w:rsidRPr="00A73537">
        <w:rPr>
          <w:rFonts w:ascii="Times New Roman" w:hAnsi="Times New Roman" w:cs="Times New Roman"/>
          <w:sz w:val="24"/>
          <w:szCs w:val="24"/>
        </w:rPr>
        <w:t>References</w:t>
      </w:r>
    </w:p>
    <w:p w14:paraId="2FB0518B"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52" w:name="ref-apple2008"/>
      <w:bookmarkStart w:id="53" w:name="refs"/>
      <w:r w:rsidRPr="00A73537">
        <w:rPr>
          <w:rFonts w:ascii="Times New Roman" w:hAnsi="Times New Roman" w:cs="Times New Roman"/>
          <w:sz w:val="24"/>
          <w:szCs w:val="24"/>
        </w:rPr>
        <w:t xml:space="preserve">Apple, J. K., E. M. Smith, and T. J. Boyd. 2008. Temperature, salinity, nutrients, and the covariation of bacterial production and chlorophyll-a in estuarine ecosystems.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59–75. </w:t>
      </w:r>
      <w:hyperlink r:id="rId15">
        <w:r w:rsidRPr="00A73537">
          <w:rPr>
            <w:rStyle w:val="Hyperlink"/>
            <w:rFonts w:ascii="Times New Roman" w:hAnsi="Times New Roman" w:cs="Times New Roman"/>
            <w:sz w:val="24"/>
            <w:szCs w:val="24"/>
          </w:rPr>
          <w:t>https://doi.org/10.2112/SI55-005.1</w:t>
        </w:r>
      </w:hyperlink>
      <w:r w:rsidRPr="00A73537">
        <w:rPr>
          <w:rFonts w:ascii="Times New Roman" w:hAnsi="Times New Roman" w:cs="Times New Roman"/>
          <w:sz w:val="24"/>
          <w:szCs w:val="24"/>
        </w:rPr>
        <w:t>.</w:t>
      </w:r>
    </w:p>
    <w:p w14:paraId="1A35087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54" w:name="ref-bacopoulos2019"/>
      <w:bookmarkEnd w:id="52"/>
      <w:r w:rsidRPr="00A73537">
        <w:rPr>
          <w:rFonts w:ascii="Times New Roman" w:hAnsi="Times New Roman" w:cs="Times New Roman"/>
          <w:sz w:val="24"/>
          <w:szCs w:val="24"/>
        </w:rPr>
        <w:t xml:space="preserve">Bacopoulos, P., A. S. Tritinger, and N. G. Dix. 2019. Sea-Level Rise Impact on Salt Marsh Sustainability and Migration for a Subtropical Estuary: GTMNERR (Guana Tolomato Matanzas National Estuarine Research Reserve). </w:t>
      </w:r>
      <w:r w:rsidRPr="00A73537">
        <w:rPr>
          <w:rFonts w:ascii="Times New Roman" w:hAnsi="Times New Roman" w:cs="Times New Roman"/>
          <w:i/>
          <w:iCs/>
          <w:sz w:val="24"/>
          <w:szCs w:val="24"/>
        </w:rPr>
        <w:t>Environmental Modeling &amp; Assessment</w:t>
      </w:r>
      <w:r w:rsidRPr="00A73537">
        <w:rPr>
          <w:rFonts w:ascii="Times New Roman" w:hAnsi="Times New Roman" w:cs="Times New Roman"/>
          <w:sz w:val="24"/>
          <w:szCs w:val="24"/>
        </w:rPr>
        <w:t xml:space="preserve"> 24: 163–184. </w:t>
      </w:r>
      <w:hyperlink r:id="rId16">
        <w:r w:rsidRPr="00A73537">
          <w:rPr>
            <w:rStyle w:val="Hyperlink"/>
            <w:rFonts w:ascii="Times New Roman" w:hAnsi="Times New Roman" w:cs="Times New Roman"/>
            <w:sz w:val="24"/>
            <w:szCs w:val="24"/>
          </w:rPr>
          <w:t>https://doi.org/10.1007/s10666-018-9622-6</w:t>
        </w:r>
      </w:hyperlink>
      <w:r w:rsidRPr="00A73537">
        <w:rPr>
          <w:rFonts w:ascii="Times New Roman" w:hAnsi="Times New Roman" w:cs="Times New Roman"/>
          <w:sz w:val="24"/>
          <w:szCs w:val="24"/>
        </w:rPr>
        <w:t>.</w:t>
      </w:r>
    </w:p>
    <w:p w14:paraId="7F92248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55" w:name="ref-beck2022"/>
      <w:bookmarkEnd w:id="54"/>
      <w:r w:rsidRPr="00A73537">
        <w:rPr>
          <w:rFonts w:ascii="Times New Roman" w:hAnsi="Times New Roman" w:cs="Times New Roman"/>
          <w:sz w:val="24"/>
          <w:szCs w:val="24"/>
        </w:rPr>
        <w:t xml:space="preserve">Beck, M. W., P. De Valpine, R. Murphy, I. Wren, A. Chelsky, M. Foley, and D. B. Senn. 2022. Multi-scale trend analysis of water quality using error propagation of generalized additive models. </w:t>
      </w:r>
      <w:r w:rsidRPr="00A73537">
        <w:rPr>
          <w:rFonts w:ascii="Times New Roman" w:hAnsi="Times New Roman" w:cs="Times New Roman"/>
          <w:i/>
          <w:iCs/>
          <w:sz w:val="24"/>
          <w:szCs w:val="24"/>
        </w:rPr>
        <w:t>Science of The Total Environment</w:t>
      </w:r>
      <w:r w:rsidRPr="00A73537">
        <w:rPr>
          <w:rFonts w:ascii="Times New Roman" w:hAnsi="Times New Roman" w:cs="Times New Roman"/>
          <w:sz w:val="24"/>
          <w:szCs w:val="24"/>
        </w:rPr>
        <w:t xml:space="preserve"> 802: 149927. </w:t>
      </w:r>
      <w:hyperlink r:id="rId17">
        <w:r w:rsidRPr="00A73537">
          <w:rPr>
            <w:rStyle w:val="Hyperlink"/>
            <w:rFonts w:ascii="Times New Roman" w:hAnsi="Times New Roman" w:cs="Times New Roman"/>
            <w:sz w:val="24"/>
            <w:szCs w:val="24"/>
          </w:rPr>
          <w:t>https://doi.org/10.1016/j.scitotenv.2021.149927</w:t>
        </w:r>
      </w:hyperlink>
      <w:r w:rsidRPr="00A73537">
        <w:rPr>
          <w:rFonts w:ascii="Times New Roman" w:hAnsi="Times New Roman" w:cs="Times New Roman"/>
          <w:sz w:val="24"/>
          <w:szCs w:val="24"/>
        </w:rPr>
        <w:t>.</w:t>
      </w:r>
    </w:p>
    <w:p w14:paraId="248F44F4"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56" w:name="ref-wqtrends"/>
      <w:bookmarkEnd w:id="55"/>
      <w:r w:rsidRPr="00A73537">
        <w:rPr>
          <w:rFonts w:ascii="Times New Roman" w:hAnsi="Times New Roman" w:cs="Times New Roman"/>
          <w:sz w:val="24"/>
          <w:szCs w:val="24"/>
        </w:rPr>
        <w:t>Beck, M., P. de Valpine, R. Murphy, I. Wren, A. Chelsky, M. Foley, and D. Senn. 2022. Wqtrends: Assess water quality trends with generalized additive models.</w:t>
      </w:r>
    </w:p>
    <w:p w14:paraId="27550142"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57" w:name="ref-cloern2019"/>
      <w:bookmarkEnd w:id="56"/>
      <w:r w:rsidRPr="00A73537">
        <w:rPr>
          <w:rFonts w:ascii="Times New Roman" w:hAnsi="Times New Roman" w:cs="Times New Roman"/>
          <w:sz w:val="24"/>
          <w:szCs w:val="24"/>
        </w:rPr>
        <w:t xml:space="preserve">Cloern, J. E. 2019. Patterns, pace, and processes of water-quality variability in a long-studied estuary. </w:t>
      </w:r>
      <w:r w:rsidRPr="00A73537">
        <w:rPr>
          <w:rFonts w:ascii="Times New Roman" w:hAnsi="Times New Roman" w:cs="Times New Roman"/>
          <w:i/>
          <w:iCs/>
          <w:sz w:val="24"/>
          <w:szCs w:val="24"/>
        </w:rPr>
        <w:t>Limnology and Oceanography</w:t>
      </w:r>
      <w:r w:rsidRPr="00A73537">
        <w:rPr>
          <w:rFonts w:ascii="Times New Roman" w:hAnsi="Times New Roman" w:cs="Times New Roman"/>
          <w:sz w:val="24"/>
          <w:szCs w:val="24"/>
        </w:rPr>
        <w:t xml:space="preserve"> 64. </w:t>
      </w:r>
      <w:hyperlink r:id="rId18">
        <w:r w:rsidRPr="00A73537">
          <w:rPr>
            <w:rStyle w:val="Hyperlink"/>
            <w:rFonts w:ascii="Times New Roman" w:hAnsi="Times New Roman" w:cs="Times New Roman"/>
            <w:sz w:val="24"/>
            <w:szCs w:val="24"/>
          </w:rPr>
          <w:t>https://doi.org/10.1002/lno.10958</w:t>
        </w:r>
      </w:hyperlink>
      <w:r w:rsidRPr="00A73537">
        <w:rPr>
          <w:rFonts w:ascii="Times New Roman" w:hAnsi="Times New Roman" w:cs="Times New Roman"/>
          <w:sz w:val="24"/>
          <w:szCs w:val="24"/>
        </w:rPr>
        <w:t>.</w:t>
      </w:r>
    </w:p>
    <w:p w14:paraId="031E18C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58" w:name="ref-cloern2010"/>
      <w:bookmarkEnd w:id="57"/>
      <w:r w:rsidRPr="00A73537">
        <w:rPr>
          <w:rFonts w:ascii="Times New Roman" w:hAnsi="Times New Roman" w:cs="Times New Roman"/>
          <w:sz w:val="24"/>
          <w:szCs w:val="24"/>
        </w:rPr>
        <w:t xml:space="preserve">Cloern, J. E., and A. D. Jassby. 2010. Patterns and Scales of Phytoplankton Variability in EstuarineCoastal Ecosystems.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33: 230–241. </w:t>
      </w:r>
      <w:hyperlink r:id="rId19">
        <w:r w:rsidRPr="00A73537">
          <w:rPr>
            <w:rStyle w:val="Hyperlink"/>
            <w:rFonts w:ascii="Times New Roman" w:hAnsi="Times New Roman" w:cs="Times New Roman"/>
            <w:sz w:val="24"/>
            <w:szCs w:val="24"/>
          </w:rPr>
          <w:t>https://doi.org/10.1007/s12237-009-9195-3</w:t>
        </w:r>
      </w:hyperlink>
      <w:r w:rsidRPr="00A73537">
        <w:rPr>
          <w:rFonts w:ascii="Times New Roman" w:hAnsi="Times New Roman" w:cs="Times New Roman"/>
          <w:sz w:val="24"/>
          <w:szCs w:val="24"/>
        </w:rPr>
        <w:t>.</w:t>
      </w:r>
    </w:p>
    <w:p w14:paraId="34A9F91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59" w:name="ref-cloern2023"/>
      <w:bookmarkEnd w:id="58"/>
      <w:r w:rsidRPr="00A73537">
        <w:rPr>
          <w:rFonts w:ascii="Times New Roman" w:hAnsi="Times New Roman" w:cs="Times New Roman"/>
          <w:sz w:val="24"/>
          <w:szCs w:val="24"/>
        </w:rPr>
        <w:lastRenderedPageBreak/>
        <w:t xml:space="preserve">Cloern, J. E., T. S. Schraga, E. Nejad, and T. Eddy. 2023. Phytoplankton as indicators of global warming? </w:t>
      </w:r>
      <w:r w:rsidRPr="00A73537">
        <w:rPr>
          <w:rFonts w:ascii="Times New Roman" w:hAnsi="Times New Roman" w:cs="Times New Roman"/>
          <w:i/>
          <w:iCs/>
          <w:sz w:val="24"/>
          <w:szCs w:val="24"/>
        </w:rPr>
        <w:t>Limnology and Oceanography Letters</w:t>
      </w:r>
      <w:r w:rsidRPr="00A73537">
        <w:rPr>
          <w:rFonts w:ascii="Times New Roman" w:hAnsi="Times New Roman" w:cs="Times New Roman"/>
          <w:sz w:val="24"/>
          <w:szCs w:val="24"/>
        </w:rPr>
        <w:t xml:space="preserve">: lol2.10354. </w:t>
      </w:r>
      <w:hyperlink r:id="rId20">
        <w:r w:rsidRPr="00A73537">
          <w:rPr>
            <w:rStyle w:val="Hyperlink"/>
            <w:rFonts w:ascii="Times New Roman" w:hAnsi="Times New Roman" w:cs="Times New Roman"/>
            <w:sz w:val="24"/>
            <w:szCs w:val="24"/>
          </w:rPr>
          <w:t>https://doi.org/10.1002/lol2.10354</w:t>
        </w:r>
      </w:hyperlink>
      <w:r w:rsidRPr="00A73537">
        <w:rPr>
          <w:rFonts w:ascii="Times New Roman" w:hAnsi="Times New Roman" w:cs="Times New Roman"/>
          <w:sz w:val="24"/>
          <w:szCs w:val="24"/>
        </w:rPr>
        <w:t>.</w:t>
      </w:r>
    </w:p>
    <w:p w14:paraId="77C5BCE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60" w:name="ref-dean1987"/>
      <w:bookmarkEnd w:id="59"/>
      <w:r w:rsidRPr="00A73537">
        <w:rPr>
          <w:rFonts w:ascii="Times New Roman" w:hAnsi="Times New Roman" w:cs="Times New Roman"/>
          <w:sz w:val="24"/>
          <w:szCs w:val="24"/>
        </w:rPr>
        <w:t xml:space="preserve">Dean, R. G., and M. P. O’Brien. 1987. </w:t>
      </w:r>
      <w:hyperlink r:id="rId21">
        <w:r w:rsidRPr="00A73537">
          <w:rPr>
            <w:rStyle w:val="Hyperlink"/>
            <w:rFonts w:ascii="Times New Roman" w:hAnsi="Times New Roman" w:cs="Times New Roman"/>
            <w:i/>
            <w:iCs/>
            <w:sz w:val="24"/>
            <w:szCs w:val="24"/>
          </w:rPr>
          <w:t>Florida’s east coast inlets: Shoreline effects and recommeded action</w:t>
        </w:r>
      </w:hyperlink>
      <w:r w:rsidRPr="00A73537">
        <w:rPr>
          <w:rFonts w:ascii="Times New Roman" w:hAnsi="Times New Roman" w:cs="Times New Roman"/>
          <w:sz w:val="24"/>
          <w:szCs w:val="24"/>
        </w:rPr>
        <w:t>. University of Florida.</w:t>
      </w:r>
    </w:p>
    <w:p w14:paraId="77EDAB3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61" w:name="ref-dix2013"/>
      <w:bookmarkEnd w:id="60"/>
      <w:r w:rsidRPr="00A73537">
        <w:rPr>
          <w:rFonts w:ascii="Times New Roman" w:hAnsi="Times New Roman" w:cs="Times New Roman"/>
          <w:sz w:val="24"/>
          <w:szCs w:val="24"/>
        </w:rPr>
        <w:t xml:space="preserve">Dix, N., E. Phlips, and P. Suscy. 2013. Factors Controlling Phytoplankton Biomass in a Subtropical Coastal Lagoon: Relative Scales of Influence.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36: 981–996. </w:t>
      </w:r>
      <w:hyperlink r:id="rId22">
        <w:r w:rsidRPr="00A73537">
          <w:rPr>
            <w:rStyle w:val="Hyperlink"/>
            <w:rFonts w:ascii="Times New Roman" w:hAnsi="Times New Roman" w:cs="Times New Roman"/>
            <w:sz w:val="24"/>
            <w:szCs w:val="24"/>
          </w:rPr>
          <w:t>https://doi.org/10.1007/s12237-013-9613-4</w:t>
        </w:r>
      </w:hyperlink>
      <w:r w:rsidRPr="00A73537">
        <w:rPr>
          <w:rFonts w:ascii="Times New Roman" w:hAnsi="Times New Roman" w:cs="Times New Roman"/>
          <w:sz w:val="24"/>
          <w:szCs w:val="24"/>
        </w:rPr>
        <w:t>.</w:t>
      </w:r>
    </w:p>
    <w:p w14:paraId="73CE0BA8"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62" w:name="ref-freeman2019"/>
      <w:bookmarkEnd w:id="61"/>
      <w:r w:rsidRPr="00A73537">
        <w:rPr>
          <w:rFonts w:ascii="Times New Roman" w:hAnsi="Times New Roman" w:cs="Times New Roman"/>
          <w:sz w:val="24"/>
          <w:szCs w:val="24"/>
        </w:rPr>
        <w:t xml:space="preserve">Freeman, L. A., D. R. Corbett, A. M. Fitzgerald, D. A. Lemley, A. Quigg, and C. N. Steppe. 2019. Impacts of Urbanization and Development on Estuarine Ecosystems and Water Quality.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42: 1821–1838. </w:t>
      </w:r>
      <w:hyperlink r:id="rId23">
        <w:r w:rsidRPr="00A73537">
          <w:rPr>
            <w:rStyle w:val="Hyperlink"/>
            <w:rFonts w:ascii="Times New Roman" w:hAnsi="Times New Roman" w:cs="Times New Roman"/>
            <w:sz w:val="24"/>
            <w:szCs w:val="24"/>
          </w:rPr>
          <w:t>https://doi.org/10.1007/s12237-019-00597-z</w:t>
        </w:r>
      </w:hyperlink>
      <w:r w:rsidRPr="00A73537">
        <w:rPr>
          <w:rFonts w:ascii="Times New Roman" w:hAnsi="Times New Roman" w:cs="Times New Roman"/>
          <w:sz w:val="24"/>
          <w:szCs w:val="24"/>
        </w:rPr>
        <w:t>.</w:t>
      </w:r>
    </w:p>
    <w:p w14:paraId="42A2328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63" w:name="ref-gray2021"/>
      <w:bookmarkEnd w:id="62"/>
      <w:r w:rsidRPr="00A73537">
        <w:rPr>
          <w:rFonts w:ascii="Times New Roman" w:hAnsi="Times New Roman" w:cs="Times New Roman"/>
          <w:sz w:val="24"/>
          <w:szCs w:val="24"/>
        </w:rPr>
        <w:t xml:space="preserve">Gray, M. W., D. Pinton, A. Canestrelli, N. Dix, P. Marcum, D. Kimbro, and R. Grizzle. 2021. Beyond Residence Time: Quantifying Factors that Drive the Spatially Explicit Filtration Services of an Abundant Native Oyster Population.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45: 1343–1360. </w:t>
      </w:r>
      <w:hyperlink r:id="rId24">
        <w:r w:rsidRPr="00A73537">
          <w:rPr>
            <w:rStyle w:val="Hyperlink"/>
            <w:rFonts w:ascii="Times New Roman" w:hAnsi="Times New Roman" w:cs="Times New Roman"/>
            <w:sz w:val="24"/>
            <w:szCs w:val="24"/>
          </w:rPr>
          <w:t>https://doi.org/10.1007/s12237-021-01017-x</w:t>
        </w:r>
      </w:hyperlink>
      <w:r w:rsidRPr="00A73537">
        <w:rPr>
          <w:rFonts w:ascii="Times New Roman" w:hAnsi="Times New Roman" w:cs="Times New Roman"/>
          <w:sz w:val="24"/>
          <w:szCs w:val="24"/>
        </w:rPr>
        <w:t>.</w:t>
      </w:r>
    </w:p>
    <w:p w14:paraId="637940AE"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64" w:name="ref-greve2005"/>
      <w:bookmarkEnd w:id="63"/>
      <w:r w:rsidRPr="00A73537">
        <w:rPr>
          <w:rFonts w:ascii="Times New Roman" w:hAnsi="Times New Roman" w:cs="Times New Roman"/>
          <w:sz w:val="24"/>
          <w:szCs w:val="24"/>
        </w:rPr>
        <w:t xml:space="preserve">Greve, W., S. Prinage, H. Zidowitz, J. Nast, and F. Reiners. 2005. </w:t>
      </w:r>
      <w:hyperlink r:id="rId25">
        <w:r w:rsidRPr="00A73537">
          <w:rPr>
            <w:rStyle w:val="Hyperlink"/>
            <w:rFonts w:ascii="Times New Roman" w:hAnsi="Times New Roman" w:cs="Times New Roman"/>
            <w:sz w:val="24"/>
            <w:szCs w:val="24"/>
          </w:rPr>
          <w:t>On the phenology of north sea ichthyoplankton</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ICES Journal of Marine Science</w:t>
      </w:r>
      <w:r w:rsidRPr="00A73537">
        <w:rPr>
          <w:rFonts w:ascii="Times New Roman" w:hAnsi="Times New Roman" w:cs="Times New Roman"/>
          <w:sz w:val="24"/>
          <w:szCs w:val="24"/>
        </w:rPr>
        <w:t xml:space="preserve"> 62: 1216–1223.</w:t>
      </w:r>
    </w:p>
    <w:p w14:paraId="3DB332A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65" w:name="ref-harding2016"/>
      <w:bookmarkEnd w:id="64"/>
      <w:r w:rsidRPr="00A73537">
        <w:rPr>
          <w:rFonts w:ascii="Times New Roman" w:hAnsi="Times New Roman" w:cs="Times New Roman"/>
          <w:sz w:val="24"/>
          <w:szCs w:val="24"/>
        </w:rPr>
        <w:t xml:space="preserve">Harding, L. W., C. L. Gallegos, E. S. Perry, W. D. Miller, J. E. Adolf, M. E. Mallonee, and H. W. Paerl. 2016. Long-Term Trends of Nutrients and Phytoplankton in Chesapeake Bay.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39: 664–681. </w:t>
      </w:r>
      <w:hyperlink r:id="rId26">
        <w:r w:rsidRPr="00A73537">
          <w:rPr>
            <w:rStyle w:val="Hyperlink"/>
            <w:rFonts w:ascii="Times New Roman" w:hAnsi="Times New Roman" w:cs="Times New Roman"/>
            <w:sz w:val="24"/>
            <w:szCs w:val="24"/>
          </w:rPr>
          <w:t>https://doi.org/10.1007/s12237-015-0023-7</w:t>
        </w:r>
      </w:hyperlink>
      <w:r w:rsidRPr="00A73537">
        <w:rPr>
          <w:rFonts w:ascii="Times New Roman" w:hAnsi="Times New Roman" w:cs="Times New Roman"/>
          <w:sz w:val="24"/>
          <w:szCs w:val="24"/>
        </w:rPr>
        <w:t>.</w:t>
      </w:r>
    </w:p>
    <w:p w14:paraId="1EABB3B3"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66" w:name="ref-hart2015"/>
      <w:bookmarkEnd w:id="65"/>
      <w:r w:rsidRPr="00A73537">
        <w:rPr>
          <w:rFonts w:ascii="Times New Roman" w:hAnsi="Times New Roman" w:cs="Times New Roman"/>
          <w:sz w:val="24"/>
          <w:szCs w:val="24"/>
        </w:rPr>
        <w:lastRenderedPageBreak/>
        <w:t xml:space="preserve">Hart, J. A., E. J. Phlips, S. Badylak, N. Dix, K. Petrinec, A. L. Mathews, W. Green, and A. Srifa. 2015. Phytoplankton biomass and composition in a well-flushed, sub-tropical estuary: The contrasting effects of hydrology, nutrient loads and allochthonous influences. </w:t>
      </w:r>
      <w:r w:rsidRPr="00A73537">
        <w:rPr>
          <w:rFonts w:ascii="Times New Roman" w:hAnsi="Times New Roman" w:cs="Times New Roman"/>
          <w:i/>
          <w:iCs/>
          <w:sz w:val="24"/>
          <w:szCs w:val="24"/>
        </w:rPr>
        <w:t>Marine Environmental Research</w:t>
      </w:r>
      <w:r w:rsidRPr="00A73537">
        <w:rPr>
          <w:rFonts w:ascii="Times New Roman" w:hAnsi="Times New Roman" w:cs="Times New Roman"/>
          <w:sz w:val="24"/>
          <w:szCs w:val="24"/>
        </w:rPr>
        <w:t xml:space="preserve"> 112: 9–20. </w:t>
      </w:r>
      <w:hyperlink r:id="rId27">
        <w:r w:rsidRPr="00A73537">
          <w:rPr>
            <w:rStyle w:val="Hyperlink"/>
            <w:rFonts w:ascii="Times New Roman" w:hAnsi="Times New Roman" w:cs="Times New Roman"/>
            <w:sz w:val="24"/>
            <w:szCs w:val="24"/>
          </w:rPr>
          <w:t>https://doi.org/10.1016/j.marenvres.2015.08.010</w:t>
        </w:r>
      </w:hyperlink>
      <w:r w:rsidRPr="00A73537">
        <w:rPr>
          <w:rFonts w:ascii="Times New Roman" w:hAnsi="Times New Roman" w:cs="Times New Roman"/>
          <w:sz w:val="24"/>
          <w:szCs w:val="24"/>
        </w:rPr>
        <w:t>.</w:t>
      </w:r>
    </w:p>
    <w:p w14:paraId="3C198AE2"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67" w:name="ref-jassby2008"/>
      <w:bookmarkEnd w:id="66"/>
      <w:r w:rsidRPr="00A73537">
        <w:rPr>
          <w:rFonts w:ascii="Times New Roman" w:hAnsi="Times New Roman" w:cs="Times New Roman"/>
          <w:sz w:val="24"/>
          <w:szCs w:val="24"/>
        </w:rPr>
        <w:t xml:space="preserve">Jassby, A. D. 2008. Phytoplankton in the Upper San Francisco Estuary: Recent Biomass Trends, Their Causes, and Their Trophic Significance. </w:t>
      </w:r>
      <w:r w:rsidRPr="00A73537">
        <w:rPr>
          <w:rFonts w:ascii="Times New Roman" w:hAnsi="Times New Roman" w:cs="Times New Roman"/>
          <w:i/>
          <w:iCs/>
          <w:sz w:val="24"/>
          <w:szCs w:val="24"/>
        </w:rPr>
        <w:t>San Francisco Estuary and Watershed Science</w:t>
      </w:r>
      <w:r w:rsidRPr="00A73537">
        <w:rPr>
          <w:rFonts w:ascii="Times New Roman" w:hAnsi="Times New Roman" w:cs="Times New Roman"/>
          <w:sz w:val="24"/>
          <w:szCs w:val="24"/>
        </w:rPr>
        <w:t xml:space="preserve"> 6. </w:t>
      </w:r>
      <w:hyperlink r:id="rId28">
        <w:r w:rsidRPr="00A73537">
          <w:rPr>
            <w:rStyle w:val="Hyperlink"/>
            <w:rFonts w:ascii="Times New Roman" w:hAnsi="Times New Roman" w:cs="Times New Roman"/>
            <w:sz w:val="24"/>
            <w:szCs w:val="24"/>
          </w:rPr>
          <w:t>https://doi.org/10.15447/sfews.2008v6iss1art2</w:t>
        </w:r>
      </w:hyperlink>
      <w:r w:rsidRPr="00A73537">
        <w:rPr>
          <w:rFonts w:ascii="Times New Roman" w:hAnsi="Times New Roman" w:cs="Times New Roman"/>
          <w:sz w:val="24"/>
          <w:szCs w:val="24"/>
        </w:rPr>
        <w:t>.</w:t>
      </w:r>
    </w:p>
    <w:p w14:paraId="3AF1C41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68" w:name="ref-wql"/>
      <w:bookmarkEnd w:id="67"/>
      <w:r w:rsidRPr="00A73537">
        <w:rPr>
          <w:rFonts w:ascii="Times New Roman" w:hAnsi="Times New Roman" w:cs="Times New Roman"/>
          <w:sz w:val="24"/>
          <w:szCs w:val="24"/>
        </w:rPr>
        <w:t xml:space="preserve">Jassby, A. D., and J. E. Cloern. 2022. </w:t>
      </w:r>
      <w:hyperlink r:id="rId29">
        <w:r w:rsidRPr="00A73537">
          <w:rPr>
            <w:rStyle w:val="Hyperlink"/>
            <w:rFonts w:ascii="Times New Roman" w:hAnsi="Times New Roman" w:cs="Times New Roman"/>
            <w:sz w:val="24"/>
            <w:szCs w:val="24"/>
          </w:rPr>
          <w:t>Wq: Exploring water quality monitoring data</w:t>
        </w:r>
      </w:hyperlink>
      <w:r w:rsidRPr="00A73537">
        <w:rPr>
          <w:rFonts w:ascii="Times New Roman" w:hAnsi="Times New Roman" w:cs="Times New Roman"/>
          <w:sz w:val="24"/>
          <w:szCs w:val="24"/>
        </w:rPr>
        <w:t>.</w:t>
      </w:r>
    </w:p>
    <w:p w14:paraId="67FB69F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69" w:name="ref-keppler2015"/>
      <w:bookmarkEnd w:id="68"/>
      <w:r w:rsidRPr="00A73537">
        <w:rPr>
          <w:rFonts w:ascii="Times New Roman" w:hAnsi="Times New Roman" w:cs="Times New Roman"/>
          <w:sz w:val="24"/>
          <w:szCs w:val="24"/>
        </w:rPr>
        <w:t xml:space="preserve">Keppler, C., D. Bergquist, L. Brock, J. Felber, and D. Greenfield. 2015. A spatial assessment of baseline nutrient and water quality values in the ashepoo–combahee–edisto (ACE) basin, south carolina, USA. </w:t>
      </w:r>
      <w:r w:rsidRPr="00A73537">
        <w:rPr>
          <w:rFonts w:ascii="Times New Roman" w:hAnsi="Times New Roman" w:cs="Times New Roman"/>
          <w:i/>
          <w:iCs/>
          <w:sz w:val="24"/>
          <w:szCs w:val="24"/>
        </w:rPr>
        <w:t>Marine Pollution Bulletin</w:t>
      </w:r>
      <w:r w:rsidRPr="00A73537">
        <w:rPr>
          <w:rFonts w:ascii="Times New Roman" w:hAnsi="Times New Roman" w:cs="Times New Roman"/>
          <w:sz w:val="24"/>
          <w:szCs w:val="24"/>
        </w:rPr>
        <w:t xml:space="preserve"> 99: 332–337. </w:t>
      </w:r>
      <w:hyperlink r:id="rId30">
        <w:r w:rsidRPr="00A73537">
          <w:rPr>
            <w:rStyle w:val="Hyperlink"/>
            <w:rFonts w:ascii="Times New Roman" w:hAnsi="Times New Roman" w:cs="Times New Roman"/>
            <w:sz w:val="24"/>
            <w:szCs w:val="24"/>
          </w:rPr>
          <w:t>https://doi.org/10.1016/j.marpolbul.2015.07.035</w:t>
        </w:r>
      </w:hyperlink>
      <w:r w:rsidRPr="00A73537">
        <w:rPr>
          <w:rFonts w:ascii="Times New Roman" w:hAnsi="Times New Roman" w:cs="Times New Roman"/>
          <w:sz w:val="24"/>
          <w:szCs w:val="24"/>
        </w:rPr>
        <w:t>.</w:t>
      </w:r>
    </w:p>
    <w:p w14:paraId="331DD006"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70" w:name="ref-korsman2017"/>
      <w:bookmarkEnd w:id="69"/>
      <w:r w:rsidRPr="00A73537">
        <w:rPr>
          <w:rFonts w:ascii="Times New Roman" w:hAnsi="Times New Roman" w:cs="Times New Roman"/>
          <w:sz w:val="24"/>
          <w:szCs w:val="24"/>
        </w:rPr>
        <w:t xml:space="preserve">Korsman, B. M., M. E. Kimball, and F. J. Hernandez. 2017. Spatial and temporal variability in ichthyoplankton communities ingressing through two adjacent inlets along the southeastern US Atlantic coast. </w:t>
      </w:r>
      <w:r w:rsidRPr="00A73537">
        <w:rPr>
          <w:rFonts w:ascii="Times New Roman" w:hAnsi="Times New Roman" w:cs="Times New Roman"/>
          <w:i/>
          <w:iCs/>
          <w:sz w:val="24"/>
          <w:szCs w:val="24"/>
        </w:rPr>
        <w:t>Hydrobiologia</w:t>
      </w:r>
      <w:r w:rsidRPr="00A73537">
        <w:rPr>
          <w:rFonts w:ascii="Times New Roman" w:hAnsi="Times New Roman" w:cs="Times New Roman"/>
          <w:sz w:val="24"/>
          <w:szCs w:val="24"/>
        </w:rPr>
        <w:t xml:space="preserve"> 795: 219–237. </w:t>
      </w:r>
      <w:hyperlink r:id="rId31">
        <w:r w:rsidRPr="00A73537">
          <w:rPr>
            <w:rStyle w:val="Hyperlink"/>
            <w:rFonts w:ascii="Times New Roman" w:hAnsi="Times New Roman" w:cs="Times New Roman"/>
            <w:sz w:val="24"/>
            <w:szCs w:val="24"/>
          </w:rPr>
          <w:t>https://doi.org/10.1007/s10750-017-3131-5</w:t>
        </w:r>
      </w:hyperlink>
      <w:r w:rsidRPr="00A73537">
        <w:rPr>
          <w:rFonts w:ascii="Times New Roman" w:hAnsi="Times New Roman" w:cs="Times New Roman"/>
          <w:sz w:val="24"/>
          <w:szCs w:val="24"/>
        </w:rPr>
        <w:t>.</w:t>
      </w:r>
    </w:p>
    <w:p w14:paraId="19C24A1A"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71" w:name="ref-kyzar2021"/>
      <w:bookmarkEnd w:id="70"/>
      <w:r w:rsidRPr="00A73537">
        <w:rPr>
          <w:rFonts w:ascii="Times New Roman" w:hAnsi="Times New Roman" w:cs="Times New Roman"/>
          <w:sz w:val="24"/>
          <w:szCs w:val="24"/>
        </w:rPr>
        <w:t xml:space="preserve">Kyzar, T., I. Safak, J. Cebrian, M. W. Clark, N. Dix, K. Dietz, R. K. Gittman, et al. 2021. Challenges and opportunities for sustaining coastal wetlands and oyster reefs in the southeastern United States. </w:t>
      </w:r>
      <w:r w:rsidRPr="00A73537">
        <w:rPr>
          <w:rFonts w:ascii="Times New Roman" w:hAnsi="Times New Roman" w:cs="Times New Roman"/>
          <w:i/>
          <w:iCs/>
          <w:sz w:val="24"/>
          <w:szCs w:val="24"/>
        </w:rPr>
        <w:t>Journal of Environmental Management</w:t>
      </w:r>
      <w:r w:rsidRPr="00A73537">
        <w:rPr>
          <w:rFonts w:ascii="Times New Roman" w:hAnsi="Times New Roman" w:cs="Times New Roman"/>
          <w:sz w:val="24"/>
          <w:szCs w:val="24"/>
        </w:rPr>
        <w:t xml:space="preserve"> 296: 113178. </w:t>
      </w:r>
      <w:hyperlink r:id="rId32">
        <w:r w:rsidRPr="00A73537">
          <w:rPr>
            <w:rStyle w:val="Hyperlink"/>
            <w:rFonts w:ascii="Times New Roman" w:hAnsi="Times New Roman" w:cs="Times New Roman"/>
            <w:sz w:val="24"/>
            <w:szCs w:val="24"/>
          </w:rPr>
          <w:t>https://doi.org/10.1016/j.jenvman.2021.113178</w:t>
        </w:r>
      </w:hyperlink>
      <w:r w:rsidRPr="00A73537">
        <w:rPr>
          <w:rFonts w:ascii="Times New Roman" w:hAnsi="Times New Roman" w:cs="Times New Roman"/>
          <w:sz w:val="24"/>
          <w:szCs w:val="24"/>
        </w:rPr>
        <w:t>.</w:t>
      </w:r>
    </w:p>
    <w:p w14:paraId="4DA18BB4"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72" w:name="ref-phlips2021"/>
      <w:bookmarkEnd w:id="71"/>
      <w:r w:rsidRPr="00A73537">
        <w:rPr>
          <w:rFonts w:ascii="Times New Roman" w:hAnsi="Times New Roman" w:cs="Times New Roman"/>
          <w:sz w:val="24"/>
          <w:szCs w:val="24"/>
        </w:rPr>
        <w:t xml:space="preserve">Phlips, E. J., S. Badylak, N. G. Nelson, L. M. Hall, C. A. Jacoby, M. A. Lasi, J. C. Lockwood, and J. D. Miller. 2021. </w:t>
      </w:r>
      <w:hyperlink r:id="rId33">
        <w:r w:rsidRPr="00A73537">
          <w:rPr>
            <w:rStyle w:val="Hyperlink"/>
            <w:rFonts w:ascii="Times New Roman" w:hAnsi="Times New Roman" w:cs="Times New Roman"/>
            <w:sz w:val="24"/>
            <w:szCs w:val="24"/>
          </w:rPr>
          <w:t xml:space="preserve">Cyclical patterns and a regime shift in the character of </w:t>
        </w:r>
        <w:r w:rsidRPr="00A73537">
          <w:rPr>
            <w:rStyle w:val="Hyperlink"/>
            <w:rFonts w:ascii="Times New Roman" w:hAnsi="Times New Roman" w:cs="Times New Roman"/>
            <w:sz w:val="24"/>
            <w:szCs w:val="24"/>
          </w:rPr>
          <w:lastRenderedPageBreak/>
          <w:t>phytoplankton blooms in a restricted sub-tropical lagoon, indian river lagoon, florida, united states</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Frontiers in Marine Science</w:t>
      </w:r>
      <w:r w:rsidRPr="00A73537">
        <w:rPr>
          <w:rFonts w:ascii="Times New Roman" w:hAnsi="Times New Roman" w:cs="Times New Roman"/>
          <w:sz w:val="24"/>
          <w:szCs w:val="24"/>
        </w:rPr>
        <w:t xml:space="preserve"> 8.</w:t>
      </w:r>
    </w:p>
    <w:p w14:paraId="4979647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73" w:name="ref-phlips2020"/>
      <w:bookmarkEnd w:id="72"/>
      <w:r w:rsidRPr="00A73537">
        <w:rPr>
          <w:rFonts w:ascii="Times New Roman" w:hAnsi="Times New Roman" w:cs="Times New Roman"/>
          <w:sz w:val="24"/>
          <w:szCs w:val="24"/>
        </w:rPr>
        <w:t xml:space="preserve">Phlips, E. J., S. Badylak, N. G. Nelson, and K. E. Havens. 2020. Hurricanes, El Niño and harmful algal blooms in two sub-tropical Florida estuaries: Direct and indirect impacts. </w:t>
      </w:r>
      <w:r w:rsidRPr="00A73537">
        <w:rPr>
          <w:rFonts w:ascii="Times New Roman" w:hAnsi="Times New Roman" w:cs="Times New Roman"/>
          <w:i/>
          <w:iCs/>
          <w:sz w:val="24"/>
          <w:szCs w:val="24"/>
        </w:rPr>
        <w:t>Scientific Reports</w:t>
      </w:r>
      <w:r w:rsidRPr="00A73537">
        <w:rPr>
          <w:rFonts w:ascii="Times New Roman" w:hAnsi="Times New Roman" w:cs="Times New Roman"/>
          <w:sz w:val="24"/>
          <w:szCs w:val="24"/>
        </w:rPr>
        <w:t xml:space="preserve"> 10: 1910. </w:t>
      </w:r>
      <w:hyperlink r:id="rId34">
        <w:r w:rsidRPr="00A73537">
          <w:rPr>
            <w:rStyle w:val="Hyperlink"/>
            <w:rFonts w:ascii="Times New Roman" w:hAnsi="Times New Roman" w:cs="Times New Roman"/>
            <w:sz w:val="24"/>
            <w:szCs w:val="24"/>
          </w:rPr>
          <w:t>https://doi.org/10.1038/s41598-020-58771-4</w:t>
        </w:r>
      </w:hyperlink>
      <w:r w:rsidRPr="00A73537">
        <w:rPr>
          <w:rFonts w:ascii="Times New Roman" w:hAnsi="Times New Roman" w:cs="Times New Roman"/>
          <w:sz w:val="24"/>
          <w:szCs w:val="24"/>
        </w:rPr>
        <w:t>.</w:t>
      </w:r>
    </w:p>
    <w:p w14:paraId="510EF3AE"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74" w:name="ref-phlips2004"/>
      <w:bookmarkEnd w:id="73"/>
      <w:r w:rsidRPr="00A73537">
        <w:rPr>
          <w:rFonts w:ascii="Times New Roman" w:hAnsi="Times New Roman" w:cs="Times New Roman"/>
          <w:sz w:val="24"/>
          <w:szCs w:val="24"/>
        </w:rPr>
        <w:t xml:space="preserve">Phlips, E. J., N. Love, S. Badylak, P. Hansen, J. Lockwood, C. V. John, and R. Gleeson. 2004. A Comparison of Water Quality and Hydrodynamic Characteristics of the Guana Tolomato Matanzas National Estuarine Research Reserve and the Indian River Lagoon of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10045: 93–109. </w:t>
      </w:r>
      <w:hyperlink r:id="rId35">
        <w:r w:rsidRPr="00A73537">
          <w:rPr>
            <w:rStyle w:val="Hyperlink"/>
            <w:rFonts w:ascii="Times New Roman" w:hAnsi="Times New Roman" w:cs="Times New Roman"/>
            <w:sz w:val="24"/>
            <w:szCs w:val="24"/>
          </w:rPr>
          <w:t>https://doi.org/10.2112/SI45-093.1</w:t>
        </w:r>
      </w:hyperlink>
      <w:r w:rsidRPr="00A73537">
        <w:rPr>
          <w:rFonts w:ascii="Times New Roman" w:hAnsi="Times New Roman" w:cs="Times New Roman"/>
          <w:sz w:val="24"/>
          <w:szCs w:val="24"/>
        </w:rPr>
        <w:t>.</w:t>
      </w:r>
    </w:p>
    <w:p w14:paraId="45A72FA1"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75" w:name="ref-R"/>
      <w:bookmarkEnd w:id="74"/>
      <w:r w:rsidRPr="00A73537">
        <w:rPr>
          <w:rFonts w:ascii="Times New Roman" w:hAnsi="Times New Roman" w:cs="Times New Roman"/>
          <w:sz w:val="24"/>
          <w:szCs w:val="24"/>
        </w:rPr>
        <w:t xml:space="preserve">R Core Team. 2023. </w:t>
      </w:r>
      <w:hyperlink r:id="rId36">
        <w:r w:rsidRPr="00A73537">
          <w:rPr>
            <w:rStyle w:val="Hyperlink"/>
            <w:rFonts w:ascii="Times New Roman" w:hAnsi="Times New Roman" w:cs="Times New Roman"/>
            <w:i/>
            <w:iCs/>
            <w:sz w:val="24"/>
            <w:szCs w:val="24"/>
          </w:rPr>
          <w:t>R: A language and environment for statistical computing</w:t>
        </w:r>
      </w:hyperlink>
      <w:r w:rsidRPr="00A73537">
        <w:rPr>
          <w:rFonts w:ascii="Times New Roman" w:hAnsi="Times New Roman" w:cs="Times New Roman"/>
          <w:sz w:val="24"/>
          <w:szCs w:val="24"/>
        </w:rPr>
        <w:t>. Vienna, Austria: R Foundation for Statistical Computing.</w:t>
      </w:r>
    </w:p>
    <w:p w14:paraId="39DB100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76" w:name="ref-sheng2008"/>
      <w:bookmarkEnd w:id="75"/>
      <w:r w:rsidRPr="00A73537">
        <w:rPr>
          <w:rFonts w:ascii="Times New Roman" w:hAnsi="Times New Roman" w:cs="Times New Roman"/>
          <w:sz w:val="24"/>
          <w:szCs w:val="24"/>
        </w:rPr>
        <w:t xml:space="preserve">Sheng, Y. P., B. Tutak, J. R. Davis, and V. Paramygin. 2008. Circulation and Flushing in the Lagoonal System of the Guana Tolomato Matanzas National Estuarine Research Reserve (GTMNERR),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10055: 9–25. </w:t>
      </w:r>
      <w:hyperlink r:id="rId37">
        <w:r w:rsidRPr="00A73537">
          <w:rPr>
            <w:rStyle w:val="Hyperlink"/>
            <w:rFonts w:ascii="Times New Roman" w:hAnsi="Times New Roman" w:cs="Times New Roman"/>
            <w:sz w:val="24"/>
            <w:szCs w:val="24"/>
          </w:rPr>
          <w:t>https://doi.org/10.2112/SI55-002.1</w:t>
        </w:r>
      </w:hyperlink>
      <w:r w:rsidRPr="00A73537">
        <w:rPr>
          <w:rFonts w:ascii="Times New Roman" w:hAnsi="Times New Roman" w:cs="Times New Roman"/>
          <w:sz w:val="24"/>
          <w:szCs w:val="24"/>
        </w:rPr>
        <w:t>.</w:t>
      </w:r>
    </w:p>
    <w:p w14:paraId="5C69915B" w14:textId="77777777" w:rsidR="003D278D" w:rsidRDefault="00AA23EB" w:rsidP="003B101C">
      <w:pPr>
        <w:pStyle w:val="Bibliography"/>
        <w:spacing w:line="480" w:lineRule="auto"/>
        <w:jc w:val="left"/>
        <w:rPr>
          <w:rFonts w:ascii="Times New Roman" w:hAnsi="Times New Roman" w:cs="Times New Roman"/>
          <w:sz w:val="24"/>
          <w:szCs w:val="24"/>
        </w:rPr>
      </w:pPr>
      <w:bookmarkStart w:id="77" w:name="ref-NERRS2022"/>
      <w:bookmarkEnd w:id="76"/>
      <w:r w:rsidRPr="00AA23EB">
        <w:rPr>
          <w:rFonts w:ascii="Times New Roman" w:hAnsi="Times New Roman" w:cs="Times New Roman"/>
          <w:sz w:val="24"/>
          <w:szCs w:val="24"/>
        </w:rPr>
        <w:t>NOAA National Estuarine Research Reserve System (NERRS). 2022</w:t>
      </w:r>
      <w:r w:rsidR="00916500">
        <w:rPr>
          <w:rFonts w:ascii="Times New Roman" w:hAnsi="Times New Roman" w:cs="Times New Roman"/>
          <w:sz w:val="24"/>
          <w:szCs w:val="24"/>
        </w:rPr>
        <w:t>a</w:t>
      </w:r>
      <w:r w:rsidRPr="00AA23EB">
        <w:rPr>
          <w:rFonts w:ascii="Times New Roman" w:hAnsi="Times New Roman" w:cs="Times New Roman"/>
          <w:sz w:val="24"/>
          <w:szCs w:val="24"/>
        </w:rPr>
        <w:t>. System-wide Monitoring Program Data Management Manual, v6.7. Centralized Data Management Office: www.nerrsdata.org. 201pp.</w:t>
      </w:r>
      <w:r w:rsidRPr="00AA23EB" w:rsidDel="00AA23EB">
        <w:rPr>
          <w:rFonts w:ascii="Times New Roman" w:hAnsi="Times New Roman" w:cs="Times New Roman"/>
          <w:sz w:val="24"/>
          <w:szCs w:val="24"/>
        </w:rPr>
        <w:t xml:space="preserve"> </w:t>
      </w:r>
    </w:p>
    <w:p w14:paraId="5DBD99E5" w14:textId="781F1B5C" w:rsidR="00916500" w:rsidRPr="00A73537" w:rsidRDefault="00916500" w:rsidP="003B101C">
      <w:pPr>
        <w:pStyle w:val="Bibliography"/>
        <w:spacing w:line="480" w:lineRule="auto"/>
        <w:jc w:val="left"/>
        <w:rPr>
          <w:rFonts w:ascii="Times New Roman" w:hAnsi="Times New Roman" w:cs="Times New Roman"/>
          <w:sz w:val="24"/>
          <w:szCs w:val="24"/>
        </w:rPr>
      </w:pPr>
      <w:r w:rsidRPr="00916500">
        <w:rPr>
          <w:rFonts w:ascii="Times New Roman" w:hAnsi="Times New Roman" w:cs="Times New Roman"/>
          <w:sz w:val="24"/>
          <w:szCs w:val="24"/>
        </w:rPr>
        <w:t>NOAA National Estuarine Research Reserve System (NERRS). 2022</w:t>
      </w:r>
      <w:r>
        <w:rPr>
          <w:rFonts w:ascii="Times New Roman" w:hAnsi="Times New Roman" w:cs="Times New Roman"/>
          <w:sz w:val="24"/>
          <w:szCs w:val="24"/>
        </w:rPr>
        <w:t>b</w:t>
      </w:r>
      <w:r w:rsidRPr="00916500">
        <w:rPr>
          <w:rFonts w:ascii="Times New Roman" w:hAnsi="Times New Roman" w:cs="Times New Roman"/>
          <w:sz w:val="24"/>
          <w:szCs w:val="24"/>
        </w:rPr>
        <w:t>. YSI/Xylem EXO Multi-Parameter Water Quality Monitoring Standard Operating Procedure, v2.2. Centralized Data Management Office: www.nerrsdata.org. 37pp.</w:t>
      </w:r>
    </w:p>
    <w:p w14:paraId="133BEBE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78" w:name="ref-williams2014"/>
      <w:bookmarkEnd w:id="77"/>
      <w:r w:rsidRPr="00A73537">
        <w:rPr>
          <w:rFonts w:ascii="Times New Roman" w:hAnsi="Times New Roman" w:cs="Times New Roman"/>
          <w:sz w:val="24"/>
          <w:szCs w:val="24"/>
        </w:rPr>
        <w:lastRenderedPageBreak/>
        <w:t xml:space="preserve">Williams, A. A., S. F. Eastman, W. E. Eash-Loucks, M. E. Kimball, M. L. Lehmann, and J. D. Parker. 2014. Record Northernmost Endemic Mangroves on the United States Atlantic Coast with a Note on Latitudinal Migration. </w:t>
      </w:r>
      <w:r w:rsidRPr="00A73537">
        <w:rPr>
          <w:rFonts w:ascii="Times New Roman" w:hAnsi="Times New Roman" w:cs="Times New Roman"/>
          <w:i/>
          <w:iCs/>
          <w:sz w:val="24"/>
          <w:szCs w:val="24"/>
        </w:rPr>
        <w:t>Southeastern Naturalist</w:t>
      </w:r>
      <w:r w:rsidRPr="00A73537">
        <w:rPr>
          <w:rFonts w:ascii="Times New Roman" w:hAnsi="Times New Roman" w:cs="Times New Roman"/>
          <w:sz w:val="24"/>
          <w:szCs w:val="24"/>
        </w:rPr>
        <w:t xml:space="preserve"> 13: 56–63. </w:t>
      </w:r>
      <w:hyperlink r:id="rId38">
        <w:r w:rsidRPr="00A73537">
          <w:rPr>
            <w:rStyle w:val="Hyperlink"/>
            <w:rFonts w:ascii="Times New Roman" w:hAnsi="Times New Roman" w:cs="Times New Roman"/>
            <w:sz w:val="24"/>
            <w:szCs w:val="24"/>
          </w:rPr>
          <w:t>https://doi.org/10.1656/058.013.0104</w:t>
        </w:r>
      </w:hyperlink>
      <w:r w:rsidRPr="00A73537">
        <w:rPr>
          <w:rFonts w:ascii="Times New Roman" w:hAnsi="Times New Roman" w:cs="Times New Roman"/>
          <w:sz w:val="24"/>
          <w:szCs w:val="24"/>
        </w:rPr>
        <w:t>.</w:t>
      </w:r>
    </w:p>
    <w:p w14:paraId="7CD56589"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79" w:name="ref-winkler2004"/>
      <w:bookmarkEnd w:id="78"/>
      <w:r w:rsidRPr="00A73537">
        <w:rPr>
          <w:rFonts w:ascii="Times New Roman" w:hAnsi="Times New Roman" w:cs="Times New Roman"/>
          <w:sz w:val="24"/>
          <w:szCs w:val="24"/>
        </w:rPr>
        <w:t xml:space="preserve">Winkler, S., and A. Ceric. 2004. </w:t>
      </w:r>
      <w:r w:rsidRPr="00A73537">
        <w:rPr>
          <w:rFonts w:ascii="Times New Roman" w:hAnsi="Times New Roman" w:cs="Times New Roman"/>
          <w:i/>
          <w:iCs/>
          <w:sz w:val="24"/>
          <w:szCs w:val="24"/>
        </w:rPr>
        <w:t>Status and trends in water quality at selected sites in the st. Johns river water management district</w:t>
      </w:r>
      <w:r w:rsidRPr="00A73537">
        <w:rPr>
          <w:rFonts w:ascii="Times New Roman" w:hAnsi="Times New Roman" w:cs="Times New Roman"/>
          <w:sz w:val="24"/>
          <w:szCs w:val="24"/>
        </w:rPr>
        <w:t>. Palatka, Florida.</w:t>
      </w:r>
    </w:p>
    <w:p w14:paraId="21A54590" w14:textId="58A7EB07" w:rsidR="00F04A05" w:rsidRPr="00A73537" w:rsidRDefault="00000000" w:rsidP="003B101C">
      <w:pPr>
        <w:pStyle w:val="Bibliography"/>
        <w:spacing w:line="480" w:lineRule="auto"/>
        <w:jc w:val="left"/>
        <w:rPr>
          <w:rFonts w:ascii="Times New Roman" w:hAnsi="Times New Roman" w:cs="Times New Roman"/>
          <w:sz w:val="24"/>
          <w:szCs w:val="24"/>
        </w:rPr>
      </w:pPr>
      <w:bookmarkStart w:id="80" w:name="ref-mgcv"/>
      <w:bookmarkEnd w:id="79"/>
      <w:r w:rsidRPr="00A73537">
        <w:rPr>
          <w:rFonts w:ascii="Times New Roman" w:hAnsi="Times New Roman" w:cs="Times New Roman"/>
          <w:sz w:val="24"/>
          <w:szCs w:val="24"/>
        </w:rPr>
        <w:t>Wood, S. N. 2011. Fast stable restricted maximum likelihood and marginal likelihood estimation of semiparametric generalized linear models 73: 3–36.</w:t>
      </w:r>
    </w:p>
    <w:p w14:paraId="3CF0574A"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4B7167CC" w14:textId="55FC554E" w:rsidR="00681769" w:rsidRPr="00A73537" w:rsidRDefault="00F04A05" w:rsidP="003B101C">
      <w:pPr>
        <w:pStyle w:val="Bibliography"/>
        <w:spacing w:line="480" w:lineRule="auto"/>
        <w:jc w:val="left"/>
        <w:rPr>
          <w:rFonts w:ascii="Times New Roman" w:hAnsi="Times New Roman" w:cs="Times New Roman"/>
          <w:sz w:val="24"/>
          <w:szCs w:val="24"/>
        </w:rPr>
      </w:pPr>
      <w:r w:rsidRPr="00A73537">
        <w:rPr>
          <w:rFonts w:ascii="Times New Roman" w:hAnsi="Times New Roman" w:cs="Times New Roman"/>
          <w:b/>
          <w:bCs/>
          <w:sz w:val="24"/>
          <w:szCs w:val="24"/>
        </w:rPr>
        <w:lastRenderedPageBreak/>
        <w:t>Table 1</w:t>
      </w:r>
      <w:r w:rsidRPr="00A73537">
        <w:rPr>
          <w:rFonts w:ascii="Times New Roman" w:hAnsi="Times New Roman" w:cs="Times New Roman"/>
          <w:sz w:val="24"/>
          <w:szCs w:val="24"/>
        </w:rPr>
        <w:t xml:space="preserve">. Generalized additive model output for models fit to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00C706F1">
        <w:rPr>
          <w:rFonts w:ascii="Times New Roman" w:hAnsi="Times New Roman" w:cs="Times New Roman"/>
          <w:sz w:val="24"/>
          <w:szCs w:val="24"/>
        </w:rPr>
        <w:t xml:space="preserve">monthly </w:t>
      </w:r>
      <w:r w:rsidRPr="00A73537">
        <w:rPr>
          <w:rFonts w:ascii="Times New Roman" w:hAnsi="Times New Roman" w:cs="Times New Roman"/>
          <w:sz w:val="24"/>
          <w:szCs w:val="24"/>
        </w:rPr>
        <w:t>timeseries at Pine Island, San Sebastian, Fort Matanzas, and Pellicer Creek with the Guana Tolomato Matanzas National Estuarine Research Reserve</w:t>
      </w:r>
      <w:r w:rsidR="00C706F1">
        <w:rPr>
          <w:rFonts w:ascii="Times New Roman" w:hAnsi="Times New Roman" w:cs="Times New Roman"/>
          <w:sz w:val="24"/>
          <w:szCs w:val="24"/>
        </w:rPr>
        <w:t xml:space="preserve"> from 2003-2022</w:t>
      </w:r>
      <w:r w:rsidRPr="00A73537">
        <w:rPr>
          <w:rFonts w:ascii="Times New Roman" w:hAnsi="Times New Roman" w:cs="Times New Roman"/>
          <w:sz w:val="24"/>
          <w:szCs w:val="24"/>
        </w:rPr>
        <w:t xml:space="preserve">. </w:t>
      </w:r>
      <w:r w:rsidR="00A73537" w:rsidRPr="00A73537">
        <w:rPr>
          <w:rFonts w:ascii="Times New Roman" w:hAnsi="Times New Roman" w:cs="Times New Roman"/>
          <w:sz w:val="24"/>
          <w:szCs w:val="24"/>
        </w:rPr>
        <w:t xml:space="preserve">Estimated degrees of freedom (edf) is a measure of wiggliness of the smooth term </w:t>
      </w:r>
      <w:r w:rsidR="00A73537" w:rsidRPr="00A73537">
        <w:rPr>
          <w:rFonts w:ascii="Times New Roman" w:hAnsi="Times New Roman" w:cs="Times New Roman"/>
          <w:i/>
          <w:iCs/>
          <w:sz w:val="24"/>
          <w:szCs w:val="24"/>
        </w:rPr>
        <w:t>s</w:t>
      </w:r>
      <w:r w:rsidR="00A73537" w:rsidRPr="00A73537">
        <w:rPr>
          <w:rFonts w:ascii="Times New Roman" w:hAnsi="Times New Roman" w:cs="Times New Roman"/>
          <w:sz w:val="24"/>
          <w:szCs w:val="24"/>
        </w:rPr>
        <w:t>(“cont_year”), which is the day of the year converted into a continuous numeric variable. Additional performance statistics are also provided as Akaike Information Criterion (AIC), generalized cross-validation scores (GCV), adjusted r-squared values</w:t>
      </w:r>
      <w:r w:rsidR="00CE2934">
        <w:rPr>
          <w:rFonts w:ascii="Times New Roman" w:hAnsi="Times New Roman" w:cs="Times New Roman"/>
          <w:sz w:val="24"/>
          <w:szCs w:val="24"/>
        </w:rPr>
        <w:t>, and percent of deviance explained</w:t>
      </w:r>
      <w:r w:rsidR="00A73537" w:rsidRPr="00A73537">
        <w:rPr>
          <w:rFonts w:ascii="Times New Roman" w:hAnsi="Times New Roman" w:cs="Times New Roman"/>
          <w:sz w:val="24"/>
          <w:szCs w:val="24"/>
        </w:rPr>
        <w:t>.</w:t>
      </w:r>
    </w:p>
    <w:tbl>
      <w:tblPr>
        <w:tblW w:w="5000" w:type="pct"/>
        <w:tblLook w:val="04A0" w:firstRow="1" w:lastRow="0" w:firstColumn="1" w:lastColumn="0" w:noHBand="0" w:noVBand="1"/>
      </w:tblPr>
      <w:tblGrid>
        <w:gridCol w:w="1596"/>
        <w:gridCol w:w="1146"/>
        <w:gridCol w:w="1020"/>
        <w:gridCol w:w="1020"/>
        <w:gridCol w:w="1021"/>
        <w:gridCol w:w="1235"/>
        <w:gridCol w:w="2322"/>
      </w:tblGrid>
      <w:tr w:rsidR="00A73537" w:rsidRPr="00A73537" w14:paraId="6D118117" w14:textId="77777777" w:rsidTr="00A73537">
        <w:trPr>
          <w:trHeight w:val="300"/>
        </w:trPr>
        <w:tc>
          <w:tcPr>
            <w:tcW w:w="774" w:type="pct"/>
            <w:tcBorders>
              <w:top w:val="single" w:sz="4" w:space="0" w:color="auto"/>
              <w:left w:val="nil"/>
              <w:bottom w:val="single" w:sz="4" w:space="0" w:color="auto"/>
              <w:right w:val="nil"/>
            </w:tcBorders>
            <w:shd w:val="clear" w:color="auto" w:fill="auto"/>
            <w:noWrap/>
            <w:vAlign w:val="bottom"/>
            <w:hideMark/>
          </w:tcPr>
          <w:p w14:paraId="37D858D2" w14:textId="77777777" w:rsidR="00F04A05" w:rsidRPr="00F04A05" w:rsidRDefault="00F04A05" w:rsidP="00F04A05">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Station</w:t>
            </w:r>
          </w:p>
        </w:tc>
        <w:tc>
          <w:tcPr>
            <w:tcW w:w="652" w:type="pct"/>
            <w:tcBorders>
              <w:top w:val="single" w:sz="4" w:space="0" w:color="auto"/>
              <w:left w:val="nil"/>
              <w:bottom w:val="single" w:sz="4" w:space="0" w:color="auto"/>
              <w:right w:val="nil"/>
            </w:tcBorders>
            <w:shd w:val="clear" w:color="auto" w:fill="auto"/>
            <w:noWrap/>
            <w:vAlign w:val="bottom"/>
            <w:hideMark/>
          </w:tcPr>
          <w:p w14:paraId="01D448DC"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edf</w:t>
            </w:r>
          </w:p>
        </w:tc>
        <w:tc>
          <w:tcPr>
            <w:tcW w:w="585" w:type="pct"/>
            <w:tcBorders>
              <w:top w:val="single" w:sz="4" w:space="0" w:color="auto"/>
              <w:left w:val="nil"/>
              <w:bottom w:val="single" w:sz="4" w:space="0" w:color="auto"/>
              <w:right w:val="nil"/>
            </w:tcBorders>
            <w:shd w:val="clear" w:color="auto" w:fill="auto"/>
            <w:noWrap/>
            <w:vAlign w:val="bottom"/>
            <w:hideMark/>
          </w:tcPr>
          <w:p w14:paraId="47FBC7DC" w14:textId="77777777" w:rsidR="00F04A05" w:rsidRPr="00F04A05" w:rsidRDefault="00F04A05" w:rsidP="00A73537">
            <w:pPr>
              <w:spacing w:after="0" w:line="240" w:lineRule="auto"/>
              <w:jc w:val="right"/>
              <w:rPr>
                <w:rFonts w:ascii="Times New Roman" w:eastAsia="Times New Roman" w:hAnsi="Times New Roman" w:cs="Times New Roman"/>
                <w:i/>
                <w:iCs/>
                <w:color w:val="000000"/>
                <w:sz w:val="24"/>
                <w:szCs w:val="24"/>
              </w:rPr>
            </w:pPr>
            <w:r w:rsidRPr="00F04A05">
              <w:rPr>
                <w:rFonts w:ascii="Times New Roman" w:eastAsia="Times New Roman" w:hAnsi="Times New Roman" w:cs="Times New Roman"/>
                <w:i/>
                <w:iCs/>
                <w:color w:val="000000"/>
                <w:sz w:val="24"/>
                <w:szCs w:val="24"/>
              </w:rPr>
              <w:t>p</w:t>
            </w:r>
          </w:p>
        </w:tc>
        <w:tc>
          <w:tcPr>
            <w:tcW w:w="585" w:type="pct"/>
            <w:tcBorders>
              <w:top w:val="single" w:sz="4" w:space="0" w:color="auto"/>
              <w:left w:val="nil"/>
              <w:bottom w:val="single" w:sz="4" w:space="0" w:color="auto"/>
              <w:right w:val="nil"/>
            </w:tcBorders>
            <w:shd w:val="clear" w:color="auto" w:fill="auto"/>
            <w:noWrap/>
            <w:vAlign w:val="bottom"/>
            <w:hideMark/>
          </w:tcPr>
          <w:p w14:paraId="212F15A6"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AIC </w:t>
            </w:r>
          </w:p>
        </w:tc>
        <w:tc>
          <w:tcPr>
            <w:tcW w:w="585" w:type="pct"/>
            <w:tcBorders>
              <w:top w:val="single" w:sz="4" w:space="0" w:color="auto"/>
              <w:left w:val="nil"/>
              <w:bottom w:val="single" w:sz="4" w:space="0" w:color="auto"/>
              <w:right w:val="nil"/>
            </w:tcBorders>
            <w:shd w:val="clear" w:color="auto" w:fill="auto"/>
            <w:noWrap/>
            <w:vAlign w:val="bottom"/>
            <w:hideMark/>
          </w:tcPr>
          <w:p w14:paraId="265E39CD"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GCV</w:t>
            </w:r>
          </w:p>
        </w:tc>
        <w:tc>
          <w:tcPr>
            <w:tcW w:w="699" w:type="pct"/>
            <w:tcBorders>
              <w:top w:val="single" w:sz="4" w:space="0" w:color="auto"/>
              <w:left w:val="nil"/>
              <w:bottom w:val="single" w:sz="4" w:space="0" w:color="auto"/>
              <w:right w:val="nil"/>
            </w:tcBorders>
            <w:shd w:val="clear" w:color="auto" w:fill="auto"/>
            <w:noWrap/>
            <w:vAlign w:val="bottom"/>
            <w:hideMark/>
          </w:tcPr>
          <w:p w14:paraId="07DC45AB"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Adj. R</w:t>
            </w:r>
            <w:r w:rsidRPr="00F04A05">
              <w:rPr>
                <w:rFonts w:ascii="Times New Roman" w:eastAsia="Times New Roman" w:hAnsi="Times New Roman" w:cs="Times New Roman"/>
                <w:color w:val="000000"/>
                <w:sz w:val="24"/>
                <w:szCs w:val="24"/>
                <w:vertAlign w:val="superscript"/>
              </w:rPr>
              <w:t>2</w:t>
            </w:r>
          </w:p>
        </w:tc>
        <w:tc>
          <w:tcPr>
            <w:tcW w:w="1121" w:type="pct"/>
            <w:tcBorders>
              <w:top w:val="single" w:sz="4" w:space="0" w:color="auto"/>
              <w:left w:val="nil"/>
              <w:bottom w:val="single" w:sz="4" w:space="0" w:color="auto"/>
              <w:right w:val="nil"/>
            </w:tcBorders>
            <w:shd w:val="clear" w:color="auto" w:fill="auto"/>
            <w:noWrap/>
            <w:vAlign w:val="bottom"/>
            <w:hideMark/>
          </w:tcPr>
          <w:p w14:paraId="28695C95"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 deviance explained </w:t>
            </w:r>
          </w:p>
        </w:tc>
      </w:tr>
      <w:tr w:rsidR="00A73537" w:rsidRPr="00A73537" w14:paraId="3E800EEB" w14:textId="77777777" w:rsidTr="00A73537">
        <w:trPr>
          <w:trHeight w:val="300"/>
        </w:trPr>
        <w:tc>
          <w:tcPr>
            <w:tcW w:w="774" w:type="pct"/>
            <w:tcBorders>
              <w:top w:val="single" w:sz="4" w:space="0" w:color="auto"/>
              <w:left w:val="nil"/>
              <w:bottom w:val="nil"/>
              <w:right w:val="nil"/>
            </w:tcBorders>
            <w:shd w:val="clear" w:color="auto" w:fill="auto"/>
            <w:noWrap/>
            <w:vAlign w:val="bottom"/>
            <w:hideMark/>
          </w:tcPr>
          <w:p w14:paraId="53923BB3" w14:textId="53A4B5FD"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P</w:t>
            </w:r>
            <w:r w:rsidRPr="00A73537">
              <w:rPr>
                <w:rFonts w:ascii="Times New Roman" w:eastAsia="Times New Roman" w:hAnsi="Times New Roman" w:cs="Times New Roman"/>
                <w:color w:val="000000"/>
                <w:sz w:val="24"/>
                <w:szCs w:val="24"/>
              </w:rPr>
              <w:t>ine Island</w:t>
            </w:r>
          </w:p>
        </w:tc>
        <w:tc>
          <w:tcPr>
            <w:tcW w:w="652" w:type="pct"/>
            <w:tcBorders>
              <w:top w:val="single" w:sz="4" w:space="0" w:color="auto"/>
              <w:left w:val="nil"/>
              <w:bottom w:val="nil"/>
              <w:right w:val="nil"/>
            </w:tcBorders>
            <w:shd w:val="clear" w:color="auto" w:fill="auto"/>
            <w:noWrap/>
            <w:hideMark/>
          </w:tcPr>
          <w:p w14:paraId="2C09350B" w14:textId="32774189"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83.326</w:t>
            </w:r>
          </w:p>
        </w:tc>
        <w:tc>
          <w:tcPr>
            <w:tcW w:w="585" w:type="pct"/>
            <w:tcBorders>
              <w:top w:val="single" w:sz="4" w:space="0" w:color="auto"/>
              <w:left w:val="nil"/>
              <w:bottom w:val="nil"/>
              <w:right w:val="nil"/>
            </w:tcBorders>
            <w:shd w:val="clear" w:color="auto" w:fill="auto"/>
            <w:noWrap/>
            <w:vAlign w:val="bottom"/>
            <w:hideMark/>
          </w:tcPr>
          <w:p w14:paraId="7844B9D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single" w:sz="4" w:space="0" w:color="auto"/>
              <w:left w:val="nil"/>
              <w:bottom w:val="nil"/>
              <w:right w:val="nil"/>
            </w:tcBorders>
            <w:shd w:val="clear" w:color="auto" w:fill="auto"/>
            <w:noWrap/>
            <w:vAlign w:val="bottom"/>
            <w:hideMark/>
          </w:tcPr>
          <w:p w14:paraId="7F9B4F70"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-185.29</w:t>
            </w:r>
          </w:p>
        </w:tc>
        <w:tc>
          <w:tcPr>
            <w:tcW w:w="585" w:type="pct"/>
            <w:tcBorders>
              <w:top w:val="single" w:sz="4" w:space="0" w:color="auto"/>
              <w:left w:val="nil"/>
              <w:bottom w:val="nil"/>
              <w:right w:val="nil"/>
            </w:tcBorders>
            <w:shd w:val="clear" w:color="auto" w:fill="auto"/>
            <w:noWrap/>
            <w:vAlign w:val="bottom"/>
            <w:hideMark/>
          </w:tcPr>
          <w:p w14:paraId="04437B2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0.031</w:t>
            </w:r>
          </w:p>
        </w:tc>
        <w:tc>
          <w:tcPr>
            <w:tcW w:w="699" w:type="pct"/>
            <w:tcBorders>
              <w:top w:val="single" w:sz="4" w:space="0" w:color="auto"/>
              <w:left w:val="nil"/>
              <w:bottom w:val="nil"/>
              <w:right w:val="nil"/>
            </w:tcBorders>
            <w:shd w:val="clear" w:color="auto" w:fill="auto"/>
            <w:noWrap/>
            <w:vAlign w:val="bottom"/>
            <w:hideMark/>
          </w:tcPr>
          <w:p w14:paraId="2BD7EC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0.631</w:t>
            </w:r>
          </w:p>
        </w:tc>
        <w:tc>
          <w:tcPr>
            <w:tcW w:w="1121" w:type="pct"/>
            <w:tcBorders>
              <w:top w:val="single" w:sz="4" w:space="0" w:color="auto"/>
              <w:left w:val="nil"/>
              <w:bottom w:val="nil"/>
              <w:right w:val="nil"/>
            </w:tcBorders>
            <w:shd w:val="clear" w:color="auto" w:fill="auto"/>
            <w:noWrap/>
            <w:vAlign w:val="bottom"/>
            <w:hideMark/>
          </w:tcPr>
          <w:p w14:paraId="15A6E3D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76.2</w:t>
            </w:r>
          </w:p>
        </w:tc>
      </w:tr>
      <w:tr w:rsidR="00A73537" w:rsidRPr="00A73537" w14:paraId="6E0F6356" w14:textId="77777777" w:rsidTr="00A73537">
        <w:trPr>
          <w:trHeight w:val="300"/>
        </w:trPr>
        <w:tc>
          <w:tcPr>
            <w:tcW w:w="774" w:type="pct"/>
            <w:tcBorders>
              <w:top w:val="nil"/>
              <w:left w:val="nil"/>
              <w:bottom w:val="nil"/>
              <w:right w:val="nil"/>
            </w:tcBorders>
            <w:shd w:val="clear" w:color="auto" w:fill="auto"/>
            <w:noWrap/>
            <w:vAlign w:val="bottom"/>
            <w:hideMark/>
          </w:tcPr>
          <w:p w14:paraId="51C9165A" w14:textId="0B0734D4"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w:t>
            </w:r>
            <w:r w:rsidRPr="00A73537">
              <w:rPr>
                <w:rFonts w:ascii="Times New Roman" w:eastAsia="Times New Roman" w:hAnsi="Times New Roman" w:cs="Times New Roman"/>
                <w:color w:val="000000"/>
                <w:sz w:val="24"/>
                <w:szCs w:val="24"/>
              </w:rPr>
              <w:t>an Sebastian</w:t>
            </w:r>
          </w:p>
        </w:tc>
        <w:tc>
          <w:tcPr>
            <w:tcW w:w="652" w:type="pct"/>
            <w:tcBorders>
              <w:top w:val="nil"/>
              <w:left w:val="nil"/>
              <w:bottom w:val="nil"/>
              <w:right w:val="nil"/>
            </w:tcBorders>
            <w:shd w:val="clear" w:color="auto" w:fill="auto"/>
            <w:noWrap/>
            <w:hideMark/>
          </w:tcPr>
          <w:p w14:paraId="2A6B5164" w14:textId="1366629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76.291</w:t>
            </w:r>
          </w:p>
        </w:tc>
        <w:tc>
          <w:tcPr>
            <w:tcW w:w="585" w:type="pct"/>
            <w:tcBorders>
              <w:top w:val="nil"/>
              <w:left w:val="nil"/>
              <w:bottom w:val="nil"/>
              <w:right w:val="nil"/>
            </w:tcBorders>
            <w:shd w:val="clear" w:color="auto" w:fill="auto"/>
            <w:noWrap/>
            <w:vAlign w:val="bottom"/>
            <w:hideMark/>
          </w:tcPr>
          <w:p w14:paraId="721E22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92CB209"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-236.69</w:t>
            </w:r>
          </w:p>
        </w:tc>
        <w:tc>
          <w:tcPr>
            <w:tcW w:w="585" w:type="pct"/>
            <w:tcBorders>
              <w:top w:val="nil"/>
              <w:left w:val="nil"/>
              <w:bottom w:val="nil"/>
              <w:right w:val="nil"/>
            </w:tcBorders>
            <w:shd w:val="clear" w:color="auto" w:fill="auto"/>
            <w:noWrap/>
            <w:vAlign w:val="bottom"/>
            <w:hideMark/>
          </w:tcPr>
          <w:p w14:paraId="12B6C1D6"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0.024</w:t>
            </w:r>
          </w:p>
        </w:tc>
        <w:tc>
          <w:tcPr>
            <w:tcW w:w="699" w:type="pct"/>
            <w:tcBorders>
              <w:top w:val="nil"/>
              <w:left w:val="nil"/>
              <w:bottom w:val="nil"/>
              <w:right w:val="nil"/>
            </w:tcBorders>
            <w:shd w:val="clear" w:color="auto" w:fill="auto"/>
            <w:noWrap/>
            <w:vAlign w:val="bottom"/>
            <w:hideMark/>
          </w:tcPr>
          <w:p w14:paraId="0836FBEC"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0.617</w:t>
            </w:r>
          </w:p>
        </w:tc>
        <w:tc>
          <w:tcPr>
            <w:tcW w:w="1121" w:type="pct"/>
            <w:tcBorders>
              <w:top w:val="nil"/>
              <w:left w:val="nil"/>
              <w:bottom w:val="nil"/>
              <w:right w:val="nil"/>
            </w:tcBorders>
            <w:shd w:val="clear" w:color="auto" w:fill="auto"/>
            <w:noWrap/>
            <w:vAlign w:val="bottom"/>
            <w:hideMark/>
          </w:tcPr>
          <w:p w14:paraId="406B43A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74.3</w:t>
            </w:r>
          </w:p>
        </w:tc>
      </w:tr>
      <w:tr w:rsidR="00A73537" w:rsidRPr="00A73537" w14:paraId="3B43EBCE" w14:textId="77777777" w:rsidTr="00A73537">
        <w:trPr>
          <w:trHeight w:val="300"/>
        </w:trPr>
        <w:tc>
          <w:tcPr>
            <w:tcW w:w="774" w:type="pct"/>
            <w:tcBorders>
              <w:top w:val="nil"/>
              <w:left w:val="nil"/>
              <w:bottom w:val="nil"/>
              <w:right w:val="nil"/>
            </w:tcBorders>
            <w:shd w:val="clear" w:color="auto" w:fill="auto"/>
            <w:noWrap/>
            <w:vAlign w:val="bottom"/>
            <w:hideMark/>
          </w:tcPr>
          <w:p w14:paraId="5F62DC3E" w14:textId="4D6740AF"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Fort Matanzas</w:t>
            </w:r>
          </w:p>
        </w:tc>
        <w:tc>
          <w:tcPr>
            <w:tcW w:w="652" w:type="pct"/>
            <w:tcBorders>
              <w:top w:val="nil"/>
              <w:left w:val="nil"/>
              <w:bottom w:val="nil"/>
              <w:right w:val="nil"/>
            </w:tcBorders>
            <w:shd w:val="clear" w:color="auto" w:fill="auto"/>
            <w:noWrap/>
            <w:hideMark/>
          </w:tcPr>
          <w:p w14:paraId="6EA8160E" w14:textId="7FA054A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102.870</w:t>
            </w:r>
          </w:p>
        </w:tc>
        <w:tc>
          <w:tcPr>
            <w:tcW w:w="585" w:type="pct"/>
            <w:tcBorders>
              <w:top w:val="nil"/>
              <w:left w:val="nil"/>
              <w:bottom w:val="nil"/>
              <w:right w:val="nil"/>
            </w:tcBorders>
            <w:shd w:val="clear" w:color="auto" w:fill="auto"/>
            <w:noWrap/>
            <w:vAlign w:val="bottom"/>
            <w:hideMark/>
          </w:tcPr>
          <w:p w14:paraId="416307A1"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F287EB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-243.43</w:t>
            </w:r>
          </w:p>
        </w:tc>
        <w:tc>
          <w:tcPr>
            <w:tcW w:w="585" w:type="pct"/>
            <w:tcBorders>
              <w:top w:val="nil"/>
              <w:left w:val="nil"/>
              <w:bottom w:val="nil"/>
              <w:right w:val="nil"/>
            </w:tcBorders>
            <w:shd w:val="clear" w:color="auto" w:fill="auto"/>
            <w:noWrap/>
            <w:vAlign w:val="bottom"/>
            <w:hideMark/>
          </w:tcPr>
          <w:p w14:paraId="1F92C49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0.027</w:t>
            </w:r>
          </w:p>
        </w:tc>
        <w:tc>
          <w:tcPr>
            <w:tcW w:w="699" w:type="pct"/>
            <w:tcBorders>
              <w:top w:val="nil"/>
              <w:left w:val="nil"/>
              <w:bottom w:val="nil"/>
              <w:right w:val="nil"/>
            </w:tcBorders>
            <w:shd w:val="clear" w:color="auto" w:fill="auto"/>
            <w:noWrap/>
            <w:vAlign w:val="bottom"/>
            <w:hideMark/>
          </w:tcPr>
          <w:p w14:paraId="5C8BD97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0.762</w:t>
            </w:r>
          </w:p>
        </w:tc>
        <w:tc>
          <w:tcPr>
            <w:tcW w:w="1121" w:type="pct"/>
            <w:tcBorders>
              <w:top w:val="nil"/>
              <w:left w:val="nil"/>
              <w:bottom w:val="nil"/>
              <w:right w:val="nil"/>
            </w:tcBorders>
            <w:shd w:val="clear" w:color="auto" w:fill="auto"/>
            <w:noWrap/>
            <w:vAlign w:val="bottom"/>
            <w:hideMark/>
          </w:tcPr>
          <w:p w14:paraId="7C21E46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86.6</w:t>
            </w:r>
          </w:p>
        </w:tc>
      </w:tr>
      <w:tr w:rsidR="00A73537" w:rsidRPr="00A73537" w14:paraId="58B2ECCE" w14:textId="77777777" w:rsidTr="00A73537">
        <w:trPr>
          <w:trHeight w:val="300"/>
        </w:trPr>
        <w:tc>
          <w:tcPr>
            <w:tcW w:w="774" w:type="pct"/>
            <w:tcBorders>
              <w:top w:val="nil"/>
              <w:left w:val="nil"/>
              <w:bottom w:val="nil"/>
              <w:right w:val="nil"/>
            </w:tcBorders>
            <w:shd w:val="clear" w:color="auto" w:fill="auto"/>
            <w:noWrap/>
            <w:vAlign w:val="bottom"/>
            <w:hideMark/>
          </w:tcPr>
          <w:p w14:paraId="37BA1414" w14:textId="58700DC6"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Pellicer Creek</w:t>
            </w:r>
          </w:p>
        </w:tc>
        <w:tc>
          <w:tcPr>
            <w:tcW w:w="652" w:type="pct"/>
            <w:tcBorders>
              <w:top w:val="nil"/>
              <w:left w:val="nil"/>
              <w:bottom w:val="nil"/>
              <w:right w:val="nil"/>
            </w:tcBorders>
            <w:shd w:val="clear" w:color="auto" w:fill="auto"/>
            <w:noWrap/>
            <w:hideMark/>
          </w:tcPr>
          <w:p w14:paraId="78A11FB9" w14:textId="32E095D2"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72.590</w:t>
            </w:r>
          </w:p>
        </w:tc>
        <w:tc>
          <w:tcPr>
            <w:tcW w:w="585" w:type="pct"/>
            <w:tcBorders>
              <w:top w:val="nil"/>
              <w:left w:val="nil"/>
              <w:bottom w:val="nil"/>
              <w:right w:val="nil"/>
            </w:tcBorders>
            <w:shd w:val="clear" w:color="auto" w:fill="auto"/>
            <w:noWrap/>
            <w:vAlign w:val="bottom"/>
            <w:hideMark/>
          </w:tcPr>
          <w:p w14:paraId="584B01F4"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5096D05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55.91</w:t>
            </w:r>
          </w:p>
        </w:tc>
        <w:tc>
          <w:tcPr>
            <w:tcW w:w="585" w:type="pct"/>
            <w:tcBorders>
              <w:top w:val="nil"/>
              <w:left w:val="nil"/>
              <w:bottom w:val="nil"/>
              <w:right w:val="nil"/>
            </w:tcBorders>
            <w:shd w:val="clear" w:color="auto" w:fill="auto"/>
            <w:noWrap/>
            <w:vAlign w:val="bottom"/>
            <w:hideMark/>
          </w:tcPr>
          <w:p w14:paraId="44C2BC1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0.084</w:t>
            </w:r>
          </w:p>
        </w:tc>
        <w:tc>
          <w:tcPr>
            <w:tcW w:w="699" w:type="pct"/>
            <w:tcBorders>
              <w:top w:val="nil"/>
              <w:left w:val="nil"/>
              <w:bottom w:val="nil"/>
              <w:right w:val="nil"/>
            </w:tcBorders>
            <w:shd w:val="clear" w:color="auto" w:fill="auto"/>
            <w:noWrap/>
            <w:vAlign w:val="bottom"/>
            <w:hideMark/>
          </w:tcPr>
          <w:p w14:paraId="7DB6CA8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0.582</w:t>
            </w:r>
          </w:p>
        </w:tc>
        <w:tc>
          <w:tcPr>
            <w:tcW w:w="1121" w:type="pct"/>
            <w:tcBorders>
              <w:top w:val="nil"/>
              <w:left w:val="nil"/>
              <w:bottom w:val="nil"/>
              <w:right w:val="nil"/>
            </w:tcBorders>
            <w:shd w:val="clear" w:color="auto" w:fill="auto"/>
            <w:noWrap/>
            <w:vAlign w:val="bottom"/>
            <w:hideMark/>
          </w:tcPr>
          <w:p w14:paraId="688530E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71.3</w:t>
            </w:r>
          </w:p>
        </w:tc>
      </w:tr>
    </w:tbl>
    <w:p w14:paraId="27BE8B3A" w14:textId="77777777" w:rsidR="00600694" w:rsidRDefault="00600694">
      <w:pPr>
        <w:rPr>
          <w:rFonts w:ascii="Times New Roman" w:hAnsi="Times New Roman" w:cs="Times New Roman"/>
          <w:sz w:val="24"/>
          <w:szCs w:val="24"/>
        </w:rPr>
      </w:pPr>
      <w:r>
        <w:rPr>
          <w:rFonts w:ascii="Times New Roman" w:hAnsi="Times New Roman" w:cs="Times New Roman"/>
          <w:sz w:val="24"/>
          <w:szCs w:val="24"/>
        </w:rPr>
        <w:br w:type="page"/>
      </w:r>
    </w:p>
    <w:p w14:paraId="60472EB3" w14:textId="77777777" w:rsidR="00600694" w:rsidRDefault="00600694" w:rsidP="00600694">
      <w:pPr>
        <w:spacing w:line="480" w:lineRule="auto"/>
        <w:jc w:val="left"/>
        <w:rPr>
          <w:rFonts w:ascii="Times New Roman" w:hAnsi="Times New Roman" w:cs="Times New Roman"/>
          <w:sz w:val="24"/>
          <w:szCs w:val="24"/>
        </w:rPr>
      </w:pPr>
      <w:commentRangeStart w:id="81"/>
      <w:r w:rsidRPr="007E201C">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2</w:t>
      </w:r>
      <w:r>
        <w:rPr>
          <w:rFonts w:ascii="Times New Roman" w:hAnsi="Times New Roman" w:cs="Times New Roman"/>
          <w:sz w:val="24"/>
          <w:szCs w:val="24"/>
        </w:rPr>
        <w:t xml:space="preserve">. Trend summaries for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timeseries at Pine Island, San Sebastian, Fort Matanzas, and Pellicer Creek with the Guana Tolomato Matanzas National Estuarine Research Reserve.</w:t>
      </w:r>
    </w:p>
    <w:p w14:paraId="486A98B3" w14:textId="77777777" w:rsidR="00600694" w:rsidRDefault="00600694">
      <w:pPr>
        <w:rPr>
          <w:rFonts w:ascii="Times New Roman" w:hAnsi="Times New Roman" w:cs="Times New Roman"/>
          <w:sz w:val="24"/>
          <w:szCs w:val="24"/>
        </w:rPr>
      </w:pPr>
    </w:p>
    <w:p w14:paraId="70312674" w14:textId="0063F575" w:rsidR="00F32A49" w:rsidRPr="00600694" w:rsidRDefault="00600694" w:rsidP="00600694">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 xml:space="preserve">Include a table with summary information for chl-a at each site (mean, range, etc)  in addition to the slopes and significant trends for each station. </w:t>
      </w:r>
      <w:r w:rsidRPr="00600694">
        <w:rPr>
          <w:rFonts w:ascii="Times New Roman" w:hAnsi="Times New Roman" w:cs="Times New Roman"/>
          <w:sz w:val="24"/>
          <w:szCs w:val="24"/>
        </w:rPr>
        <w:t xml:space="preserve"> </w:t>
      </w:r>
      <w:commentRangeEnd w:id="81"/>
      <w:r w:rsidR="003D278D">
        <w:rPr>
          <w:rStyle w:val="CommentReference"/>
        </w:rPr>
        <w:commentReference w:id="81"/>
      </w:r>
      <w:r w:rsidR="00F32A49" w:rsidRPr="00600694">
        <w:rPr>
          <w:rFonts w:ascii="Times New Roman" w:hAnsi="Times New Roman" w:cs="Times New Roman"/>
          <w:sz w:val="24"/>
          <w:szCs w:val="24"/>
        </w:rPr>
        <w:br w:type="page"/>
      </w:r>
    </w:p>
    <w:p w14:paraId="691ED33E" w14:textId="76B3906A" w:rsidR="00F32A49" w:rsidRDefault="00F32A49" w:rsidP="003B101C">
      <w:pPr>
        <w:pStyle w:val="Bibliography"/>
        <w:spacing w:line="480" w:lineRule="auto"/>
        <w:jc w:val="left"/>
        <w:rPr>
          <w:rFonts w:ascii="Times New Roman" w:hAnsi="Times New Roman" w:cs="Times New Roman"/>
          <w:sz w:val="24"/>
          <w:szCs w:val="24"/>
        </w:rPr>
      </w:pPr>
      <w:r w:rsidRPr="00F32A49">
        <w:rPr>
          <w:rFonts w:ascii="Times New Roman" w:hAnsi="Times New Roman" w:cs="Times New Roman"/>
          <w:b/>
          <w:bCs/>
          <w:sz w:val="24"/>
          <w:szCs w:val="24"/>
        </w:rPr>
        <w:lastRenderedPageBreak/>
        <w:t xml:space="preserve">Table </w:t>
      </w:r>
      <w:r w:rsidR="00600694">
        <w:rPr>
          <w:rFonts w:ascii="Times New Roman" w:hAnsi="Times New Roman" w:cs="Times New Roman"/>
          <w:b/>
          <w:bCs/>
          <w:sz w:val="24"/>
          <w:szCs w:val="24"/>
        </w:rPr>
        <w:t>3</w:t>
      </w:r>
      <w:r>
        <w:rPr>
          <w:rFonts w:ascii="Times New Roman" w:hAnsi="Times New Roman" w:cs="Times New Roman"/>
          <w:sz w:val="24"/>
          <w:szCs w:val="24"/>
        </w:rPr>
        <w:t xml:space="preserve">. </w:t>
      </w:r>
      <w:r w:rsidRPr="00F32A49">
        <w:rPr>
          <w:rFonts w:ascii="Times New Roman" w:hAnsi="Times New Roman" w:cs="Times New Roman"/>
          <w:sz w:val="24"/>
          <w:szCs w:val="24"/>
        </w:rPr>
        <w:t xml:space="preserve">Standard deviations of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Pr="00F32A49">
        <w:rPr>
          <w:rFonts w:ascii="Times New Roman" w:hAnsi="Times New Roman" w:cs="Times New Roman"/>
          <w:sz w:val="24"/>
          <w:szCs w:val="24"/>
        </w:rPr>
        <w:t xml:space="preserve">variability extracted from timeseries </w:t>
      </w:r>
      <w:r w:rsidRPr="00A73537">
        <w:rPr>
          <w:rFonts w:ascii="Times New Roman" w:hAnsi="Times New Roman" w:cs="Times New Roman"/>
          <w:sz w:val="24"/>
          <w:szCs w:val="24"/>
        </w:rPr>
        <w:t>at Pine Island, San Sebastian, Fort Matanzas, and Pellicer Creek with the Guana Tolomato Matanzas National Estuarine Research Reserve</w:t>
      </w:r>
      <w:r w:rsidRPr="00F32A49">
        <w:rPr>
          <w:rFonts w:ascii="Times New Roman" w:hAnsi="Times New Roman" w:cs="Times New Roman"/>
          <w:sz w:val="24"/>
          <w:szCs w:val="24"/>
        </w:rPr>
        <w:t>. The mean value of each of these (dimensionless) components is 1, so these standard deviations are equivalent to coefficients of variation.</w:t>
      </w:r>
    </w:p>
    <w:tbl>
      <w:tblPr>
        <w:tblW w:w="5860" w:type="dxa"/>
        <w:jc w:val="center"/>
        <w:tblLook w:val="04A0" w:firstRow="1" w:lastRow="0" w:firstColumn="1" w:lastColumn="0" w:noHBand="0" w:noVBand="1"/>
      </w:tblPr>
      <w:tblGrid>
        <w:gridCol w:w="1600"/>
        <w:gridCol w:w="1320"/>
        <w:gridCol w:w="1520"/>
        <w:gridCol w:w="1420"/>
      </w:tblGrid>
      <w:tr w:rsidR="00F32A49" w:rsidRPr="00F32A49" w14:paraId="0C8D5FA3" w14:textId="77777777" w:rsidTr="00F32A49">
        <w:trPr>
          <w:trHeight w:val="360"/>
          <w:jc w:val="center"/>
        </w:trPr>
        <w:tc>
          <w:tcPr>
            <w:tcW w:w="1600" w:type="dxa"/>
            <w:tcBorders>
              <w:top w:val="single" w:sz="4" w:space="0" w:color="auto"/>
              <w:bottom w:val="single" w:sz="4" w:space="0" w:color="auto"/>
            </w:tcBorders>
            <w:shd w:val="clear" w:color="000000" w:fill="FFFFFF"/>
            <w:noWrap/>
            <w:vAlign w:val="center"/>
            <w:hideMark/>
          </w:tcPr>
          <w:p w14:paraId="12B9F972" w14:textId="77777777"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Station</w:t>
            </w:r>
          </w:p>
        </w:tc>
        <w:tc>
          <w:tcPr>
            <w:tcW w:w="1320" w:type="dxa"/>
            <w:tcBorders>
              <w:top w:val="single" w:sz="4" w:space="0" w:color="auto"/>
              <w:bottom w:val="single" w:sz="4" w:space="0" w:color="auto"/>
            </w:tcBorders>
            <w:shd w:val="clear" w:color="000000" w:fill="FFFFFF"/>
            <w:noWrap/>
            <w:vAlign w:val="center"/>
            <w:hideMark/>
          </w:tcPr>
          <w:p w14:paraId="03A33D5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Annual (SD</w:t>
            </w:r>
            <w:r w:rsidRPr="00F32A49">
              <w:rPr>
                <w:rFonts w:ascii="Times New Roman" w:eastAsia="Times New Roman" w:hAnsi="Times New Roman" w:cs="Times New Roman"/>
                <w:color w:val="000000"/>
                <w:sz w:val="24"/>
                <w:szCs w:val="24"/>
                <w:vertAlign w:val="subscript"/>
              </w:rPr>
              <w:t>y</w:t>
            </w:r>
            <w:r w:rsidRPr="00F32A49">
              <w:rPr>
                <w:rFonts w:ascii="Times New Roman" w:eastAsia="Times New Roman" w:hAnsi="Times New Roman" w:cs="Times New Roman"/>
                <w:color w:val="000000"/>
                <w:sz w:val="24"/>
                <w:szCs w:val="24"/>
              </w:rPr>
              <w:t>)</w:t>
            </w:r>
          </w:p>
        </w:tc>
        <w:tc>
          <w:tcPr>
            <w:tcW w:w="1520" w:type="dxa"/>
            <w:tcBorders>
              <w:top w:val="single" w:sz="4" w:space="0" w:color="auto"/>
              <w:bottom w:val="single" w:sz="4" w:space="0" w:color="auto"/>
            </w:tcBorders>
            <w:shd w:val="clear" w:color="000000" w:fill="FFFFFF"/>
            <w:noWrap/>
            <w:vAlign w:val="center"/>
            <w:hideMark/>
          </w:tcPr>
          <w:p w14:paraId="2876066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Seasonal (SD</w:t>
            </w:r>
            <w:r w:rsidRPr="00F32A49">
              <w:rPr>
                <w:rFonts w:ascii="Times New Roman" w:eastAsia="Times New Roman" w:hAnsi="Times New Roman" w:cs="Times New Roman"/>
                <w:color w:val="000000"/>
                <w:sz w:val="24"/>
                <w:szCs w:val="24"/>
                <w:vertAlign w:val="subscript"/>
              </w:rPr>
              <w:t>m</w:t>
            </w:r>
            <w:r w:rsidRPr="00F32A49">
              <w:rPr>
                <w:rFonts w:ascii="Times New Roman" w:eastAsia="Times New Roman" w:hAnsi="Times New Roman" w:cs="Times New Roman"/>
                <w:color w:val="000000"/>
                <w:sz w:val="24"/>
                <w:szCs w:val="24"/>
              </w:rPr>
              <w:t>)</w:t>
            </w:r>
          </w:p>
        </w:tc>
        <w:tc>
          <w:tcPr>
            <w:tcW w:w="1420" w:type="dxa"/>
            <w:tcBorders>
              <w:top w:val="single" w:sz="4" w:space="0" w:color="auto"/>
              <w:bottom w:val="single" w:sz="4" w:space="0" w:color="auto"/>
            </w:tcBorders>
            <w:shd w:val="clear" w:color="000000" w:fill="FFFFFF"/>
            <w:noWrap/>
            <w:vAlign w:val="center"/>
            <w:hideMark/>
          </w:tcPr>
          <w:p w14:paraId="52E093A7"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Residual (SD</w:t>
            </w:r>
            <w:r w:rsidRPr="00F32A49">
              <w:rPr>
                <w:rFonts w:ascii="Times New Roman" w:eastAsia="Times New Roman" w:hAnsi="Times New Roman" w:cs="Times New Roman"/>
                <w:color w:val="000000"/>
                <w:sz w:val="24"/>
                <w:szCs w:val="24"/>
                <w:vertAlign w:val="subscript"/>
              </w:rPr>
              <w:t>ɛ</w:t>
            </w:r>
            <w:r w:rsidRPr="00F32A49">
              <w:rPr>
                <w:rFonts w:ascii="Times New Roman" w:eastAsia="Times New Roman" w:hAnsi="Times New Roman" w:cs="Times New Roman"/>
                <w:color w:val="000000"/>
                <w:sz w:val="24"/>
                <w:szCs w:val="24"/>
              </w:rPr>
              <w:t>)</w:t>
            </w:r>
          </w:p>
        </w:tc>
      </w:tr>
      <w:tr w:rsidR="00F32A49" w:rsidRPr="00F32A49" w14:paraId="69A6C83A" w14:textId="77777777" w:rsidTr="00F32A49">
        <w:trPr>
          <w:trHeight w:val="300"/>
          <w:jc w:val="center"/>
        </w:trPr>
        <w:tc>
          <w:tcPr>
            <w:tcW w:w="1600" w:type="dxa"/>
            <w:tcBorders>
              <w:top w:val="single" w:sz="4" w:space="0" w:color="auto"/>
            </w:tcBorders>
            <w:shd w:val="clear" w:color="000000" w:fill="FFFFFF"/>
            <w:noWrap/>
            <w:vAlign w:val="center"/>
            <w:hideMark/>
          </w:tcPr>
          <w:p w14:paraId="269AAE42" w14:textId="6A25D7F4"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Pine Island</w:t>
            </w:r>
          </w:p>
        </w:tc>
        <w:tc>
          <w:tcPr>
            <w:tcW w:w="1320" w:type="dxa"/>
            <w:tcBorders>
              <w:top w:val="single" w:sz="4" w:space="0" w:color="auto"/>
            </w:tcBorders>
            <w:shd w:val="clear" w:color="000000" w:fill="FFFFFF"/>
            <w:noWrap/>
            <w:vAlign w:val="center"/>
            <w:hideMark/>
          </w:tcPr>
          <w:p w14:paraId="171BDCB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tcBorders>
              <w:top w:val="single" w:sz="4" w:space="0" w:color="auto"/>
            </w:tcBorders>
            <w:shd w:val="clear" w:color="000000" w:fill="FFFFFF"/>
            <w:noWrap/>
            <w:vAlign w:val="center"/>
            <w:hideMark/>
          </w:tcPr>
          <w:p w14:paraId="22F0126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c>
          <w:tcPr>
            <w:tcW w:w="1420" w:type="dxa"/>
            <w:tcBorders>
              <w:top w:val="single" w:sz="4" w:space="0" w:color="auto"/>
            </w:tcBorders>
            <w:shd w:val="clear" w:color="000000" w:fill="FFFFFF"/>
            <w:noWrap/>
            <w:vAlign w:val="center"/>
            <w:hideMark/>
          </w:tcPr>
          <w:p w14:paraId="6EFFE2A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r>
      <w:tr w:rsidR="00F32A49" w:rsidRPr="00F32A49" w14:paraId="4F3ED901" w14:textId="77777777" w:rsidTr="00F32A49">
        <w:trPr>
          <w:trHeight w:val="300"/>
          <w:jc w:val="center"/>
        </w:trPr>
        <w:tc>
          <w:tcPr>
            <w:tcW w:w="1600" w:type="dxa"/>
            <w:shd w:val="clear" w:color="000000" w:fill="FFFFFF"/>
            <w:noWrap/>
            <w:vAlign w:val="center"/>
            <w:hideMark/>
          </w:tcPr>
          <w:p w14:paraId="3E5C55AD" w14:textId="646FC81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 Sebastian</w:t>
            </w:r>
          </w:p>
        </w:tc>
        <w:tc>
          <w:tcPr>
            <w:tcW w:w="1320" w:type="dxa"/>
            <w:shd w:val="clear" w:color="000000" w:fill="FFFFFF"/>
            <w:noWrap/>
            <w:vAlign w:val="center"/>
            <w:hideMark/>
          </w:tcPr>
          <w:p w14:paraId="774FAA4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shd w:val="clear" w:color="000000" w:fill="FFFFFF"/>
            <w:noWrap/>
            <w:vAlign w:val="center"/>
            <w:hideMark/>
          </w:tcPr>
          <w:p w14:paraId="4645781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0.22</w:t>
            </w:r>
          </w:p>
        </w:tc>
        <w:tc>
          <w:tcPr>
            <w:tcW w:w="1420" w:type="dxa"/>
            <w:shd w:val="clear" w:color="000000" w:fill="FFFFFF"/>
            <w:noWrap/>
            <w:vAlign w:val="center"/>
            <w:hideMark/>
          </w:tcPr>
          <w:p w14:paraId="721CA04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r>
      <w:tr w:rsidR="00F32A49" w:rsidRPr="00F32A49" w14:paraId="1897E531" w14:textId="77777777" w:rsidTr="00F32A49">
        <w:trPr>
          <w:trHeight w:val="300"/>
          <w:jc w:val="center"/>
        </w:trPr>
        <w:tc>
          <w:tcPr>
            <w:tcW w:w="1600" w:type="dxa"/>
            <w:shd w:val="clear" w:color="000000" w:fill="FFFFFF"/>
            <w:noWrap/>
            <w:vAlign w:val="center"/>
            <w:hideMark/>
          </w:tcPr>
          <w:p w14:paraId="3917E131" w14:textId="2316EDB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Fort Matanzas</w:t>
            </w:r>
          </w:p>
        </w:tc>
        <w:tc>
          <w:tcPr>
            <w:tcW w:w="1320" w:type="dxa"/>
            <w:shd w:val="clear" w:color="000000" w:fill="FFFFFF"/>
            <w:noWrap/>
            <w:vAlign w:val="center"/>
            <w:hideMark/>
          </w:tcPr>
          <w:p w14:paraId="6426E8D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0.24</w:t>
            </w:r>
          </w:p>
        </w:tc>
        <w:tc>
          <w:tcPr>
            <w:tcW w:w="1520" w:type="dxa"/>
            <w:shd w:val="clear" w:color="000000" w:fill="FFFFFF"/>
            <w:noWrap/>
            <w:vAlign w:val="center"/>
            <w:hideMark/>
          </w:tcPr>
          <w:p w14:paraId="43C0853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0.33</w:t>
            </w:r>
          </w:p>
        </w:tc>
        <w:tc>
          <w:tcPr>
            <w:tcW w:w="1420" w:type="dxa"/>
            <w:shd w:val="clear" w:color="000000" w:fill="FFFFFF"/>
            <w:noWrap/>
            <w:vAlign w:val="center"/>
            <w:hideMark/>
          </w:tcPr>
          <w:p w14:paraId="4BC3260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r>
      <w:tr w:rsidR="00F32A49" w:rsidRPr="00F32A49" w14:paraId="42F41B22" w14:textId="77777777" w:rsidTr="00F32A49">
        <w:trPr>
          <w:trHeight w:val="300"/>
          <w:jc w:val="center"/>
        </w:trPr>
        <w:tc>
          <w:tcPr>
            <w:tcW w:w="1600" w:type="dxa"/>
            <w:shd w:val="clear" w:color="000000" w:fill="FFFFFF"/>
            <w:noWrap/>
            <w:vAlign w:val="center"/>
            <w:hideMark/>
          </w:tcPr>
          <w:p w14:paraId="1640572E" w14:textId="12A0F025"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Pellicer Creek</w:t>
            </w:r>
          </w:p>
        </w:tc>
        <w:tc>
          <w:tcPr>
            <w:tcW w:w="1320" w:type="dxa"/>
            <w:shd w:val="clear" w:color="000000" w:fill="FFFFFF"/>
            <w:noWrap/>
            <w:vAlign w:val="center"/>
            <w:hideMark/>
          </w:tcPr>
          <w:p w14:paraId="3D5D330A"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c>
          <w:tcPr>
            <w:tcW w:w="1520" w:type="dxa"/>
            <w:shd w:val="clear" w:color="000000" w:fill="FFFFFF"/>
            <w:noWrap/>
            <w:vAlign w:val="center"/>
            <w:hideMark/>
          </w:tcPr>
          <w:p w14:paraId="3B7BCA5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c>
          <w:tcPr>
            <w:tcW w:w="1420" w:type="dxa"/>
            <w:shd w:val="clear" w:color="000000" w:fill="FFFFFF"/>
            <w:noWrap/>
            <w:vAlign w:val="center"/>
            <w:hideMark/>
          </w:tcPr>
          <w:p w14:paraId="170F59C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0.51</w:t>
            </w:r>
          </w:p>
        </w:tc>
      </w:tr>
      <w:bookmarkEnd w:id="51"/>
      <w:bookmarkEnd w:id="53"/>
      <w:bookmarkEnd w:id="80"/>
    </w:tbl>
    <w:p w14:paraId="3034A8DC" w14:textId="77777777" w:rsidR="00261976" w:rsidRDefault="00261976">
      <w:pPr>
        <w:rPr>
          <w:rFonts w:ascii="Times New Roman" w:hAnsi="Times New Roman" w:cs="Times New Roman"/>
          <w:sz w:val="24"/>
          <w:szCs w:val="24"/>
        </w:rPr>
      </w:pPr>
      <w:r>
        <w:rPr>
          <w:rFonts w:ascii="Times New Roman" w:hAnsi="Times New Roman" w:cs="Times New Roman"/>
          <w:sz w:val="24"/>
          <w:szCs w:val="24"/>
        </w:rPr>
        <w:br w:type="page"/>
      </w:r>
    </w:p>
    <w:p w14:paraId="03ABA6B4" w14:textId="16FD192F" w:rsidR="00261976" w:rsidRDefault="00261976" w:rsidP="00261976">
      <w:pPr>
        <w:spacing w:line="480" w:lineRule="auto"/>
        <w:jc w:val="left"/>
        <w:rPr>
          <w:rFonts w:ascii="Times New Roman" w:hAnsi="Times New Roman" w:cs="Times New Roman"/>
          <w:sz w:val="24"/>
          <w:szCs w:val="24"/>
        </w:rPr>
      </w:pPr>
      <w:r w:rsidRPr="00261976">
        <w:rPr>
          <w:rFonts w:ascii="Times New Roman" w:hAnsi="Times New Roman" w:cs="Times New Roman"/>
          <w:b/>
          <w:bCs/>
          <w:sz w:val="24"/>
          <w:szCs w:val="24"/>
        </w:rPr>
        <w:lastRenderedPageBreak/>
        <w:t>Table 4</w:t>
      </w:r>
      <w:r>
        <w:rPr>
          <w:rFonts w:ascii="Times New Roman" w:hAnsi="Times New Roman" w:cs="Times New Roman"/>
          <w:sz w:val="24"/>
          <w:szCs w:val="24"/>
        </w:rPr>
        <w:t xml:space="preserve">. Summary of site data from 2003-2022 for Pine Island, San Sebastian, Fort Matanzas, and Pellicer Creek in the Guana Tolomato Matanzas National Estuarine Research Reserve. Values include the overall average (minimum – maximum). </w:t>
      </w:r>
    </w:p>
    <w:tbl>
      <w:tblPr>
        <w:tblW w:w="5000" w:type="pct"/>
        <w:tblLook w:val="04A0" w:firstRow="1" w:lastRow="0" w:firstColumn="1" w:lastColumn="0" w:noHBand="0" w:noVBand="1"/>
      </w:tblPr>
      <w:tblGrid>
        <w:gridCol w:w="2064"/>
        <w:gridCol w:w="2152"/>
        <w:gridCol w:w="2587"/>
        <w:gridCol w:w="2557"/>
      </w:tblGrid>
      <w:tr w:rsidR="00261976" w:rsidRPr="00261976" w14:paraId="088AFBAD" w14:textId="77777777" w:rsidTr="00261976">
        <w:trPr>
          <w:trHeight w:val="300"/>
        </w:trPr>
        <w:tc>
          <w:tcPr>
            <w:tcW w:w="1102" w:type="pct"/>
            <w:tcBorders>
              <w:top w:val="single" w:sz="4" w:space="0" w:color="auto"/>
              <w:left w:val="nil"/>
              <w:bottom w:val="single" w:sz="4" w:space="0" w:color="auto"/>
              <w:right w:val="nil"/>
            </w:tcBorders>
            <w:shd w:val="clear" w:color="auto" w:fill="auto"/>
            <w:noWrap/>
            <w:vAlign w:val="bottom"/>
            <w:hideMark/>
          </w:tcPr>
          <w:p w14:paraId="7A82CAC2"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Station</w:t>
            </w:r>
          </w:p>
        </w:tc>
        <w:tc>
          <w:tcPr>
            <w:tcW w:w="1149" w:type="pct"/>
            <w:tcBorders>
              <w:top w:val="single" w:sz="4" w:space="0" w:color="auto"/>
              <w:left w:val="nil"/>
              <w:bottom w:val="single" w:sz="4" w:space="0" w:color="auto"/>
              <w:right w:val="nil"/>
            </w:tcBorders>
            <w:shd w:val="clear" w:color="auto" w:fill="auto"/>
            <w:noWrap/>
            <w:vAlign w:val="bottom"/>
            <w:hideMark/>
          </w:tcPr>
          <w:p w14:paraId="06A9743C" w14:textId="6A806A5C"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Temperature</w:t>
            </w:r>
            <w:r>
              <w:rPr>
                <w:rFonts w:ascii="Times New Roman" w:eastAsia="Times New Roman" w:hAnsi="Times New Roman" w:cs="Times New Roman"/>
                <w:color w:val="000000"/>
                <w:sz w:val="24"/>
                <w:szCs w:val="24"/>
              </w:rPr>
              <w:t xml:space="preserve"> (°C)</w:t>
            </w:r>
          </w:p>
        </w:tc>
        <w:tc>
          <w:tcPr>
            <w:tcW w:w="1382" w:type="pct"/>
            <w:tcBorders>
              <w:top w:val="single" w:sz="4" w:space="0" w:color="auto"/>
              <w:left w:val="nil"/>
              <w:bottom w:val="single" w:sz="4" w:space="0" w:color="auto"/>
              <w:right w:val="nil"/>
            </w:tcBorders>
            <w:shd w:val="clear" w:color="auto" w:fill="auto"/>
            <w:noWrap/>
            <w:vAlign w:val="bottom"/>
            <w:hideMark/>
          </w:tcPr>
          <w:p w14:paraId="2DDCC9BC" w14:textId="34463172"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Salinity</w:t>
            </w:r>
            <w:r>
              <w:rPr>
                <w:rFonts w:ascii="Times New Roman" w:eastAsia="Times New Roman" w:hAnsi="Times New Roman" w:cs="Times New Roman"/>
                <w:color w:val="000000"/>
                <w:sz w:val="24"/>
                <w:szCs w:val="24"/>
              </w:rPr>
              <w:t xml:space="preserve"> (psu)</w:t>
            </w:r>
          </w:p>
        </w:tc>
        <w:tc>
          <w:tcPr>
            <w:tcW w:w="1366" w:type="pct"/>
            <w:tcBorders>
              <w:top w:val="single" w:sz="4" w:space="0" w:color="auto"/>
              <w:left w:val="nil"/>
              <w:bottom w:val="single" w:sz="4" w:space="0" w:color="auto"/>
              <w:right w:val="nil"/>
            </w:tcBorders>
            <w:shd w:val="clear" w:color="auto" w:fill="auto"/>
            <w:noWrap/>
            <w:vAlign w:val="bottom"/>
            <w:hideMark/>
          </w:tcPr>
          <w:p w14:paraId="0A340405" w14:textId="25BAF120"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 xml:space="preserve">Chlorophyll </w:t>
            </w:r>
            <w:r w:rsidRPr="00261976">
              <w:rPr>
                <w:rFonts w:ascii="Times New Roman" w:eastAsia="Times New Roman" w:hAnsi="Times New Roman" w:cs="Times New Roman"/>
                <w:i/>
                <w:iCs/>
                <w:color w:val="000000"/>
                <w:sz w:val="24"/>
                <w:szCs w:val="24"/>
              </w:rPr>
              <w:t>a</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(µg/L)</w:t>
            </w:r>
          </w:p>
        </w:tc>
      </w:tr>
      <w:tr w:rsidR="00261976" w:rsidRPr="00261976" w14:paraId="74703FFD" w14:textId="77777777" w:rsidTr="00261976">
        <w:trPr>
          <w:trHeight w:val="300"/>
        </w:trPr>
        <w:tc>
          <w:tcPr>
            <w:tcW w:w="1102" w:type="pct"/>
            <w:tcBorders>
              <w:top w:val="nil"/>
              <w:left w:val="nil"/>
              <w:bottom w:val="nil"/>
              <w:right w:val="nil"/>
            </w:tcBorders>
            <w:shd w:val="clear" w:color="auto" w:fill="auto"/>
            <w:noWrap/>
            <w:vAlign w:val="bottom"/>
            <w:hideMark/>
          </w:tcPr>
          <w:p w14:paraId="56E5D6BD"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Pine Island</w:t>
            </w:r>
          </w:p>
        </w:tc>
        <w:tc>
          <w:tcPr>
            <w:tcW w:w="1149" w:type="pct"/>
            <w:tcBorders>
              <w:top w:val="nil"/>
              <w:left w:val="nil"/>
              <w:bottom w:val="nil"/>
              <w:right w:val="nil"/>
            </w:tcBorders>
            <w:shd w:val="clear" w:color="auto" w:fill="auto"/>
            <w:noWrap/>
            <w:vAlign w:val="bottom"/>
            <w:hideMark/>
          </w:tcPr>
          <w:p w14:paraId="4A6C0805"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23.47 (5.3-33.7)</w:t>
            </w:r>
          </w:p>
        </w:tc>
        <w:tc>
          <w:tcPr>
            <w:tcW w:w="1382" w:type="pct"/>
            <w:tcBorders>
              <w:top w:val="nil"/>
              <w:left w:val="nil"/>
              <w:bottom w:val="nil"/>
              <w:right w:val="nil"/>
            </w:tcBorders>
            <w:shd w:val="clear" w:color="auto" w:fill="auto"/>
            <w:noWrap/>
            <w:vAlign w:val="bottom"/>
            <w:hideMark/>
          </w:tcPr>
          <w:p w14:paraId="2D7C8F3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27.45 (0.9-41.4)</w:t>
            </w:r>
          </w:p>
        </w:tc>
        <w:tc>
          <w:tcPr>
            <w:tcW w:w="1366" w:type="pct"/>
            <w:tcBorders>
              <w:top w:val="nil"/>
              <w:left w:val="nil"/>
              <w:bottom w:val="nil"/>
              <w:right w:val="nil"/>
            </w:tcBorders>
            <w:shd w:val="clear" w:color="auto" w:fill="auto"/>
            <w:noWrap/>
            <w:vAlign w:val="bottom"/>
            <w:hideMark/>
          </w:tcPr>
          <w:p w14:paraId="1E8F244C"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5.52 (1.1-18.5)</w:t>
            </w:r>
          </w:p>
        </w:tc>
      </w:tr>
      <w:tr w:rsidR="00261976" w:rsidRPr="00261976" w14:paraId="528B3B79" w14:textId="77777777" w:rsidTr="00261976">
        <w:trPr>
          <w:trHeight w:val="300"/>
        </w:trPr>
        <w:tc>
          <w:tcPr>
            <w:tcW w:w="1102" w:type="pct"/>
            <w:tcBorders>
              <w:top w:val="nil"/>
              <w:left w:val="nil"/>
              <w:bottom w:val="nil"/>
              <w:right w:val="nil"/>
            </w:tcBorders>
            <w:shd w:val="clear" w:color="auto" w:fill="auto"/>
            <w:noWrap/>
            <w:vAlign w:val="bottom"/>
            <w:hideMark/>
          </w:tcPr>
          <w:p w14:paraId="1153B896"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San Sebastian</w:t>
            </w:r>
          </w:p>
        </w:tc>
        <w:tc>
          <w:tcPr>
            <w:tcW w:w="1149" w:type="pct"/>
            <w:tcBorders>
              <w:top w:val="nil"/>
              <w:left w:val="nil"/>
              <w:bottom w:val="nil"/>
              <w:right w:val="nil"/>
            </w:tcBorders>
            <w:shd w:val="clear" w:color="auto" w:fill="auto"/>
            <w:noWrap/>
            <w:vAlign w:val="bottom"/>
            <w:hideMark/>
          </w:tcPr>
          <w:p w14:paraId="53DD06B7"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22.96 (6.7-33.2)</w:t>
            </w:r>
          </w:p>
        </w:tc>
        <w:tc>
          <w:tcPr>
            <w:tcW w:w="1382" w:type="pct"/>
            <w:tcBorders>
              <w:top w:val="nil"/>
              <w:left w:val="nil"/>
              <w:bottom w:val="nil"/>
              <w:right w:val="nil"/>
            </w:tcBorders>
            <w:shd w:val="clear" w:color="auto" w:fill="auto"/>
            <w:noWrap/>
            <w:vAlign w:val="bottom"/>
            <w:hideMark/>
          </w:tcPr>
          <w:p w14:paraId="61578B7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33.59 (8.7-39.8)</w:t>
            </w:r>
          </w:p>
        </w:tc>
        <w:tc>
          <w:tcPr>
            <w:tcW w:w="1366" w:type="pct"/>
            <w:tcBorders>
              <w:top w:val="nil"/>
              <w:left w:val="nil"/>
              <w:bottom w:val="nil"/>
              <w:right w:val="nil"/>
            </w:tcBorders>
            <w:shd w:val="clear" w:color="auto" w:fill="auto"/>
            <w:noWrap/>
            <w:vAlign w:val="bottom"/>
            <w:hideMark/>
          </w:tcPr>
          <w:p w14:paraId="768E777F"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4.54 (0.9-14.05)</w:t>
            </w:r>
          </w:p>
        </w:tc>
      </w:tr>
      <w:tr w:rsidR="00261976" w:rsidRPr="00261976" w14:paraId="452F6E1C" w14:textId="77777777" w:rsidTr="00261976">
        <w:trPr>
          <w:trHeight w:val="300"/>
        </w:trPr>
        <w:tc>
          <w:tcPr>
            <w:tcW w:w="1102" w:type="pct"/>
            <w:tcBorders>
              <w:top w:val="nil"/>
              <w:left w:val="nil"/>
              <w:bottom w:val="nil"/>
              <w:right w:val="nil"/>
            </w:tcBorders>
            <w:shd w:val="clear" w:color="auto" w:fill="auto"/>
            <w:noWrap/>
            <w:vAlign w:val="bottom"/>
            <w:hideMark/>
          </w:tcPr>
          <w:p w14:paraId="42756002"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Fort Matanzas</w:t>
            </w:r>
          </w:p>
        </w:tc>
        <w:tc>
          <w:tcPr>
            <w:tcW w:w="1149" w:type="pct"/>
            <w:tcBorders>
              <w:top w:val="nil"/>
              <w:left w:val="nil"/>
              <w:bottom w:val="nil"/>
              <w:right w:val="nil"/>
            </w:tcBorders>
            <w:shd w:val="clear" w:color="auto" w:fill="auto"/>
            <w:noWrap/>
            <w:vAlign w:val="bottom"/>
            <w:hideMark/>
          </w:tcPr>
          <w:p w14:paraId="2BF0F86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22.91 (5.6-32.9)</w:t>
            </w:r>
          </w:p>
        </w:tc>
        <w:tc>
          <w:tcPr>
            <w:tcW w:w="1382" w:type="pct"/>
            <w:tcBorders>
              <w:top w:val="nil"/>
              <w:left w:val="nil"/>
              <w:bottom w:val="nil"/>
              <w:right w:val="nil"/>
            </w:tcBorders>
            <w:shd w:val="clear" w:color="auto" w:fill="auto"/>
            <w:noWrap/>
            <w:vAlign w:val="bottom"/>
            <w:hideMark/>
          </w:tcPr>
          <w:p w14:paraId="567672CA"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34.1 (1.7-38.8)</w:t>
            </w:r>
          </w:p>
        </w:tc>
        <w:tc>
          <w:tcPr>
            <w:tcW w:w="1366" w:type="pct"/>
            <w:tcBorders>
              <w:top w:val="nil"/>
              <w:left w:val="nil"/>
              <w:bottom w:val="nil"/>
              <w:right w:val="nil"/>
            </w:tcBorders>
            <w:shd w:val="clear" w:color="auto" w:fill="auto"/>
            <w:noWrap/>
            <w:vAlign w:val="bottom"/>
            <w:hideMark/>
          </w:tcPr>
          <w:p w14:paraId="191E9464"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3.80 (0.55-23.45)</w:t>
            </w:r>
          </w:p>
        </w:tc>
      </w:tr>
      <w:tr w:rsidR="00261976" w:rsidRPr="00261976" w14:paraId="48FD95D3" w14:textId="77777777" w:rsidTr="00261976">
        <w:trPr>
          <w:trHeight w:val="300"/>
        </w:trPr>
        <w:tc>
          <w:tcPr>
            <w:tcW w:w="1102" w:type="pct"/>
            <w:tcBorders>
              <w:top w:val="nil"/>
              <w:left w:val="nil"/>
              <w:bottom w:val="nil"/>
              <w:right w:val="nil"/>
            </w:tcBorders>
            <w:shd w:val="clear" w:color="auto" w:fill="auto"/>
            <w:noWrap/>
            <w:vAlign w:val="bottom"/>
            <w:hideMark/>
          </w:tcPr>
          <w:p w14:paraId="47A00156"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Pellicer Creek</w:t>
            </w:r>
          </w:p>
        </w:tc>
        <w:tc>
          <w:tcPr>
            <w:tcW w:w="1149" w:type="pct"/>
            <w:tcBorders>
              <w:top w:val="nil"/>
              <w:left w:val="nil"/>
              <w:bottom w:val="nil"/>
              <w:right w:val="nil"/>
            </w:tcBorders>
            <w:shd w:val="clear" w:color="auto" w:fill="auto"/>
            <w:noWrap/>
            <w:vAlign w:val="bottom"/>
            <w:hideMark/>
          </w:tcPr>
          <w:p w14:paraId="60601FED"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23.61 (3.6-35.9)</w:t>
            </w:r>
          </w:p>
        </w:tc>
        <w:tc>
          <w:tcPr>
            <w:tcW w:w="1382" w:type="pct"/>
            <w:tcBorders>
              <w:top w:val="nil"/>
              <w:left w:val="nil"/>
              <w:bottom w:val="nil"/>
              <w:right w:val="nil"/>
            </w:tcBorders>
            <w:shd w:val="clear" w:color="auto" w:fill="auto"/>
            <w:noWrap/>
            <w:vAlign w:val="bottom"/>
            <w:hideMark/>
          </w:tcPr>
          <w:p w14:paraId="62B59F36"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15.39 (0-39.3)</w:t>
            </w:r>
          </w:p>
        </w:tc>
        <w:tc>
          <w:tcPr>
            <w:tcW w:w="1366" w:type="pct"/>
            <w:tcBorders>
              <w:top w:val="nil"/>
              <w:left w:val="nil"/>
              <w:bottom w:val="nil"/>
              <w:right w:val="nil"/>
            </w:tcBorders>
            <w:shd w:val="clear" w:color="auto" w:fill="auto"/>
            <w:noWrap/>
            <w:vAlign w:val="bottom"/>
            <w:hideMark/>
          </w:tcPr>
          <w:p w14:paraId="6CA9CBD5"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8.58 (0.55-38.2)</w:t>
            </w:r>
          </w:p>
        </w:tc>
      </w:tr>
    </w:tbl>
    <w:p w14:paraId="26EF0614" w14:textId="6B42FB32" w:rsidR="0075071A" w:rsidRDefault="0075071A">
      <w:pPr>
        <w:rPr>
          <w:rFonts w:ascii="Times New Roman" w:hAnsi="Times New Roman" w:cs="Times New Roman"/>
          <w:sz w:val="24"/>
          <w:szCs w:val="24"/>
        </w:rPr>
      </w:pPr>
      <w:r>
        <w:rPr>
          <w:rFonts w:ascii="Times New Roman" w:hAnsi="Times New Roman" w:cs="Times New Roman"/>
          <w:sz w:val="24"/>
          <w:szCs w:val="24"/>
        </w:rPr>
        <w:br w:type="page"/>
      </w:r>
    </w:p>
    <w:p w14:paraId="0B3D71AB" w14:textId="7E4D5FD4" w:rsidR="006E1296" w:rsidRDefault="0075071A" w:rsidP="006B6115">
      <w:pPr>
        <w:spacing w:line="480" w:lineRule="auto"/>
        <w:jc w:val="left"/>
        <w:rPr>
          <w:rFonts w:ascii="Times New Roman" w:hAnsi="Times New Roman" w:cs="Times New Roman"/>
          <w:sz w:val="24"/>
          <w:szCs w:val="24"/>
        </w:rPr>
      </w:pPr>
      <w:r>
        <w:rPr>
          <w:rFonts w:ascii="Times New Roman" w:hAnsi="Times New Roman" w:cs="Times New Roman"/>
          <w:b/>
          <w:bCs/>
          <w:sz w:val="24"/>
          <w:szCs w:val="24"/>
        </w:rPr>
        <w:lastRenderedPageBreak/>
        <w:t xml:space="preserve">Table </w:t>
      </w:r>
      <w:r w:rsidR="00261976">
        <w:rPr>
          <w:rFonts w:ascii="Times New Roman" w:hAnsi="Times New Roman" w:cs="Times New Roman"/>
          <w:b/>
          <w:bCs/>
          <w:sz w:val="24"/>
          <w:szCs w:val="24"/>
        </w:rPr>
        <w:t>5</w:t>
      </w:r>
      <w:r>
        <w:rPr>
          <w:rFonts w:ascii="Times New Roman" w:hAnsi="Times New Roman" w:cs="Times New Roman"/>
          <w:sz w:val="24"/>
          <w:szCs w:val="24"/>
        </w:rPr>
        <w:t>. Spearman</w:t>
      </w:r>
      <w:r w:rsidR="00C83C78">
        <w:rPr>
          <w:rFonts w:ascii="Times New Roman" w:hAnsi="Times New Roman" w:cs="Times New Roman"/>
          <w:sz w:val="24"/>
          <w:szCs w:val="24"/>
        </w:rPr>
        <w:t xml:space="preserve">’s </w:t>
      </w:r>
      <w:r>
        <w:rPr>
          <w:rFonts w:ascii="Times New Roman" w:hAnsi="Times New Roman" w:cs="Times New Roman"/>
          <w:sz w:val="24"/>
          <w:szCs w:val="24"/>
        </w:rPr>
        <w:t>rank correlation coefficients</w:t>
      </w:r>
      <w:r w:rsidR="00C83C78">
        <w:rPr>
          <w:rFonts w:ascii="Times New Roman" w:hAnsi="Times New Roman" w:cs="Times New Roman"/>
          <w:sz w:val="24"/>
          <w:szCs w:val="24"/>
        </w:rPr>
        <w:t xml:space="preserve"> (ρ)</w:t>
      </w:r>
      <w:r>
        <w:rPr>
          <w:rFonts w:ascii="Times New Roman" w:hAnsi="Times New Roman" w:cs="Times New Roman"/>
          <w:sz w:val="24"/>
          <w:szCs w:val="24"/>
        </w:rPr>
        <w:t xml:space="preserve"> for average monthly environmental parameters with monthly chlorophyll </w:t>
      </w:r>
      <w:r>
        <w:rPr>
          <w:rFonts w:ascii="Times New Roman" w:hAnsi="Times New Roman" w:cs="Times New Roman"/>
          <w:i/>
          <w:iCs/>
          <w:sz w:val="24"/>
          <w:szCs w:val="24"/>
        </w:rPr>
        <w:t>a</w:t>
      </w:r>
      <w:r>
        <w:rPr>
          <w:rFonts w:ascii="Times New Roman" w:hAnsi="Times New Roman" w:cs="Times New Roman"/>
          <w:sz w:val="24"/>
          <w:szCs w:val="24"/>
        </w:rPr>
        <w:t xml:space="preserve"> between 2003-2022 from Pine Island (PI), San Sebastian (SS), Fort Matanzas (FM), and Pellicer Creek (PC) in the Guana Tolomato Matanzas National Estuarine Research Reserve. Water quality data (temperature and salinity) comes from </w:t>
      </w:r>
      <w:r w:rsidR="00B11251">
        <w:rPr>
          <w:rFonts w:ascii="Times New Roman" w:hAnsi="Times New Roman" w:cs="Times New Roman"/>
          <w:sz w:val="24"/>
          <w:szCs w:val="24"/>
        </w:rPr>
        <w:t xml:space="preserve">aggregations of </w:t>
      </w:r>
      <w:r>
        <w:rPr>
          <w:rFonts w:ascii="Times New Roman" w:hAnsi="Times New Roman" w:cs="Times New Roman"/>
          <w:sz w:val="24"/>
          <w:szCs w:val="24"/>
        </w:rPr>
        <w:t xml:space="preserve">15-minute continuous data collected by YSI instruments. </w:t>
      </w:r>
      <w:r w:rsidR="00B11251">
        <w:rPr>
          <w:rFonts w:ascii="Times New Roman" w:hAnsi="Times New Roman" w:cs="Times New Roman"/>
          <w:sz w:val="24"/>
          <w:szCs w:val="24"/>
        </w:rPr>
        <w:t xml:space="preserve">Daily minimums (min.) are the monthly average of the daily minimums for the month. Maximums are calculated similarly, and then there is the monthly average of all the data collected. </w:t>
      </w:r>
      <w:r w:rsidR="006E1296">
        <w:rPr>
          <w:rFonts w:ascii="Times New Roman" w:hAnsi="Times New Roman" w:cs="Times New Roman"/>
          <w:sz w:val="24"/>
          <w:szCs w:val="24"/>
        </w:rPr>
        <w:t>Rainfall</w:t>
      </w:r>
      <w:r>
        <w:rPr>
          <w:rFonts w:ascii="Times New Roman" w:hAnsi="Times New Roman" w:cs="Times New Roman"/>
          <w:sz w:val="24"/>
          <w:szCs w:val="24"/>
        </w:rPr>
        <w:t xml:space="preserve"> is a monthly total from continuous 15-minute data at a weather station in Pellicer Creek. Chlorophyll are averages from grab samples collected monthly in duplicate at each station. </w:t>
      </w:r>
      <w:r w:rsidRPr="00A73537">
        <w:rPr>
          <w:rFonts w:ascii="Times New Roman" w:hAnsi="Times New Roman" w:cs="Times New Roman"/>
          <w:sz w:val="24"/>
          <w:szCs w:val="24"/>
        </w:rPr>
        <w:t>The Multivariate ENSO Index (MEI)</w:t>
      </w:r>
      <w:r>
        <w:rPr>
          <w:rFonts w:ascii="Times New Roman" w:hAnsi="Times New Roman" w:cs="Times New Roman"/>
          <w:sz w:val="24"/>
          <w:szCs w:val="24"/>
        </w:rPr>
        <w:t xml:space="preserve"> values come from the </w:t>
      </w:r>
      <w:r w:rsidRPr="00A73537">
        <w:rPr>
          <w:rFonts w:ascii="Times New Roman" w:hAnsi="Times New Roman" w:cs="Times New Roman"/>
          <w:sz w:val="24"/>
          <w:szCs w:val="24"/>
        </w:rPr>
        <w:t xml:space="preserve">National Oceanic and Atmospheric Administration’s Pacific Coast Laboratory (https://psl.noaa.gov/enso/mei/). </w:t>
      </w:r>
      <w:r w:rsidR="006E1296">
        <w:rPr>
          <w:rFonts w:ascii="Times New Roman" w:hAnsi="Times New Roman" w:cs="Times New Roman"/>
          <w:sz w:val="24"/>
          <w:szCs w:val="24"/>
        </w:rPr>
        <w:t xml:space="preserve">Parameters with ‘(P)’ are the </w:t>
      </w:r>
      <w:r w:rsidR="00B11251">
        <w:rPr>
          <w:rFonts w:ascii="Times New Roman" w:hAnsi="Times New Roman" w:cs="Times New Roman"/>
          <w:sz w:val="24"/>
          <w:szCs w:val="24"/>
        </w:rPr>
        <w:t>values</w:t>
      </w:r>
      <w:r w:rsidR="006E1296">
        <w:rPr>
          <w:rFonts w:ascii="Times New Roman" w:hAnsi="Times New Roman" w:cs="Times New Roman"/>
          <w:sz w:val="24"/>
          <w:szCs w:val="24"/>
        </w:rPr>
        <w:t xml:space="preserve"> of the preceding month to the chlorophyll collections. </w:t>
      </w:r>
      <w:r>
        <w:rPr>
          <w:rFonts w:ascii="Times New Roman" w:hAnsi="Times New Roman" w:cs="Times New Roman"/>
          <w:sz w:val="24"/>
          <w:szCs w:val="24"/>
        </w:rPr>
        <w:t xml:space="preserve">All correlations </w:t>
      </w:r>
      <w:r w:rsidR="00261976">
        <w:rPr>
          <w:rFonts w:ascii="Times New Roman" w:hAnsi="Times New Roman" w:cs="Times New Roman"/>
          <w:sz w:val="24"/>
          <w:szCs w:val="24"/>
        </w:rPr>
        <w:t xml:space="preserve">presented </w:t>
      </w:r>
      <w:r>
        <w:rPr>
          <w:rFonts w:ascii="Times New Roman" w:hAnsi="Times New Roman" w:cs="Times New Roman"/>
          <w:sz w:val="24"/>
          <w:szCs w:val="24"/>
        </w:rPr>
        <w:t>are significant at α = 0.05.</w:t>
      </w:r>
    </w:p>
    <w:tbl>
      <w:tblPr>
        <w:tblW w:w="5070" w:type="pct"/>
        <w:tblLayout w:type="fixed"/>
        <w:tblLook w:val="04A0" w:firstRow="1" w:lastRow="0" w:firstColumn="1" w:lastColumn="0" w:noHBand="0" w:noVBand="1"/>
      </w:tblPr>
      <w:tblGrid>
        <w:gridCol w:w="1502"/>
        <w:gridCol w:w="1969"/>
        <w:gridCol w:w="1505"/>
        <w:gridCol w:w="1505"/>
        <w:gridCol w:w="1505"/>
        <w:gridCol w:w="1505"/>
      </w:tblGrid>
      <w:tr w:rsidR="00B11251" w:rsidRPr="006E1296" w14:paraId="241933F1" w14:textId="77777777" w:rsidTr="003D278D">
        <w:trPr>
          <w:trHeight w:val="300"/>
        </w:trPr>
        <w:tc>
          <w:tcPr>
            <w:tcW w:w="791" w:type="pct"/>
            <w:tcBorders>
              <w:top w:val="single" w:sz="4" w:space="0" w:color="auto"/>
              <w:left w:val="nil"/>
              <w:bottom w:val="single" w:sz="4" w:space="0" w:color="auto"/>
              <w:right w:val="nil"/>
            </w:tcBorders>
            <w:vAlign w:val="center"/>
          </w:tcPr>
          <w:p w14:paraId="30E389E0" w14:textId="78EF42BD" w:rsidR="00B11251" w:rsidRP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Parameter</w:t>
            </w:r>
          </w:p>
        </w:tc>
        <w:tc>
          <w:tcPr>
            <w:tcW w:w="1037" w:type="pct"/>
            <w:tcBorders>
              <w:top w:val="single" w:sz="4" w:space="0" w:color="auto"/>
              <w:left w:val="nil"/>
              <w:bottom w:val="single" w:sz="4" w:space="0" w:color="auto"/>
              <w:right w:val="nil"/>
            </w:tcBorders>
            <w:shd w:val="clear" w:color="auto" w:fill="auto"/>
            <w:noWrap/>
            <w:vAlign w:val="center"/>
            <w:hideMark/>
          </w:tcPr>
          <w:p w14:paraId="6993F579" w14:textId="64931737" w:rsidR="00B11251" w:rsidRP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Aggregation Type</w:t>
            </w:r>
          </w:p>
        </w:tc>
        <w:tc>
          <w:tcPr>
            <w:tcW w:w="793" w:type="pct"/>
            <w:tcBorders>
              <w:top w:val="single" w:sz="4" w:space="0" w:color="auto"/>
              <w:left w:val="nil"/>
              <w:bottom w:val="single" w:sz="4" w:space="0" w:color="auto"/>
              <w:right w:val="nil"/>
            </w:tcBorders>
            <w:shd w:val="clear" w:color="auto" w:fill="auto"/>
            <w:noWrap/>
            <w:vAlign w:val="center"/>
            <w:hideMark/>
          </w:tcPr>
          <w:p w14:paraId="5883AA5B" w14:textId="77777777" w:rsid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 xml:space="preserve">Pine </w:t>
            </w:r>
          </w:p>
          <w:p w14:paraId="6C3D0855" w14:textId="2A27EB89" w:rsidR="00B11251" w:rsidRP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Island</w:t>
            </w:r>
          </w:p>
        </w:tc>
        <w:tc>
          <w:tcPr>
            <w:tcW w:w="793" w:type="pct"/>
            <w:tcBorders>
              <w:top w:val="single" w:sz="4" w:space="0" w:color="auto"/>
              <w:left w:val="nil"/>
              <w:bottom w:val="single" w:sz="4" w:space="0" w:color="auto"/>
              <w:right w:val="nil"/>
            </w:tcBorders>
            <w:shd w:val="clear" w:color="auto" w:fill="auto"/>
            <w:noWrap/>
            <w:vAlign w:val="center"/>
            <w:hideMark/>
          </w:tcPr>
          <w:p w14:paraId="7C759BDD" w14:textId="77777777" w:rsidR="00B11251" w:rsidRP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San Sebastian</w:t>
            </w:r>
          </w:p>
        </w:tc>
        <w:tc>
          <w:tcPr>
            <w:tcW w:w="793" w:type="pct"/>
            <w:tcBorders>
              <w:top w:val="single" w:sz="4" w:space="0" w:color="auto"/>
              <w:left w:val="nil"/>
              <w:bottom w:val="single" w:sz="4" w:space="0" w:color="auto"/>
              <w:right w:val="nil"/>
            </w:tcBorders>
            <w:shd w:val="clear" w:color="auto" w:fill="auto"/>
            <w:noWrap/>
            <w:vAlign w:val="center"/>
            <w:hideMark/>
          </w:tcPr>
          <w:p w14:paraId="46E95835" w14:textId="77777777" w:rsidR="00B11251" w:rsidRP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Fort Matanzas</w:t>
            </w:r>
          </w:p>
        </w:tc>
        <w:tc>
          <w:tcPr>
            <w:tcW w:w="794" w:type="pct"/>
            <w:tcBorders>
              <w:top w:val="single" w:sz="4" w:space="0" w:color="auto"/>
              <w:left w:val="nil"/>
              <w:bottom w:val="single" w:sz="4" w:space="0" w:color="auto"/>
              <w:right w:val="nil"/>
            </w:tcBorders>
            <w:shd w:val="clear" w:color="auto" w:fill="auto"/>
            <w:noWrap/>
            <w:vAlign w:val="center"/>
            <w:hideMark/>
          </w:tcPr>
          <w:p w14:paraId="00E9CAE4" w14:textId="77777777" w:rsidR="00B11251" w:rsidRPr="003D278D" w:rsidRDefault="00B11251" w:rsidP="003D278D">
            <w:pPr>
              <w:spacing w:after="0" w:line="240" w:lineRule="auto"/>
              <w:jc w:val="center"/>
              <w:rPr>
                <w:rFonts w:ascii="Times New Roman" w:eastAsia="Times New Roman" w:hAnsi="Times New Roman" w:cs="Times New Roman"/>
                <w:b/>
                <w:bCs/>
                <w:color w:val="000000"/>
                <w:sz w:val="24"/>
                <w:szCs w:val="24"/>
              </w:rPr>
            </w:pPr>
            <w:r w:rsidRPr="003D278D">
              <w:rPr>
                <w:rFonts w:ascii="Times New Roman" w:eastAsia="Times New Roman" w:hAnsi="Times New Roman" w:cs="Times New Roman"/>
                <w:b/>
                <w:bCs/>
                <w:color w:val="000000"/>
                <w:sz w:val="24"/>
                <w:szCs w:val="24"/>
              </w:rPr>
              <w:t>Pellicer Creek</w:t>
            </w:r>
          </w:p>
        </w:tc>
      </w:tr>
      <w:tr w:rsidR="00B11251" w:rsidRPr="006E1296" w14:paraId="2DC7219F" w14:textId="77777777" w:rsidTr="003D278D">
        <w:trPr>
          <w:trHeight w:val="300"/>
        </w:trPr>
        <w:tc>
          <w:tcPr>
            <w:tcW w:w="791" w:type="pct"/>
            <w:vMerge w:val="restart"/>
            <w:tcBorders>
              <w:top w:val="single" w:sz="4" w:space="0" w:color="auto"/>
            </w:tcBorders>
            <w:vAlign w:val="center"/>
          </w:tcPr>
          <w:p w14:paraId="7382EC74" w14:textId="7CA03544"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Salinity</w:t>
            </w:r>
          </w:p>
        </w:tc>
        <w:tc>
          <w:tcPr>
            <w:tcW w:w="1037" w:type="pct"/>
            <w:tcBorders>
              <w:top w:val="single" w:sz="4" w:space="0" w:color="auto"/>
            </w:tcBorders>
            <w:shd w:val="clear" w:color="auto" w:fill="auto"/>
            <w:noWrap/>
            <w:vAlign w:val="center"/>
            <w:hideMark/>
          </w:tcPr>
          <w:p w14:paraId="75EA7758" w14:textId="16ADE124"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Min.</w:t>
            </w:r>
            <w:r w:rsidRPr="006E1296">
              <w:rPr>
                <w:rFonts w:ascii="Times New Roman" w:eastAsia="Times New Roman" w:hAnsi="Times New Roman" w:cs="Times New Roman"/>
                <w:color w:val="000000"/>
                <w:sz w:val="24"/>
                <w:szCs w:val="24"/>
              </w:rPr>
              <w:t xml:space="preserve"> (P)</w:t>
            </w:r>
          </w:p>
        </w:tc>
        <w:tc>
          <w:tcPr>
            <w:tcW w:w="793" w:type="pct"/>
            <w:tcBorders>
              <w:top w:val="single" w:sz="4" w:space="0" w:color="auto"/>
            </w:tcBorders>
            <w:shd w:val="clear" w:color="auto" w:fill="auto"/>
            <w:noWrap/>
            <w:vAlign w:val="center"/>
          </w:tcPr>
          <w:p w14:paraId="3EF16BA9" w14:textId="6AFEE562" w:rsidR="00B11251" w:rsidRPr="006E1296" w:rsidRDefault="005A188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793" w:type="pct"/>
            <w:tcBorders>
              <w:top w:val="single" w:sz="4" w:space="0" w:color="auto"/>
            </w:tcBorders>
            <w:shd w:val="clear" w:color="auto" w:fill="auto"/>
            <w:noWrap/>
            <w:vAlign w:val="center"/>
          </w:tcPr>
          <w:p w14:paraId="4EBBF7DA" w14:textId="0590081D" w:rsidR="00B11251" w:rsidRPr="006E1296" w:rsidRDefault="006D347D"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3" w:type="pct"/>
            <w:tcBorders>
              <w:top w:val="single" w:sz="4" w:space="0" w:color="auto"/>
            </w:tcBorders>
            <w:shd w:val="clear" w:color="auto" w:fill="auto"/>
            <w:noWrap/>
            <w:vAlign w:val="center"/>
          </w:tcPr>
          <w:p w14:paraId="1C204EA6" w14:textId="0AA845D5" w:rsidR="00B11251" w:rsidRPr="006E1296" w:rsidRDefault="008E514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4" w:type="pct"/>
            <w:tcBorders>
              <w:top w:val="single" w:sz="4" w:space="0" w:color="auto"/>
            </w:tcBorders>
            <w:shd w:val="clear" w:color="auto" w:fill="auto"/>
            <w:noWrap/>
            <w:vAlign w:val="center"/>
          </w:tcPr>
          <w:p w14:paraId="1E75F1BA" w14:textId="33D79801" w:rsidR="00B11251" w:rsidRPr="006E1296" w:rsidRDefault="00242375"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r>
      <w:tr w:rsidR="00B11251" w:rsidRPr="006E1296" w14:paraId="2B85168E" w14:textId="77777777" w:rsidTr="003D278D">
        <w:trPr>
          <w:trHeight w:val="300"/>
        </w:trPr>
        <w:tc>
          <w:tcPr>
            <w:tcW w:w="791" w:type="pct"/>
            <w:vMerge/>
            <w:vAlign w:val="center"/>
          </w:tcPr>
          <w:p w14:paraId="638C20C0" w14:textId="77777777"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hideMark/>
          </w:tcPr>
          <w:p w14:paraId="4B619B51" w14:textId="1CBFF08A"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Min.</w:t>
            </w:r>
          </w:p>
        </w:tc>
        <w:tc>
          <w:tcPr>
            <w:tcW w:w="793" w:type="pct"/>
            <w:shd w:val="clear" w:color="auto" w:fill="auto"/>
            <w:noWrap/>
            <w:vAlign w:val="center"/>
          </w:tcPr>
          <w:p w14:paraId="7A9041FF" w14:textId="685CA880" w:rsidR="00B11251" w:rsidRPr="006E1296" w:rsidRDefault="005A188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793" w:type="pct"/>
            <w:shd w:val="clear" w:color="auto" w:fill="auto"/>
            <w:noWrap/>
            <w:vAlign w:val="center"/>
          </w:tcPr>
          <w:p w14:paraId="0B40D019" w14:textId="0A9B1BD2" w:rsidR="00B11251" w:rsidRPr="006E1296" w:rsidRDefault="006D347D"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3" w:type="pct"/>
            <w:shd w:val="clear" w:color="auto" w:fill="auto"/>
            <w:noWrap/>
            <w:vAlign w:val="center"/>
          </w:tcPr>
          <w:p w14:paraId="507BF751" w14:textId="2C4848DB" w:rsidR="00B11251" w:rsidRPr="006E1296" w:rsidRDefault="008E514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4" w:type="pct"/>
            <w:shd w:val="clear" w:color="auto" w:fill="auto"/>
            <w:noWrap/>
            <w:vAlign w:val="center"/>
          </w:tcPr>
          <w:p w14:paraId="3ECBCD05" w14:textId="28B56CFC" w:rsidR="00B11251" w:rsidRPr="006E1296" w:rsidRDefault="00242375"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r>
      <w:tr w:rsidR="00B11251" w:rsidRPr="006E1296" w14:paraId="1C7962D6" w14:textId="77777777" w:rsidTr="003D278D">
        <w:trPr>
          <w:trHeight w:val="300"/>
        </w:trPr>
        <w:tc>
          <w:tcPr>
            <w:tcW w:w="791" w:type="pct"/>
            <w:vMerge/>
            <w:vAlign w:val="center"/>
          </w:tcPr>
          <w:p w14:paraId="23FCFB6F" w14:textId="77777777"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hideMark/>
          </w:tcPr>
          <w:p w14:paraId="2BBF01FB" w14:textId="760835F4"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Max. (P)</w:t>
            </w:r>
          </w:p>
        </w:tc>
        <w:tc>
          <w:tcPr>
            <w:tcW w:w="793" w:type="pct"/>
            <w:shd w:val="clear" w:color="auto" w:fill="auto"/>
            <w:noWrap/>
            <w:vAlign w:val="center"/>
          </w:tcPr>
          <w:p w14:paraId="59BBBD18" w14:textId="7332CEF6" w:rsidR="00B11251" w:rsidRPr="006E1296" w:rsidRDefault="005A188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793" w:type="pct"/>
            <w:shd w:val="clear" w:color="auto" w:fill="auto"/>
            <w:noWrap/>
            <w:vAlign w:val="center"/>
          </w:tcPr>
          <w:p w14:paraId="1252236E" w14:textId="190D76BB" w:rsidR="00B11251" w:rsidRPr="006E1296" w:rsidRDefault="006D347D"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793" w:type="pct"/>
            <w:shd w:val="clear" w:color="auto" w:fill="auto"/>
            <w:noWrap/>
            <w:vAlign w:val="center"/>
          </w:tcPr>
          <w:p w14:paraId="7425E10A" w14:textId="0D921151" w:rsidR="00B11251" w:rsidRPr="006E1296" w:rsidRDefault="008E514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794" w:type="pct"/>
            <w:shd w:val="clear" w:color="auto" w:fill="auto"/>
            <w:noWrap/>
            <w:vAlign w:val="center"/>
          </w:tcPr>
          <w:p w14:paraId="6C3731AB" w14:textId="1FAE895B" w:rsidR="00B11251" w:rsidRPr="006E1296" w:rsidRDefault="00242375"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r>
      <w:tr w:rsidR="00B11251" w:rsidRPr="006E1296" w14:paraId="0C46F30B" w14:textId="77777777" w:rsidTr="003D278D">
        <w:trPr>
          <w:trHeight w:val="300"/>
        </w:trPr>
        <w:tc>
          <w:tcPr>
            <w:tcW w:w="791" w:type="pct"/>
            <w:vMerge/>
            <w:vAlign w:val="center"/>
          </w:tcPr>
          <w:p w14:paraId="1C4D338B" w14:textId="77777777"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hideMark/>
          </w:tcPr>
          <w:p w14:paraId="77D16D00" w14:textId="4435092D"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Max.</w:t>
            </w:r>
          </w:p>
        </w:tc>
        <w:tc>
          <w:tcPr>
            <w:tcW w:w="793" w:type="pct"/>
            <w:shd w:val="clear" w:color="auto" w:fill="auto"/>
            <w:noWrap/>
            <w:vAlign w:val="center"/>
          </w:tcPr>
          <w:p w14:paraId="384FA138" w14:textId="3D6960EB" w:rsidR="00B11251" w:rsidRPr="006E1296" w:rsidRDefault="005A188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793" w:type="pct"/>
            <w:shd w:val="clear" w:color="auto" w:fill="auto"/>
            <w:noWrap/>
            <w:vAlign w:val="center"/>
          </w:tcPr>
          <w:p w14:paraId="61E8C3DF" w14:textId="38B946E1" w:rsidR="00B11251" w:rsidRPr="006E1296" w:rsidRDefault="006D347D"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793" w:type="pct"/>
            <w:shd w:val="clear" w:color="auto" w:fill="auto"/>
            <w:noWrap/>
            <w:vAlign w:val="center"/>
          </w:tcPr>
          <w:p w14:paraId="39AF3CBF" w14:textId="0D13AC4A" w:rsidR="00B11251" w:rsidRPr="006E1296" w:rsidRDefault="008E514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p>
        </w:tc>
        <w:tc>
          <w:tcPr>
            <w:tcW w:w="794" w:type="pct"/>
            <w:shd w:val="clear" w:color="auto" w:fill="auto"/>
            <w:noWrap/>
            <w:vAlign w:val="center"/>
          </w:tcPr>
          <w:p w14:paraId="12BA3319" w14:textId="3FBF3708" w:rsidR="00B11251" w:rsidRPr="006E1296" w:rsidRDefault="00242375"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B11251" w:rsidRPr="006E1296" w14:paraId="4044BA0B" w14:textId="77777777" w:rsidTr="003D278D">
        <w:trPr>
          <w:trHeight w:val="300"/>
        </w:trPr>
        <w:tc>
          <w:tcPr>
            <w:tcW w:w="791" w:type="pct"/>
            <w:vMerge/>
            <w:vAlign w:val="center"/>
          </w:tcPr>
          <w:p w14:paraId="6C7BC7AD" w14:textId="77777777"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tcPr>
          <w:p w14:paraId="63A82504" w14:textId="1E748A71"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Monthly Avg. (P)</w:t>
            </w:r>
          </w:p>
        </w:tc>
        <w:tc>
          <w:tcPr>
            <w:tcW w:w="793" w:type="pct"/>
            <w:shd w:val="clear" w:color="auto" w:fill="auto"/>
            <w:noWrap/>
            <w:vAlign w:val="center"/>
          </w:tcPr>
          <w:p w14:paraId="44A0FD51" w14:textId="1397D31D" w:rsidR="00B11251" w:rsidRPr="006E1296" w:rsidRDefault="005A188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793" w:type="pct"/>
            <w:shd w:val="clear" w:color="auto" w:fill="auto"/>
            <w:noWrap/>
            <w:vAlign w:val="center"/>
          </w:tcPr>
          <w:p w14:paraId="6F22F7B8" w14:textId="330932FE" w:rsidR="00B11251" w:rsidRPr="006E1296" w:rsidRDefault="006D347D"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793" w:type="pct"/>
            <w:shd w:val="clear" w:color="auto" w:fill="auto"/>
            <w:noWrap/>
            <w:vAlign w:val="center"/>
          </w:tcPr>
          <w:p w14:paraId="2B86523E" w14:textId="4748A793" w:rsidR="00B11251" w:rsidRPr="006E1296" w:rsidRDefault="008E514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794" w:type="pct"/>
            <w:shd w:val="clear" w:color="auto" w:fill="auto"/>
            <w:noWrap/>
            <w:vAlign w:val="center"/>
          </w:tcPr>
          <w:p w14:paraId="5B0DECDD" w14:textId="72CA03EB"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r>
      <w:tr w:rsidR="00B11251" w:rsidRPr="006E1296" w14:paraId="75150E7B" w14:textId="77777777" w:rsidTr="003D278D">
        <w:trPr>
          <w:trHeight w:val="300"/>
        </w:trPr>
        <w:tc>
          <w:tcPr>
            <w:tcW w:w="791" w:type="pct"/>
            <w:vMerge/>
            <w:tcBorders>
              <w:bottom w:val="single" w:sz="4" w:space="0" w:color="auto"/>
            </w:tcBorders>
            <w:vAlign w:val="center"/>
          </w:tcPr>
          <w:p w14:paraId="15D6484D" w14:textId="77777777"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p>
        </w:tc>
        <w:tc>
          <w:tcPr>
            <w:tcW w:w="1037" w:type="pct"/>
            <w:tcBorders>
              <w:bottom w:val="single" w:sz="4" w:space="0" w:color="auto"/>
            </w:tcBorders>
            <w:shd w:val="clear" w:color="auto" w:fill="auto"/>
            <w:noWrap/>
            <w:vAlign w:val="center"/>
          </w:tcPr>
          <w:p w14:paraId="58A06A3E" w14:textId="13EBCBA2" w:rsidR="00B11251" w:rsidRPr="006E1296" w:rsidRDefault="00B11251" w:rsidP="006E1296">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Monthly Avg.</w:t>
            </w:r>
          </w:p>
        </w:tc>
        <w:tc>
          <w:tcPr>
            <w:tcW w:w="793" w:type="pct"/>
            <w:tcBorders>
              <w:bottom w:val="single" w:sz="4" w:space="0" w:color="auto"/>
            </w:tcBorders>
            <w:shd w:val="clear" w:color="auto" w:fill="auto"/>
            <w:noWrap/>
            <w:vAlign w:val="center"/>
          </w:tcPr>
          <w:p w14:paraId="1D18B62D" w14:textId="0B03D796" w:rsidR="00B11251" w:rsidRPr="006E1296" w:rsidRDefault="005A188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793" w:type="pct"/>
            <w:tcBorders>
              <w:bottom w:val="single" w:sz="4" w:space="0" w:color="auto"/>
            </w:tcBorders>
            <w:shd w:val="clear" w:color="auto" w:fill="auto"/>
            <w:noWrap/>
            <w:vAlign w:val="center"/>
          </w:tcPr>
          <w:p w14:paraId="5811942B" w14:textId="08B624F6" w:rsidR="00B11251" w:rsidRPr="006E1296" w:rsidRDefault="006D347D"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793" w:type="pct"/>
            <w:tcBorders>
              <w:bottom w:val="single" w:sz="4" w:space="0" w:color="auto"/>
            </w:tcBorders>
            <w:shd w:val="clear" w:color="auto" w:fill="auto"/>
            <w:noWrap/>
            <w:vAlign w:val="center"/>
          </w:tcPr>
          <w:p w14:paraId="356E1BD3" w14:textId="73A238F9" w:rsidR="00B11251" w:rsidRPr="006E1296" w:rsidRDefault="008E5148"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794" w:type="pct"/>
            <w:tcBorders>
              <w:bottom w:val="single" w:sz="4" w:space="0" w:color="auto"/>
            </w:tcBorders>
            <w:shd w:val="clear" w:color="auto" w:fill="auto"/>
            <w:noWrap/>
            <w:vAlign w:val="center"/>
          </w:tcPr>
          <w:p w14:paraId="5C2E3E33" w14:textId="52DB9959" w:rsidR="00B11251" w:rsidRPr="006E1296" w:rsidRDefault="00242375" w:rsidP="006E12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r>
      <w:tr w:rsidR="00242375" w:rsidRPr="006E1296" w14:paraId="03081E50" w14:textId="77777777" w:rsidTr="003D278D">
        <w:trPr>
          <w:trHeight w:val="300"/>
        </w:trPr>
        <w:tc>
          <w:tcPr>
            <w:tcW w:w="791" w:type="pct"/>
            <w:vMerge w:val="restart"/>
            <w:tcBorders>
              <w:top w:val="single" w:sz="4" w:space="0" w:color="auto"/>
            </w:tcBorders>
            <w:vAlign w:val="center"/>
          </w:tcPr>
          <w:p w14:paraId="4BD999AD" w14:textId="5413BF65"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Temperature</w:t>
            </w:r>
          </w:p>
        </w:tc>
        <w:tc>
          <w:tcPr>
            <w:tcW w:w="1037" w:type="pct"/>
            <w:tcBorders>
              <w:top w:val="single" w:sz="4" w:space="0" w:color="auto"/>
            </w:tcBorders>
            <w:shd w:val="clear" w:color="auto" w:fill="auto"/>
            <w:noWrap/>
            <w:vAlign w:val="center"/>
          </w:tcPr>
          <w:p w14:paraId="75E95EC1" w14:textId="518E2649" w:rsidR="00242375"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Min.</w:t>
            </w:r>
            <w:r w:rsidRPr="006E1296">
              <w:rPr>
                <w:rFonts w:ascii="Times New Roman" w:eastAsia="Times New Roman" w:hAnsi="Times New Roman" w:cs="Times New Roman"/>
                <w:color w:val="000000"/>
                <w:sz w:val="24"/>
                <w:szCs w:val="24"/>
              </w:rPr>
              <w:t xml:space="preserve"> (P)</w:t>
            </w:r>
          </w:p>
        </w:tc>
        <w:tc>
          <w:tcPr>
            <w:tcW w:w="793" w:type="pct"/>
            <w:tcBorders>
              <w:top w:val="single" w:sz="4" w:space="0" w:color="auto"/>
            </w:tcBorders>
            <w:shd w:val="clear" w:color="auto" w:fill="auto"/>
            <w:noWrap/>
            <w:vAlign w:val="center"/>
          </w:tcPr>
          <w:p w14:paraId="14E51B4F" w14:textId="13EA5394"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793" w:type="pct"/>
            <w:tcBorders>
              <w:top w:val="single" w:sz="4" w:space="0" w:color="auto"/>
            </w:tcBorders>
            <w:shd w:val="clear" w:color="auto" w:fill="auto"/>
            <w:noWrap/>
            <w:vAlign w:val="center"/>
          </w:tcPr>
          <w:p w14:paraId="34556FA8" w14:textId="2149A16C"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793" w:type="pct"/>
            <w:tcBorders>
              <w:top w:val="single" w:sz="4" w:space="0" w:color="auto"/>
            </w:tcBorders>
            <w:shd w:val="clear" w:color="auto" w:fill="auto"/>
            <w:noWrap/>
            <w:vAlign w:val="center"/>
          </w:tcPr>
          <w:p w14:paraId="4CA93E39" w14:textId="449E8A3A"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c>
          <w:tcPr>
            <w:tcW w:w="794" w:type="pct"/>
            <w:tcBorders>
              <w:top w:val="single" w:sz="4" w:space="0" w:color="auto"/>
            </w:tcBorders>
            <w:shd w:val="clear" w:color="auto" w:fill="auto"/>
            <w:noWrap/>
            <w:vAlign w:val="center"/>
          </w:tcPr>
          <w:p w14:paraId="13C4E168" w14:textId="7C27FD4E"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r>
      <w:tr w:rsidR="00242375" w:rsidRPr="006E1296" w14:paraId="7D017C89" w14:textId="77777777" w:rsidTr="003D278D">
        <w:trPr>
          <w:trHeight w:val="300"/>
        </w:trPr>
        <w:tc>
          <w:tcPr>
            <w:tcW w:w="791" w:type="pct"/>
            <w:vMerge/>
            <w:vAlign w:val="center"/>
          </w:tcPr>
          <w:p w14:paraId="3BE51551" w14:textId="7777777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tcPr>
          <w:p w14:paraId="5E6F9F50" w14:textId="555FA4A5" w:rsidR="00242375"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Min.</w:t>
            </w:r>
          </w:p>
        </w:tc>
        <w:tc>
          <w:tcPr>
            <w:tcW w:w="793" w:type="pct"/>
            <w:shd w:val="clear" w:color="auto" w:fill="auto"/>
            <w:noWrap/>
            <w:vAlign w:val="center"/>
          </w:tcPr>
          <w:p w14:paraId="7B3FA690" w14:textId="6F78BADB"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0.47</w:t>
            </w:r>
          </w:p>
        </w:tc>
        <w:tc>
          <w:tcPr>
            <w:tcW w:w="793" w:type="pct"/>
            <w:shd w:val="clear" w:color="auto" w:fill="auto"/>
            <w:noWrap/>
            <w:vAlign w:val="center"/>
          </w:tcPr>
          <w:p w14:paraId="53E5CEBC" w14:textId="20C269AE"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793" w:type="pct"/>
            <w:shd w:val="clear" w:color="auto" w:fill="auto"/>
            <w:noWrap/>
            <w:vAlign w:val="center"/>
          </w:tcPr>
          <w:p w14:paraId="3238D5D8" w14:textId="1965657C"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c>
          <w:tcPr>
            <w:tcW w:w="794" w:type="pct"/>
            <w:shd w:val="clear" w:color="auto" w:fill="auto"/>
            <w:noWrap/>
            <w:vAlign w:val="center"/>
          </w:tcPr>
          <w:p w14:paraId="49708740" w14:textId="252DA3F5"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242375" w:rsidRPr="006E1296" w14:paraId="235C8DCF" w14:textId="77777777" w:rsidTr="003D278D">
        <w:trPr>
          <w:trHeight w:val="300"/>
        </w:trPr>
        <w:tc>
          <w:tcPr>
            <w:tcW w:w="791" w:type="pct"/>
            <w:vMerge/>
            <w:vAlign w:val="center"/>
          </w:tcPr>
          <w:p w14:paraId="00FB4123" w14:textId="7777777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tcPr>
          <w:p w14:paraId="41FE860D" w14:textId="513C3DE2" w:rsidR="00242375"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Max. (P)</w:t>
            </w:r>
          </w:p>
        </w:tc>
        <w:tc>
          <w:tcPr>
            <w:tcW w:w="793" w:type="pct"/>
            <w:shd w:val="clear" w:color="auto" w:fill="auto"/>
            <w:noWrap/>
            <w:vAlign w:val="center"/>
          </w:tcPr>
          <w:p w14:paraId="5C696C40" w14:textId="4DD2260F"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793" w:type="pct"/>
            <w:shd w:val="clear" w:color="auto" w:fill="auto"/>
            <w:noWrap/>
            <w:vAlign w:val="center"/>
          </w:tcPr>
          <w:p w14:paraId="536ABC26" w14:textId="161353D2"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r>
              <w:rPr>
                <w:rFonts w:ascii="Times New Roman" w:eastAsia="Times New Roman" w:hAnsi="Times New Roman" w:cs="Times New Roman"/>
                <w:color w:val="000000"/>
                <w:sz w:val="24"/>
                <w:szCs w:val="24"/>
              </w:rPr>
              <w:t>0</w:t>
            </w:r>
          </w:p>
        </w:tc>
        <w:tc>
          <w:tcPr>
            <w:tcW w:w="793" w:type="pct"/>
            <w:shd w:val="clear" w:color="auto" w:fill="auto"/>
            <w:noWrap/>
            <w:vAlign w:val="center"/>
          </w:tcPr>
          <w:p w14:paraId="40C0E308" w14:textId="27A26F69"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794" w:type="pct"/>
            <w:shd w:val="clear" w:color="auto" w:fill="auto"/>
            <w:noWrap/>
            <w:vAlign w:val="center"/>
          </w:tcPr>
          <w:p w14:paraId="42D292F5" w14:textId="62F7B9E8"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r>
      <w:tr w:rsidR="00242375" w:rsidRPr="006E1296" w14:paraId="494C3E92" w14:textId="77777777" w:rsidTr="003D278D">
        <w:trPr>
          <w:trHeight w:val="300"/>
        </w:trPr>
        <w:tc>
          <w:tcPr>
            <w:tcW w:w="791" w:type="pct"/>
            <w:vMerge/>
            <w:vAlign w:val="center"/>
          </w:tcPr>
          <w:p w14:paraId="26AAA15D" w14:textId="7777777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tcPr>
          <w:p w14:paraId="7AFD2427" w14:textId="0F1EEF2E" w:rsidR="00242375"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Max.</w:t>
            </w:r>
          </w:p>
        </w:tc>
        <w:tc>
          <w:tcPr>
            <w:tcW w:w="793" w:type="pct"/>
            <w:shd w:val="clear" w:color="auto" w:fill="auto"/>
            <w:noWrap/>
            <w:vAlign w:val="center"/>
          </w:tcPr>
          <w:p w14:paraId="5C60F549" w14:textId="6224F039"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0.47</w:t>
            </w:r>
          </w:p>
        </w:tc>
        <w:tc>
          <w:tcPr>
            <w:tcW w:w="793" w:type="pct"/>
            <w:shd w:val="clear" w:color="auto" w:fill="auto"/>
            <w:noWrap/>
            <w:vAlign w:val="center"/>
          </w:tcPr>
          <w:p w14:paraId="0EAEDAF2" w14:textId="507A143B"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c>
          <w:tcPr>
            <w:tcW w:w="793" w:type="pct"/>
            <w:shd w:val="clear" w:color="auto" w:fill="auto"/>
            <w:noWrap/>
            <w:vAlign w:val="center"/>
          </w:tcPr>
          <w:p w14:paraId="65123F31" w14:textId="09AE82E2"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794" w:type="pct"/>
            <w:shd w:val="clear" w:color="auto" w:fill="auto"/>
            <w:noWrap/>
            <w:vAlign w:val="center"/>
          </w:tcPr>
          <w:p w14:paraId="080F2D5F" w14:textId="54A3D332"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r>
      <w:tr w:rsidR="00242375" w:rsidRPr="006E1296" w14:paraId="360546D7" w14:textId="77777777" w:rsidTr="003D278D">
        <w:trPr>
          <w:trHeight w:val="300"/>
        </w:trPr>
        <w:tc>
          <w:tcPr>
            <w:tcW w:w="791" w:type="pct"/>
            <w:vMerge/>
            <w:vAlign w:val="center"/>
          </w:tcPr>
          <w:p w14:paraId="14EBBDB0" w14:textId="7777777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p>
        </w:tc>
        <w:tc>
          <w:tcPr>
            <w:tcW w:w="1037" w:type="pct"/>
            <w:shd w:val="clear" w:color="auto" w:fill="auto"/>
            <w:noWrap/>
            <w:vAlign w:val="center"/>
          </w:tcPr>
          <w:p w14:paraId="32D8BCB7" w14:textId="30CA76A7" w:rsidR="00242375"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Monthly Avg. (P)</w:t>
            </w:r>
          </w:p>
        </w:tc>
        <w:tc>
          <w:tcPr>
            <w:tcW w:w="793" w:type="pct"/>
            <w:shd w:val="clear" w:color="auto" w:fill="auto"/>
            <w:noWrap/>
            <w:vAlign w:val="center"/>
          </w:tcPr>
          <w:p w14:paraId="3FCC7FAA" w14:textId="200A1696"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793" w:type="pct"/>
            <w:shd w:val="clear" w:color="auto" w:fill="auto"/>
            <w:noWrap/>
            <w:vAlign w:val="center"/>
          </w:tcPr>
          <w:p w14:paraId="234A65AA" w14:textId="25E3E768"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0.38</w:t>
            </w:r>
          </w:p>
        </w:tc>
        <w:tc>
          <w:tcPr>
            <w:tcW w:w="793" w:type="pct"/>
            <w:shd w:val="clear" w:color="auto" w:fill="auto"/>
            <w:noWrap/>
            <w:vAlign w:val="center"/>
          </w:tcPr>
          <w:p w14:paraId="782AFA7A" w14:textId="68D79758"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794" w:type="pct"/>
            <w:shd w:val="clear" w:color="auto" w:fill="auto"/>
            <w:noWrap/>
            <w:vAlign w:val="center"/>
          </w:tcPr>
          <w:p w14:paraId="23D824B7" w14:textId="44462C0E"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r>
      <w:tr w:rsidR="00242375" w:rsidRPr="006E1296" w14:paraId="7209C066" w14:textId="77777777" w:rsidTr="003D278D">
        <w:trPr>
          <w:trHeight w:val="300"/>
        </w:trPr>
        <w:tc>
          <w:tcPr>
            <w:tcW w:w="791" w:type="pct"/>
            <w:vMerge/>
            <w:tcBorders>
              <w:bottom w:val="single" w:sz="4" w:space="0" w:color="auto"/>
            </w:tcBorders>
            <w:vAlign w:val="center"/>
          </w:tcPr>
          <w:p w14:paraId="4571248B" w14:textId="7777777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p>
        </w:tc>
        <w:tc>
          <w:tcPr>
            <w:tcW w:w="1037" w:type="pct"/>
            <w:tcBorders>
              <w:bottom w:val="single" w:sz="4" w:space="0" w:color="auto"/>
            </w:tcBorders>
            <w:shd w:val="clear" w:color="auto" w:fill="auto"/>
            <w:noWrap/>
            <w:vAlign w:val="center"/>
          </w:tcPr>
          <w:p w14:paraId="2093CDBA" w14:textId="6236AE52"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Monthly Avg.</w:t>
            </w:r>
          </w:p>
        </w:tc>
        <w:tc>
          <w:tcPr>
            <w:tcW w:w="793" w:type="pct"/>
            <w:tcBorders>
              <w:bottom w:val="single" w:sz="4" w:space="0" w:color="auto"/>
            </w:tcBorders>
            <w:shd w:val="clear" w:color="auto" w:fill="auto"/>
            <w:noWrap/>
            <w:vAlign w:val="center"/>
          </w:tcPr>
          <w:p w14:paraId="61481B41" w14:textId="159AE398"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0.47</w:t>
            </w:r>
          </w:p>
        </w:tc>
        <w:tc>
          <w:tcPr>
            <w:tcW w:w="793" w:type="pct"/>
            <w:tcBorders>
              <w:bottom w:val="single" w:sz="4" w:space="0" w:color="auto"/>
            </w:tcBorders>
            <w:shd w:val="clear" w:color="auto" w:fill="auto"/>
            <w:noWrap/>
            <w:vAlign w:val="center"/>
          </w:tcPr>
          <w:p w14:paraId="264A7FC8" w14:textId="41C4C593"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793" w:type="pct"/>
            <w:tcBorders>
              <w:bottom w:val="single" w:sz="4" w:space="0" w:color="auto"/>
            </w:tcBorders>
            <w:shd w:val="clear" w:color="auto" w:fill="auto"/>
            <w:noWrap/>
            <w:vAlign w:val="center"/>
          </w:tcPr>
          <w:p w14:paraId="1314D61A" w14:textId="464C33F6"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794" w:type="pct"/>
            <w:tcBorders>
              <w:bottom w:val="single" w:sz="4" w:space="0" w:color="auto"/>
            </w:tcBorders>
            <w:shd w:val="clear" w:color="auto" w:fill="auto"/>
            <w:noWrap/>
            <w:vAlign w:val="center"/>
          </w:tcPr>
          <w:p w14:paraId="21667100" w14:textId="6A3ED7E7"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r>
      <w:tr w:rsidR="00242375" w:rsidRPr="006E1296" w14:paraId="50C349C6" w14:textId="77777777" w:rsidTr="003D278D">
        <w:trPr>
          <w:trHeight w:val="300"/>
        </w:trPr>
        <w:tc>
          <w:tcPr>
            <w:tcW w:w="791" w:type="pct"/>
            <w:vMerge w:val="restart"/>
            <w:tcBorders>
              <w:top w:val="single" w:sz="4" w:space="0" w:color="auto"/>
              <w:bottom w:val="single" w:sz="4" w:space="0" w:color="auto"/>
            </w:tcBorders>
            <w:vAlign w:val="center"/>
          </w:tcPr>
          <w:p w14:paraId="35B6AC3B" w14:textId="725B670F"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Rainfall</w:t>
            </w:r>
          </w:p>
        </w:tc>
        <w:tc>
          <w:tcPr>
            <w:tcW w:w="1037" w:type="pct"/>
            <w:tcBorders>
              <w:top w:val="single" w:sz="4" w:space="0" w:color="auto"/>
            </w:tcBorders>
            <w:shd w:val="clear" w:color="auto" w:fill="auto"/>
            <w:noWrap/>
            <w:vAlign w:val="center"/>
            <w:hideMark/>
          </w:tcPr>
          <w:p w14:paraId="18E69FE0" w14:textId="4E8C5A5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(P)</w:t>
            </w:r>
          </w:p>
        </w:tc>
        <w:tc>
          <w:tcPr>
            <w:tcW w:w="793" w:type="pct"/>
            <w:tcBorders>
              <w:top w:val="single" w:sz="4" w:space="0" w:color="auto"/>
            </w:tcBorders>
            <w:shd w:val="clear" w:color="auto" w:fill="auto"/>
            <w:noWrap/>
            <w:vAlign w:val="center"/>
          </w:tcPr>
          <w:p w14:paraId="629014A9" w14:textId="07A09577"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3" w:type="pct"/>
            <w:tcBorders>
              <w:top w:val="single" w:sz="4" w:space="0" w:color="auto"/>
            </w:tcBorders>
            <w:shd w:val="clear" w:color="auto" w:fill="auto"/>
            <w:noWrap/>
            <w:vAlign w:val="center"/>
          </w:tcPr>
          <w:p w14:paraId="4C7591C1" w14:textId="4BDCE93A"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793" w:type="pct"/>
            <w:tcBorders>
              <w:top w:val="single" w:sz="4" w:space="0" w:color="auto"/>
            </w:tcBorders>
            <w:shd w:val="clear" w:color="auto" w:fill="auto"/>
            <w:noWrap/>
            <w:vAlign w:val="center"/>
          </w:tcPr>
          <w:p w14:paraId="55656457" w14:textId="1B6EB8C7"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794" w:type="pct"/>
            <w:tcBorders>
              <w:top w:val="single" w:sz="4" w:space="0" w:color="auto"/>
            </w:tcBorders>
            <w:shd w:val="clear" w:color="auto" w:fill="auto"/>
            <w:noWrap/>
            <w:vAlign w:val="center"/>
          </w:tcPr>
          <w:p w14:paraId="2DC74588" w14:textId="3417D71F"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242375" w:rsidRPr="006E1296" w14:paraId="2FE6E54D" w14:textId="77777777" w:rsidTr="003D278D">
        <w:trPr>
          <w:trHeight w:val="300"/>
        </w:trPr>
        <w:tc>
          <w:tcPr>
            <w:tcW w:w="791" w:type="pct"/>
            <w:vMerge/>
            <w:tcBorders>
              <w:bottom w:val="single" w:sz="4" w:space="0" w:color="auto"/>
            </w:tcBorders>
            <w:vAlign w:val="center"/>
          </w:tcPr>
          <w:p w14:paraId="0842E11F" w14:textId="7777777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p>
        </w:tc>
        <w:tc>
          <w:tcPr>
            <w:tcW w:w="1037" w:type="pct"/>
            <w:tcBorders>
              <w:bottom w:val="single" w:sz="4" w:space="0" w:color="auto"/>
            </w:tcBorders>
            <w:shd w:val="clear" w:color="auto" w:fill="auto"/>
            <w:noWrap/>
            <w:vAlign w:val="center"/>
            <w:hideMark/>
          </w:tcPr>
          <w:p w14:paraId="6EF202D3" w14:textId="313CFB09"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r w:rsidRPr="006E1296">
              <w:rPr>
                <w:rFonts w:ascii="Times New Roman" w:eastAsia="Times New Roman" w:hAnsi="Times New Roman" w:cs="Times New Roman"/>
                <w:color w:val="000000"/>
                <w:sz w:val="24"/>
                <w:szCs w:val="24"/>
              </w:rPr>
              <w:t xml:space="preserve"> </w:t>
            </w:r>
          </w:p>
        </w:tc>
        <w:tc>
          <w:tcPr>
            <w:tcW w:w="793" w:type="pct"/>
            <w:tcBorders>
              <w:bottom w:val="single" w:sz="4" w:space="0" w:color="auto"/>
            </w:tcBorders>
            <w:shd w:val="clear" w:color="auto" w:fill="auto"/>
            <w:noWrap/>
            <w:vAlign w:val="center"/>
          </w:tcPr>
          <w:p w14:paraId="556346F2" w14:textId="34710BD2"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3" w:type="pct"/>
            <w:tcBorders>
              <w:bottom w:val="single" w:sz="4" w:space="0" w:color="auto"/>
            </w:tcBorders>
            <w:shd w:val="clear" w:color="auto" w:fill="auto"/>
            <w:noWrap/>
            <w:vAlign w:val="center"/>
          </w:tcPr>
          <w:p w14:paraId="5CA59A23" w14:textId="1F2F4C84"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w:t>
            </w:r>
          </w:p>
        </w:tc>
        <w:tc>
          <w:tcPr>
            <w:tcW w:w="793" w:type="pct"/>
            <w:tcBorders>
              <w:bottom w:val="single" w:sz="4" w:space="0" w:color="auto"/>
            </w:tcBorders>
            <w:shd w:val="clear" w:color="auto" w:fill="auto"/>
            <w:noWrap/>
            <w:vAlign w:val="center"/>
          </w:tcPr>
          <w:p w14:paraId="581723F4" w14:textId="5B5486E4"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94" w:type="pct"/>
            <w:tcBorders>
              <w:bottom w:val="single" w:sz="4" w:space="0" w:color="auto"/>
            </w:tcBorders>
            <w:shd w:val="clear" w:color="auto" w:fill="auto"/>
            <w:noWrap/>
            <w:vAlign w:val="center"/>
          </w:tcPr>
          <w:p w14:paraId="0ACB2F6B" w14:textId="260CFAF0"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w:t>
            </w:r>
          </w:p>
        </w:tc>
      </w:tr>
      <w:tr w:rsidR="00242375" w:rsidRPr="006E1296" w14:paraId="67FA6C5C" w14:textId="77777777" w:rsidTr="003D278D">
        <w:trPr>
          <w:trHeight w:val="300"/>
        </w:trPr>
        <w:tc>
          <w:tcPr>
            <w:tcW w:w="791" w:type="pct"/>
            <w:tcBorders>
              <w:top w:val="single" w:sz="4" w:space="0" w:color="auto"/>
              <w:bottom w:val="single" w:sz="4" w:space="0" w:color="auto"/>
            </w:tcBorders>
            <w:vAlign w:val="center"/>
          </w:tcPr>
          <w:p w14:paraId="4039B8EB" w14:textId="56C0DDFE"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MEI</w:t>
            </w:r>
          </w:p>
        </w:tc>
        <w:tc>
          <w:tcPr>
            <w:tcW w:w="1037" w:type="pct"/>
            <w:tcBorders>
              <w:top w:val="single" w:sz="4" w:space="0" w:color="auto"/>
              <w:bottom w:val="single" w:sz="4" w:space="0" w:color="auto"/>
            </w:tcBorders>
            <w:shd w:val="clear" w:color="auto" w:fill="auto"/>
            <w:noWrap/>
            <w:vAlign w:val="center"/>
            <w:hideMark/>
          </w:tcPr>
          <w:p w14:paraId="47F7951C" w14:textId="15821017" w:rsidR="00242375" w:rsidRPr="006E1296" w:rsidRDefault="00242375" w:rsidP="00242375">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Index</w:t>
            </w:r>
          </w:p>
        </w:tc>
        <w:tc>
          <w:tcPr>
            <w:tcW w:w="793" w:type="pct"/>
            <w:tcBorders>
              <w:top w:val="single" w:sz="4" w:space="0" w:color="auto"/>
              <w:bottom w:val="single" w:sz="4" w:space="0" w:color="auto"/>
            </w:tcBorders>
            <w:shd w:val="clear" w:color="auto" w:fill="auto"/>
            <w:noWrap/>
            <w:vAlign w:val="center"/>
          </w:tcPr>
          <w:p w14:paraId="002040B9" w14:textId="0249F482"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793" w:type="pct"/>
            <w:tcBorders>
              <w:top w:val="single" w:sz="4" w:space="0" w:color="auto"/>
              <w:bottom w:val="single" w:sz="4" w:space="0" w:color="auto"/>
            </w:tcBorders>
            <w:shd w:val="clear" w:color="auto" w:fill="auto"/>
            <w:noWrap/>
            <w:vAlign w:val="center"/>
          </w:tcPr>
          <w:p w14:paraId="705F9BBF" w14:textId="3276CC41"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793" w:type="pct"/>
            <w:tcBorders>
              <w:top w:val="single" w:sz="4" w:space="0" w:color="auto"/>
              <w:bottom w:val="single" w:sz="4" w:space="0" w:color="auto"/>
            </w:tcBorders>
            <w:shd w:val="clear" w:color="auto" w:fill="auto"/>
            <w:noWrap/>
            <w:vAlign w:val="center"/>
          </w:tcPr>
          <w:p w14:paraId="1EE6E47A" w14:textId="78C36F1E"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794" w:type="pct"/>
            <w:tcBorders>
              <w:top w:val="single" w:sz="4" w:space="0" w:color="auto"/>
              <w:bottom w:val="single" w:sz="4" w:space="0" w:color="auto"/>
            </w:tcBorders>
            <w:shd w:val="clear" w:color="auto" w:fill="auto"/>
            <w:noWrap/>
            <w:vAlign w:val="center"/>
          </w:tcPr>
          <w:p w14:paraId="1AD7E860" w14:textId="589E2A89" w:rsidR="00242375" w:rsidRPr="006E1296" w:rsidRDefault="00242375" w:rsidP="0024237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r>
    </w:tbl>
    <w:p w14:paraId="7C5D6BD3" w14:textId="1E2EFA1A" w:rsidR="009074AE" w:rsidRDefault="009074AE" w:rsidP="00600694">
      <w:pPr>
        <w:rPr>
          <w:rFonts w:ascii="Times New Roman" w:hAnsi="Times New Roman" w:cs="Times New Roman"/>
          <w:sz w:val="24"/>
          <w:szCs w:val="24"/>
        </w:rPr>
      </w:pPr>
      <w:r>
        <w:rPr>
          <w:rFonts w:ascii="Times New Roman" w:hAnsi="Times New Roman" w:cs="Times New Roman"/>
          <w:sz w:val="24"/>
          <w:szCs w:val="24"/>
        </w:rPr>
        <w:br w:type="page"/>
      </w:r>
    </w:p>
    <w:p w14:paraId="366BD41D" w14:textId="256B5B2C" w:rsidR="00F32A49" w:rsidRDefault="009074AE" w:rsidP="00F04A05">
      <w:pPr>
        <w:pStyle w:val="Bibliography"/>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Legends</w:t>
      </w:r>
    </w:p>
    <w:p w14:paraId="516E95FB" w14:textId="02345529" w:rsidR="00CE353A" w:rsidRDefault="00CE353A" w:rsidP="002B768E">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Figure 1 </w:t>
      </w:r>
      <w:r w:rsidRPr="00CE353A">
        <w:rPr>
          <w:rFonts w:ascii="Times New Roman" w:hAnsi="Times New Roman" w:cs="Times New Roman"/>
          <w:b/>
          <w:bCs/>
          <w:sz w:val="24"/>
          <w:szCs w:val="24"/>
        </w:rPr>
        <w:t>Map</w:t>
      </w:r>
      <w:r>
        <w:rPr>
          <w:rFonts w:ascii="Times New Roman" w:hAnsi="Times New Roman" w:cs="Times New Roman"/>
          <w:sz w:val="24"/>
          <w:szCs w:val="24"/>
        </w:rPr>
        <w:t xml:space="preserve"> of Guana Tolomato Matanzas estuary located in northeast Florida, United States around the city of </w:t>
      </w:r>
      <w:commentRangeStart w:id="82"/>
      <w:r>
        <w:rPr>
          <w:rFonts w:ascii="Times New Roman" w:hAnsi="Times New Roman" w:cs="Times New Roman"/>
          <w:sz w:val="24"/>
          <w:szCs w:val="24"/>
        </w:rPr>
        <w:t>Saint Augustine</w:t>
      </w:r>
      <w:commentRangeEnd w:id="82"/>
      <w:r w:rsidR="002352F9">
        <w:rPr>
          <w:rStyle w:val="CommentReference"/>
        </w:rPr>
        <w:commentReference w:id="82"/>
      </w:r>
      <w:r>
        <w:rPr>
          <w:rFonts w:ascii="Times New Roman" w:hAnsi="Times New Roman" w:cs="Times New Roman"/>
          <w:sz w:val="24"/>
          <w:szCs w:val="24"/>
        </w:rPr>
        <w:t xml:space="preserve">, Florida with </w:t>
      </w:r>
      <w:r w:rsidR="003874E6">
        <w:rPr>
          <w:rFonts w:ascii="Times New Roman" w:hAnsi="Times New Roman" w:cs="Times New Roman"/>
          <w:sz w:val="24"/>
          <w:szCs w:val="24"/>
        </w:rPr>
        <w:t xml:space="preserve">watersheds (HUC__), </w:t>
      </w:r>
      <w:r>
        <w:rPr>
          <w:rFonts w:ascii="Times New Roman" w:hAnsi="Times New Roman" w:cs="Times New Roman"/>
          <w:sz w:val="24"/>
          <w:szCs w:val="24"/>
        </w:rPr>
        <w:t>water quality monitoring stations (</w:t>
      </w:r>
      <w:r w:rsidR="003A67E9">
        <w:rPr>
          <w:rFonts w:ascii="Times New Roman" w:hAnsi="Times New Roman" w:cs="Times New Roman"/>
          <w:sz w:val="24"/>
          <w:szCs w:val="24"/>
        </w:rPr>
        <w:t>triangles</w:t>
      </w:r>
      <w:r>
        <w:rPr>
          <w:rFonts w:ascii="Times New Roman" w:hAnsi="Times New Roman" w:cs="Times New Roman"/>
          <w:sz w:val="24"/>
          <w:szCs w:val="24"/>
        </w:rPr>
        <w:t>)</w:t>
      </w:r>
      <w:r w:rsidR="003874E6">
        <w:rPr>
          <w:rFonts w:ascii="Times New Roman" w:hAnsi="Times New Roman" w:cs="Times New Roman"/>
          <w:sz w:val="24"/>
          <w:szCs w:val="24"/>
        </w:rPr>
        <w:t>,</w:t>
      </w:r>
      <w:r>
        <w:rPr>
          <w:rFonts w:ascii="Times New Roman" w:hAnsi="Times New Roman" w:cs="Times New Roman"/>
          <w:sz w:val="24"/>
          <w:szCs w:val="24"/>
        </w:rPr>
        <w:t xml:space="preserve"> and the weather station (</w:t>
      </w:r>
      <w:r w:rsidR="003A67E9">
        <w:rPr>
          <w:rFonts w:ascii="Times New Roman" w:hAnsi="Times New Roman" w:cs="Times New Roman"/>
          <w:sz w:val="24"/>
          <w:szCs w:val="24"/>
        </w:rPr>
        <w:t>circle</w:t>
      </w:r>
      <w:r>
        <w:rPr>
          <w:rFonts w:ascii="Times New Roman" w:hAnsi="Times New Roman" w:cs="Times New Roman"/>
          <w:sz w:val="24"/>
          <w:szCs w:val="24"/>
        </w:rPr>
        <w:t>)</w:t>
      </w:r>
      <w:r w:rsidR="00251A9F">
        <w:rPr>
          <w:rFonts w:ascii="Times New Roman" w:hAnsi="Times New Roman" w:cs="Times New Roman"/>
          <w:sz w:val="24"/>
          <w:szCs w:val="24"/>
        </w:rPr>
        <w:t xml:space="preserve"> as part of the Guana Tolomato Matanzas National Estuarine Research Reserve System-Wide Monitoring Program</w:t>
      </w:r>
      <w:r>
        <w:rPr>
          <w:rFonts w:ascii="Times New Roman" w:hAnsi="Times New Roman" w:cs="Times New Roman"/>
          <w:sz w:val="24"/>
          <w:szCs w:val="24"/>
        </w:rPr>
        <w:t>.</w:t>
      </w:r>
    </w:p>
    <w:p w14:paraId="2070EB84" w14:textId="3A1EB8DB" w:rsidR="00E35A92" w:rsidRDefault="00E35A92"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PI GAM and trend. </w:t>
      </w:r>
      <w:r w:rsidR="00371EF1">
        <w:rPr>
          <w:rFonts w:ascii="Times New Roman" w:hAnsi="Times New Roman" w:cs="Times New Roman"/>
          <w:sz w:val="24"/>
          <w:szCs w:val="24"/>
        </w:rPr>
        <w:t xml:space="preserve">Chlorophyll </w:t>
      </w:r>
      <w:r w:rsidR="00371EF1">
        <w:rPr>
          <w:rFonts w:ascii="Times New Roman" w:hAnsi="Times New Roman" w:cs="Times New Roman"/>
          <w:i/>
          <w:iCs/>
          <w:sz w:val="24"/>
          <w:szCs w:val="24"/>
        </w:rPr>
        <w:t xml:space="preserve">a </w:t>
      </w:r>
      <w:r w:rsidR="00371EF1">
        <w:rPr>
          <w:rFonts w:ascii="Times New Roman" w:hAnsi="Times New Roman" w:cs="Times New Roman"/>
          <w:sz w:val="24"/>
          <w:szCs w:val="24"/>
        </w:rPr>
        <w:t xml:space="preserve">at the Pine Island station in the Guana Tolomato Matanzas estuary. (A) time series </w:t>
      </w:r>
      <w:r w:rsidR="00925AB0">
        <w:rPr>
          <w:rFonts w:ascii="Times New Roman" w:hAnsi="Times New Roman" w:cs="Times New Roman"/>
          <w:sz w:val="24"/>
          <w:szCs w:val="24"/>
        </w:rPr>
        <w:t>of</w:t>
      </w:r>
      <w:r w:rsidR="00371EF1">
        <w:rPr>
          <w:rFonts w:ascii="Times New Roman" w:hAnsi="Times New Roman" w:cs="Times New Roman"/>
          <w:sz w:val="24"/>
          <w:szCs w:val="24"/>
        </w:rPr>
        <w:t xml:space="preserve"> monthly average chlorophyll </w:t>
      </w:r>
      <w:r w:rsidR="00371EF1">
        <w:rPr>
          <w:rFonts w:ascii="Times New Roman" w:hAnsi="Times New Roman" w:cs="Times New Roman"/>
          <w:i/>
          <w:iCs/>
          <w:sz w:val="24"/>
          <w:szCs w:val="24"/>
        </w:rPr>
        <w:t xml:space="preserve">a </w:t>
      </w:r>
      <w:r w:rsidR="00925AB0">
        <w:rPr>
          <w:rFonts w:ascii="Times New Roman" w:hAnsi="Times New Roman" w:cs="Times New Roman"/>
          <w:sz w:val="24"/>
          <w:szCs w:val="24"/>
        </w:rPr>
        <w:t xml:space="preserve">2003-2022 with </w:t>
      </w:r>
      <w:r w:rsidR="00371EF1" w:rsidRPr="00371EF1">
        <w:rPr>
          <w:rFonts w:ascii="Times New Roman" w:hAnsi="Times New Roman" w:cs="Times New Roman"/>
          <w:sz w:val="24"/>
          <w:szCs w:val="24"/>
        </w:rPr>
        <w:t>generalized</w:t>
      </w:r>
      <w:r w:rsidR="00371EF1">
        <w:rPr>
          <w:rFonts w:ascii="Times New Roman" w:hAnsi="Times New Roman" w:cs="Times New Roman"/>
          <w:sz w:val="24"/>
          <w:szCs w:val="24"/>
        </w:rPr>
        <w:t xml:space="preserve"> additive model predictions (blue line). (B) annual averages (</w:t>
      </w:r>
      <w:r w:rsidR="00925AB0">
        <w:rPr>
          <w:rFonts w:ascii="Times New Roman" w:hAnsi="Times New Roman" w:cs="Times New Roman"/>
          <w:sz w:val="24"/>
          <w:szCs w:val="24"/>
        </w:rPr>
        <w:t xml:space="preserve">January 1 – December 31; </w:t>
      </w:r>
      <w:r w:rsidR="00371EF1">
        <w:rPr>
          <w:rFonts w:ascii="Times New Roman" w:hAnsi="Times New Roman" w:cs="Times New Roman"/>
          <w:sz w:val="24"/>
          <w:szCs w:val="24"/>
        </w:rPr>
        <w:t xml:space="preserve">+/- 95% confidence intervals) with </w:t>
      </w:r>
      <w:r w:rsidR="00925AB0">
        <w:rPr>
          <w:rFonts w:ascii="Times New Roman" w:hAnsi="Times New Roman" w:cs="Times New Roman"/>
          <w:sz w:val="24"/>
          <w:szCs w:val="24"/>
        </w:rPr>
        <w:t xml:space="preserve">trend estimates from </w:t>
      </w:r>
      <w:r w:rsidR="00371EF1">
        <w:rPr>
          <w:rFonts w:ascii="Times New Roman" w:hAnsi="Times New Roman" w:cs="Times New Roman"/>
          <w:sz w:val="24"/>
          <w:szCs w:val="24"/>
        </w:rPr>
        <w:t>meta-analysis</w:t>
      </w:r>
      <w:r w:rsidR="00925AB0">
        <w:rPr>
          <w:rFonts w:ascii="Times New Roman" w:hAnsi="Times New Roman" w:cs="Times New Roman"/>
          <w:sz w:val="24"/>
          <w:szCs w:val="24"/>
        </w:rPr>
        <w:t xml:space="preserve">. The trend lines (red with 95% CI) estimate the rate of change of chlorophyll </w:t>
      </w:r>
      <w:r w:rsidR="00925AB0">
        <w:rPr>
          <w:rFonts w:ascii="Times New Roman" w:hAnsi="Times New Roman" w:cs="Times New Roman"/>
          <w:i/>
          <w:iCs/>
          <w:sz w:val="24"/>
          <w:szCs w:val="24"/>
        </w:rPr>
        <w:t>a</w:t>
      </w:r>
      <w:r w:rsidR="00925AB0">
        <w:rPr>
          <w:rFonts w:ascii="Times New Roman" w:hAnsi="Times New Roman" w:cs="Times New Roman"/>
          <w:sz w:val="24"/>
          <w:szCs w:val="24"/>
        </w:rPr>
        <w:t xml:space="preserve"> per year reported as the log10 slope (+/- 95% CI) in the subtitle: ns: not significant at α = 0.05. (C) </w:t>
      </w:r>
      <w:r w:rsidR="00371EF1">
        <w:rPr>
          <w:rFonts w:ascii="Times New Roman" w:hAnsi="Times New Roman" w:cs="Times New Roman"/>
          <w:sz w:val="24"/>
          <w:szCs w:val="24"/>
        </w:rPr>
        <w:t xml:space="preserve">estimates of log10 chlorophyll </w:t>
      </w:r>
      <w:r w:rsidR="00371EF1">
        <w:rPr>
          <w:rFonts w:ascii="Times New Roman" w:hAnsi="Times New Roman" w:cs="Times New Roman"/>
          <w:i/>
          <w:iCs/>
          <w:sz w:val="24"/>
          <w:szCs w:val="24"/>
        </w:rPr>
        <w:t>a</w:t>
      </w:r>
      <w:r w:rsidR="00371EF1">
        <w:rPr>
          <w:rFonts w:ascii="Times New Roman" w:hAnsi="Times New Roman" w:cs="Times New Roman"/>
          <w:sz w:val="24"/>
          <w:szCs w:val="24"/>
        </w:rPr>
        <w:t xml:space="preserve"> change per year (+/- 95% </w:t>
      </w:r>
      <w:r w:rsidR="00925AB0">
        <w:rPr>
          <w:rFonts w:ascii="Times New Roman" w:hAnsi="Times New Roman" w:cs="Times New Roman"/>
          <w:sz w:val="24"/>
          <w:szCs w:val="24"/>
        </w:rPr>
        <w:t>CI</w:t>
      </w:r>
      <w:r w:rsidR="00371EF1">
        <w:rPr>
          <w:rFonts w:ascii="Times New Roman" w:hAnsi="Times New Roman" w:cs="Times New Roman"/>
          <w:sz w:val="24"/>
          <w:szCs w:val="24"/>
        </w:rPr>
        <w:t xml:space="preserve">) with trend estimates </w:t>
      </w:r>
      <w:r w:rsidR="00925AB0">
        <w:rPr>
          <w:rFonts w:ascii="Times New Roman" w:hAnsi="Times New Roman" w:cs="Times New Roman"/>
          <w:sz w:val="24"/>
          <w:szCs w:val="24"/>
        </w:rPr>
        <w:t>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6F80693F" w14:textId="6B1DABFF" w:rsidR="0007300D" w:rsidRPr="00371EF1" w:rsidRDefault="0007300D" w:rsidP="0007300D">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SS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San Sebastian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w:t>
      </w:r>
      <w:r>
        <w:rPr>
          <w:rFonts w:ascii="Times New Roman" w:hAnsi="Times New Roman" w:cs="Times New Roman"/>
          <w:sz w:val="24"/>
          <w:szCs w:val="24"/>
        </w:rPr>
        <w:lastRenderedPageBreak/>
        <w:t>to 2005 and after 2020 are not available because of an incomplete two-year record for estimating the trend. Significant estimates are shown in red.</w:t>
      </w:r>
    </w:p>
    <w:p w14:paraId="3BF7A9DB" w14:textId="6EBBB4B7" w:rsidR="00AF5CF3" w:rsidRPr="00371EF1" w:rsidRDefault="00AF5CF3" w:rsidP="00AF5CF3">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FM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Fort Matanzas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5491D64F" w14:textId="45825D88" w:rsidR="0007300D" w:rsidRDefault="00AF5CF3"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PC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Pellicer Creek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22BF7279" w14:textId="2CE5EDC4" w:rsidR="007D5E6C" w:rsidRPr="00251A9F" w:rsidRDefault="007D5E6C" w:rsidP="002B768E">
      <w:pPr>
        <w:spacing w:line="480" w:lineRule="auto"/>
        <w:jc w:val="left"/>
        <w:rPr>
          <w:rFonts w:ascii="Times New Roman" w:hAnsi="Times New Roman" w:cs="Times New Roman"/>
          <w:sz w:val="24"/>
          <w:szCs w:val="24"/>
        </w:rPr>
      </w:pPr>
      <w:r w:rsidRPr="007D5E6C">
        <w:rPr>
          <w:rFonts w:ascii="Times New Roman" w:hAnsi="Times New Roman" w:cs="Times New Roman"/>
          <w:b/>
          <w:bCs/>
          <w:sz w:val="24"/>
          <w:szCs w:val="24"/>
        </w:rPr>
        <w:lastRenderedPageBreak/>
        <w:t>Figure Seasonal variability</w:t>
      </w:r>
      <w:r>
        <w:rPr>
          <w:rFonts w:ascii="Times New Roman" w:hAnsi="Times New Roman" w:cs="Times New Roman"/>
          <w:sz w:val="24"/>
          <w:szCs w:val="24"/>
        </w:rPr>
        <w:t>. Phytoplankton patterns of variability at Pine Island</w:t>
      </w:r>
      <w:r w:rsidR="00251A9F">
        <w:rPr>
          <w:rFonts w:ascii="Times New Roman" w:hAnsi="Times New Roman" w:cs="Times New Roman"/>
          <w:sz w:val="24"/>
          <w:szCs w:val="24"/>
        </w:rPr>
        <w:t xml:space="preserve"> (A), San Sebastian (B), Fort Matanzas (C), and Pellicer Creek (D) water quality stations</w:t>
      </w:r>
      <w:r>
        <w:rPr>
          <w:rFonts w:ascii="Times New Roman" w:hAnsi="Times New Roman" w:cs="Times New Roman"/>
          <w:sz w:val="24"/>
          <w:szCs w:val="24"/>
        </w:rPr>
        <w:t xml:space="preserve"> in the Guana Tolomato Matanzas estuary. </w:t>
      </w:r>
      <w:r w:rsidR="00251A9F">
        <w:rPr>
          <w:rFonts w:ascii="Times New Roman" w:hAnsi="Times New Roman" w:cs="Times New Roman"/>
          <w:sz w:val="24"/>
          <w:szCs w:val="24"/>
        </w:rPr>
        <w:t>G</w:t>
      </w:r>
      <w:r>
        <w:rPr>
          <w:rFonts w:ascii="Times New Roman" w:hAnsi="Times New Roman" w:cs="Times New Roman"/>
          <w:sz w:val="24"/>
          <w:szCs w:val="24"/>
        </w:rPr>
        <w:t xml:space="preserve">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r w:rsidR="00251A9F">
        <w:rPr>
          <w:rFonts w:ascii="Times New Roman" w:hAnsi="Times New Roman" w:cs="Times New Roman"/>
          <w:sz w:val="24"/>
          <w:szCs w:val="24"/>
        </w:rPr>
        <w:t xml:space="preserve"> using monthly chlorophyll </w:t>
      </w:r>
      <w:r w:rsidR="00251A9F">
        <w:rPr>
          <w:rFonts w:ascii="Times New Roman" w:hAnsi="Times New Roman" w:cs="Times New Roman"/>
          <w:i/>
          <w:iCs/>
          <w:sz w:val="24"/>
          <w:szCs w:val="24"/>
        </w:rPr>
        <w:t>a</w:t>
      </w:r>
      <w:r w:rsidR="00251A9F">
        <w:rPr>
          <w:rFonts w:ascii="Times New Roman" w:hAnsi="Times New Roman" w:cs="Times New Roman"/>
          <w:sz w:val="24"/>
          <w:szCs w:val="24"/>
        </w:rPr>
        <w:t xml:space="preserve"> data from 2003-2022. </w:t>
      </w:r>
    </w:p>
    <w:p w14:paraId="0E3034E5" w14:textId="0B09682C" w:rsidR="00E416BF" w:rsidRDefault="009A71EB" w:rsidP="00474AFC">
      <w:pPr>
        <w:spacing w:line="480" w:lineRule="auto"/>
        <w:jc w:val="left"/>
        <w:rPr>
          <w:rFonts w:ascii="Times New Roman" w:hAnsi="Times New Roman" w:cs="Times New Roman"/>
          <w:sz w:val="24"/>
          <w:szCs w:val="24"/>
        </w:rPr>
      </w:pPr>
      <w:r w:rsidRPr="00F479E5">
        <w:rPr>
          <w:rFonts w:ascii="Times New Roman" w:hAnsi="Times New Roman" w:cs="Times New Roman"/>
          <w:b/>
          <w:bCs/>
          <w:sz w:val="24"/>
          <w:szCs w:val="24"/>
        </w:rPr>
        <w:t>Figure Fulcrums</w:t>
      </w:r>
      <w:r>
        <w:rPr>
          <w:rFonts w:ascii="Times New Roman" w:hAnsi="Times New Roman" w:cs="Times New Roman"/>
          <w:b/>
          <w:bCs/>
          <w:sz w:val="24"/>
          <w:szCs w:val="24"/>
        </w:rPr>
        <w:t xml:space="preserve"> Combined</w:t>
      </w:r>
      <w:r>
        <w:rPr>
          <w:rFonts w:ascii="Times New Roman" w:hAnsi="Times New Roman" w:cs="Times New Roman"/>
          <w:sz w:val="24"/>
          <w:szCs w:val="24"/>
        </w:rPr>
        <w:t xml:space="preserve">. Annual variability in the season pattern of chlorophyll </w:t>
      </w:r>
      <w:r>
        <w:rPr>
          <w:rFonts w:ascii="Times New Roman" w:hAnsi="Times New Roman" w:cs="Times New Roman"/>
          <w:i/>
          <w:iCs/>
          <w:sz w:val="24"/>
          <w:szCs w:val="24"/>
        </w:rPr>
        <w:t>a</w:t>
      </w:r>
      <w:r>
        <w:rPr>
          <w:rFonts w:ascii="Times New Roman" w:hAnsi="Times New Roman" w:cs="Times New Roman"/>
          <w:sz w:val="24"/>
          <w:szCs w:val="24"/>
        </w:rPr>
        <w:t xml:space="preserve"> measured as the fulcrum – the date in months when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reached 50% of the total annual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at Pine Island (“PI”, mean= 6.</w:t>
      </w:r>
      <w:r w:rsidR="00206A51">
        <w:rPr>
          <w:rFonts w:ascii="Times New Roman" w:hAnsi="Times New Roman" w:cs="Times New Roman"/>
          <w:sz w:val="24"/>
          <w:szCs w:val="24"/>
        </w:rPr>
        <w:t>50</w:t>
      </w:r>
      <w:r>
        <w:rPr>
          <w:rFonts w:ascii="Times New Roman" w:hAnsi="Times New Roman" w:cs="Times New Roman"/>
          <w:sz w:val="24"/>
          <w:szCs w:val="24"/>
        </w:rPr>
        <w:t>), San Sebastian (“SS”, 6.9</w:t>
      </w:r>
      <w:r w:rsidR="00206A51">
        <w:rPr>
          <w:rFonts w:ascii="Times New Roman" w:hAnsi="Times New Roman" w:cs="Times New Roman"/>
          <w:sz w:val="24"/>
          <w:szCs w:val="24"/>
        </w:rPr>
        <w:t>9</w:t>
      </w:r>
      <w:r>
        <w:rPr>
          <w:rFonts w:ascii="Times New Roman" w:hAnsi="Times New Roman" w:cs="Times New Roman"/>
          <w:sz w:val="24"/>
          <w:szCs w:val="24"/>
        </w:rPr>
        <w:t>), Fort Matanzas (“FM”, 6.8</w:t>
      </w:r>
      <w:r w:rsidR="00206A51">
        <w:rPr>
          <w:rFonts w:ascii="Times New Roman" w:hAnsi="Times New Roman" w:cs="Times New Roman"/>
          <w:sz w:val="24"/>
          <w:szCs w:val="24"/>
        </w:rPr>
        <w:t>6</w:t>
      </w:r>
      <w:r>
        <w:rPr>
          <w:rFonts w:ascii="Times New Roman" w:hAnsi="Times New Roman" w:cs="Times New Roman"/>
          <w:sz w:val="24"/>
          <w:szCs w:val="24"/>
        </w:rPr>
        <w:t>), and Pellicer Creek (“PC”, 6.6</w:t>
      </w:r>
      <w:r w:rsidR="00206A51">
        <w:rPr>
          <w:rFonts w:ascii="Times New Roman" w:hAnsi="Times New Roman" w:cs="Times New Roman"/>
          <w:sz w:val="24"/>
          <w:szCs w:val="24"/>
        </w:rPr>
        <w:t>1</w:t>
      </w:r>
      <w:r>
        <w:rPr>
          <w:rFonts w:ascii="Times New Roman" w:hAnsi="Times New Roman" w:cs="Times New Roman"/>
          <w:sz w:val="24"/>
          <w:szCs w:val="24"/>
        </w:rPr>
        <w:t xml:space="preserve">). </w:t>
      </w:r>
      <w:r w:rsidR="00206A51">
        <w:rPr>
          <w:rFonts w:ascii="Times New Roman" w:hAnsi="Times New Roman" w:cs="Times New Roman"/>
          <w:sz w:val="24"/>
          <w:szCs w:val="24"/>
        </w:rPr>
        <w:t xml:space="preserve">Dashed horizontal line represents the average fulcrum for all sites (6.74). Each point is additionally colored based on whether the station is more “Marine-Influenced” (gray) or “Freshwater-Influenced (black). </w:t>
      </w:r>
    </w:p>
    <w:p w14:paraId="0DEBC53E" w14:textId="4071E049" w:rsidR="00E416BF" w:rsidRDefault="00251A9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Figure Annual Mins and Max Temp and Salinity</w:t>
      </w:r>
      <w:r>
        <w:rPr>
          <w:rFonts w:ascii="Times New Roman" w:hAnsi="Times New Roman" w:cs="Times New Roman"/>
          <w:sz w:val="24"/>
          <w:szCs w:val="24"/>
        </w:rPr>
        <w:t xml:space="preserve"> Annual temperature (Celsius) maximums (panel A) and minimums (Panel C) as well as annual salinity (PSU) maximums (Panel B) and minimums (Panel D) from the Pine Island (black), San Sebastian (orange), Fort Matanzas (blue), and Pellicer Creek (green) water quality stations </w:t>
      </w:r>
      <w:r>
        <w:rPr>
          <w:rFonts w:ascii="Times New Roman" w:hAnsi="Times New Roman" w:cs="Times New Roman"/>
          <w:sz w:val="24"/>
          <w:szCs w:val="24"/>
        </w:rPr>
        <w:t>in the Guana Tolomato Matanzas estuary</w:t>
      </w:r>
      <w:r>
        <w:rPr>
          <w:rFonts w:ascii="Times New Roman" w:hAnsi="Times New Roman" w:cs="Times New Roman"/>
          <w:sz w:val="24"/>
          <w:szCs w:val="24"/>
        </w:rPr>
        <w:t>.</w:t>
      </w:r>
    </w:p>
    <w:p w14:paraId="5D8520C8" w14:textId="03CBB8C7" w:rsidR="00E416BF" w:rsidRDefault="00E416BF" w:rsidP="00E416BF">
      <w:pPr>
        <w:pStyle w:val="Bibliography"/>
        <w:spacing w:line="480" w:lineRule="auto"/>
        <w:rPr>
          <w:rFonts w:ascii="Times New Roman" w:hAnsi="Times New Roman" w:cs="Times New Roman"/>
          <w:sz w:val="24"/>
          <w:szCs w:val="24"/>
        </w:rPr>
      </w:pPr>
      <w:r w:rsidRPr="00E416BF">
        <w:rPr>
          <w:rFonts w:ascii="Times New Roman" w:hAnsi="Times New Roman" w:cs="Times New Roman"/>
          <w:b/>
          <w:bCs/>
          <w:sz w:val="24"/>
          <w:szCs w:val="24"/>
        </w:rPr>
        <w:t>Figure Annual Rainfall</w:t>
      </w:r>
      <w:r>
        <w:rPr>
          <w:rFonts w:ascii="Times New Roman" w:hAnsi="Times New Roman" w:cs="Times New Roman"/>
          <w:sz w:val="24"/>
          <w:szCs w:val="24"/>
        </w:rPr>
        <w:t>. Annual rainfall</w:t>
      </w:r>
      <w:r w:rsidR="00251A9F">
        <w:rPr>
          <w:rFonts w:ascii="Times New Roman" w:hAnsi="Times New Roman" w:cs="Times New Roman"/>
          <w:sz w:val="24"/>
          <w:szCs w:val="24"/>
        </w:rPr>
        <w:t xml:space="preserve"> (centimeters)</w:t>
      </w:r>
      <w:r>
        <w:rPr>
          <w:rFonts w:ascii="Times New Roman" w:hAnsi="Times New Roman" w:cs="Times New Roman"/>
          <w:sz w:val="24"/>
          <w:szCs w:val="24"/>
        </w:rPr>
        <w:t xml:space="preserve"> collected at the weather station in Pellicer Creek in the Guana Tolomato Matanzas National Estuarine Research Reserve. </w:t>
      </w:r>
      <w:r w:rsidR="00251A9F">
        <w:rPr>
          <w:rFonts w:ascii="Times New Roman" w:hAnsi="Times New Roman" w:cs="Times New Roman"/>
          <w:sz w:val="24"/>
          <w:szCs w:val="24"/>
        </w:rPr>
        <w:t xml:space="preserve">(A) </w:t>
      </w:r>
      <w:r>
        <w:rPr>
          <w:rFonts w:ascii="Times New Roman" w:hAnsi="Times New Roman" w:cs="Times New Roman"/>
          <w:sz w:val="24"/>
          <w:szCs w:val="24"/>
        </w:rPr>
        <w:t>The dashed horizontal line indicates the average of the 20-year time period of 119.83</w:t>
      </w:r>
      <w:r w:rsidR="00251A9F">
        <w:rPr>
          <w:rFonts w:ascii="Times New Roman" w:hAnsi="Times New Roman" w:cs="Times New Roman"/>
          <w:sz w:val="24"/>
          <w:szCs w:val="24"/>
        </w:rPr>
        <w:t xml:space="preserve"> </w:t>
      </w:r>
      <w:r>
        <w:rPr>
          <w:rFonts w:ascii="Times New Roman" w:hAnsi="Times New Roman" w:cs="Times New Roman"/>
          <w:sz w:val="24"/>
          <w:szCs w:val="24"/>
        </w:rPr>
        <w:t xml:space="preserve">cm. </w:t>
      </w:r>
      <w:r w:rsidR="00251A9F">
        <w:rPr>
          <w:rFonts w:ascii="Times New Roman" w:hAnsi="Times New Roman" w:cs="Times New Roman"/>
          <w:sz w:val="24"/>
          <w:szCs w:val="24"/>
        </w:rPr>
        <w:t xml:space="preserve">(B) Deviations of each annual rainfall from the average </w:t>
      </w:r>
      <w:r w:rsidR="00F97512">
        <w:rPr>
          <w:rFonts w:ascii="Times New Roman" w:hAnsi="Times New Roman" w:cs="Times New Roman"/>
          <w:sz w:val="24"/>
          <w:szCs w:val="24"/>
        </w:rPr>
        <w:t>annual rainfall. Triangles represent “wetter” years in which the annual rainfall exceeded the average. Circles represent “drier” years in which the annual rainfall was less than the average.</w:t>
      </w:r>
    </w:p>
    <w:p w14:paraId="175916A4" w14:textId="6E597A84" w:rsidR="007D5E6C" w:rsidRDefault="00E416BF" w:rsidP="004E5CA4">
      <w:pPr>
        <w:pStyle w:val="Bibliography"/>
        <w:spacing w:line="480" w:lineRule="auto"/>
        <w:rPr>
          <w:rFonts w:ascii="Times New Roman" w:hAnsi="Times New Roman" w:cs="Times New Roman"/>
          <w:sz w:val="24"/>
          <w:szCs w:val="24"/>
        </w:rPr>
      </w:pPr>
      <w:r w:rsidRPr="00E416BF">
        <w:rPr>
          <w:rFonts w:ascii="Times New Roman" w:hAnsi="Times New Roman" w:cs="Times New Roman"/>
          <w:b/>
          <w:bCs/>
          <w:sz w:val="24"/>
          <w:szCs w:val="24"/>
        </w:rPr>
        <w:t>Figure MEI Index</w:t>
      </w:r>
      <w:r>
        <w:rPr>
          <w:rFonts w:ascii="Times New Roman" w:hAnsi="Times New Roman" w:cs="Times New Roman"/>
          <w:sz w:val="24"/>
          <w:szCs w:val="24"/>
        </w:rPr>
        <w:t xml:space="preserve"> </w:t>
      </w:r>
      <w:r w:rsidRPr="00E416BF">
        <w:rPr>
          <w:rFonts w:ascii="Times New Roman" w:hAnsi="Times New Roman" w:cs="Times New Roman"/>
          <w:sz w:val="24"/>
          <w:szCs w:val="24"/>
        </w:rPr>
        <w:t>Multivariate ENSO Index (MEI) from 2003-2022. Positive values (red) indicate El Ni</w:t>
      </w:r>
      <w:r w:rsidR="00CA28DB">
        <w:rPr>
          <w:rFonts w:ascii="Times New Roman" w:hAnsi="Times New Roman" w:cs="Times New Roman"/>
          <w:sz w:val="24"/>
          <w:szCs w:val="24"/>
        </w:rPr>
        <w:t>ñ</w:t>
      </w:r>
      <w:r w:rsidRPr="00E416BF">
        <w:rPr>
          <w:rFonts w:ascii="Times New Roman" w:hAnsi="Times New Roman" w:cs="Times New Roman"/>
          <w:sz w:val="24"/>
          <w:szCs w:val="24"/>
        </w:rPr>
        <w:t>o periods and negative values (blue) La Ni</w:t>
      </w:r>
      <w:r w:rsidR="00CA28DB">
        <w:rPr>
          <w:rFonts w:ascii="Times New Roman" w:hAnsi="Times New Roman" w:cs="Times New Roman"/>
          <w:sz w:val="24"/>
          <w:szCs w:val="24"/>
        </w:rPr>
        <w:t>ñ</w:t>
      </w:r>
      <w:r w:rsidRPr="00E416BF">
        <w:rPr>
          <w:rFonts w:ascii="Times New Roman" w:hAnsi="Times New Roman" w:cs="Times New Roman"/>
          <w:sz w:val="24"/>
          <w:szCs w:val="24"/>
        </w:rPr>
        <w:t>a periods.</w:t>
      </w:r>
      <w:r w:rsidR="007D5E6C">
        <w:rPr>
          <w:rFonts w:ascii="Times New Roman" w:hAnsi="Times New Roman" w:cs="Times New Roman"/>
          <w:sz w:val="24"/>
          <w:szCs w:val="24"/>
        </w:rPr>
        <w:br w:type="page"/>
      </w:r>
    </w:p>
    <w:p w14:paraId="2E50E7DF" w14:textId="29754B6C" w:rsidR="007D5E6C" w:rsidRPr="004E5CA4" w:rsidRDefault="007D5E6C" w:rsidP="00CA28DB">
      <w:pPr>
        <w:spacing w:line="480" w:lineRule="auto"/>
        <w:jc w:val="left"/>
        <w:rPr>
          <w:rFonts w:ascii="Times New Roman" w:hAnsi="Times New Roman" w:cs="Times New Roman"/>
          <w:b/>
          <w:bCs/>
          <w:sz w:val="24"/>
          <w:szCs w:val="24"/>
        </w:rPr>
      </w:pPr>
      <w:r w:rsidRPr="004E5CA4">
        <w:rPr>
          <w:rFonts w:ascii="Times New Roman" w:hAnsi="Times New Roman" w:cs="Times New Roman"/>
          <w:b/>
          <w:bCs/>
          <w:sz w:val="24"/>
          <w:szCs w:val="24"/>
        </w:rPr>
        <w:lastRenderedPageBreak/>
        <w:t>Appendix</w:t>
      </w:r>
      <w:r w:rsidR="004E5CA4" w:rsidRPr="004E5CA4">
        <w:rPr>
          <w:rFonts w:ascii="Times New Roman" w:hAnsi="Times New Roman" w:cs="Times New Roman"/>
          <w:b/>
          <w:bCs/>
          <w:sz w:val="24"/>
          <w:szCs w:val="24"/>
        </w:rPr>
        <w:t xml:space="preserve"> Figures</w:t>
      </w:r>
    </w:p>
    <w:p w14:paraId="10988959" w14:textId="77777777" w:rsidR="007D5E6C" w:rsidRDefault="007D5E6C" w:rsidP="007D5E6C">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Figure PI variability</w:t>
      </w:r>
      <w:r>
        <w:rPr>
          <w:rFonts w:ascii="Times New Roman" w:hAnsi="Times New Roman" w:cs="Times New Roman"/>
          <w:sz w:val="24"/>
          <w:szCs w:val="24"/>
        </w:rPr>
        <w:t xml:space="preserve">. Phytoplankton patterns of variability at Pine Island in the Guana Tolomato Matanzas estuary. Blue lines are monthly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values;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46D9DE2B" w14:textId="77777777" w:rsidR="007D5E6C" w:rsidRDefault="007D5E6C" w:rsidP="007D5E6C">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SS</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San Sebastian in the Guana Tolomato Matanzas estuary. Blue lines are monthly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values;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2F2CF25C" w14:textId="77777777" w:rsidR="007D5E6C" w:rsidRDefault="007D5E6C" w:rsidP="007D5E6C">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FM</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Fort Matanzas in the Guana Tolomato Matanzas estuary. Blue lines are monthly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values;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6A5A8BFC" w14:textId="77777777" w:rsidR="007D5E6C" w:rsidRDefault="007D5E6C" w:rsidP="007D5E6C">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Figure P</w:t>
      </w:r>
      <w:r>
        <w:rPr>
          <w:rFonts w:ascii="Times New Roman" w:hAnsi="Times New Roman" w:cs="Times New Roman"/>
          <w:b/>
          <w:bCs/>
          <w:sz w:val="24"/>
          <w:szCs w:val="24"/>
        </w:rPr>
        <w:t>C</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Pellicer Creek in the Guana Tolomato Matanzas estuary. Blue lines are monthly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values;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266903AB" w14:textId="77777777" w:rsidR="00A801C4" w:rsidRDefault="00A801C4" w:rsidP="00A801C4">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WQ Temp/Sal </w:t>
      </w:r>
      <w:r>
        <w:rPr>
          <w:rFonts w:ascii="Times New Roman" w:hAnsi="Times New Roman" w:cs="Times New Roman"/>
          <w:sz w:val="24"/>
          <w:szCs w:val="24"/>
        </w:rPr>
        <w:t xml:space="preserve">Monthly averages of 15-minute continuous water quality data collected from YSI instruments deployed at Pine Island, San Sebastian, Fort Matanzas, and Pellicer Creek stations in the Guana Tolomato Matanzas National Estuarine Research Reserve. </w:t>
      </w:r>
    </w:p>
    <w:p w14:paraId="7BD43F8A" w14:textId="77777777" w:rsidR="00F97512" w:rsidRDefault="00F97512" w:rsidP="00F97512">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PI correlations. </w:t>
      </w:r>
      <w:r>
        <w:rPr>
          <w:rFonts w:ascii="Times New Roman" w:hAnsi="Times New Roman" w:cs="Times New Roman"/>
          <w:sz w:val="24"/>
          <w:szCs w:val="24"/>
        </w:rPr>
        <w:t xml:space="preserve">Visual of Spearman rho correlation matrix for monthly average environmental data at Pine Island in the Guana Tolomato Matanzas National Estuarine Research </w:t>
      </w:r>
      <w:r>
        <w:rPr>
          <w:rFonts w:ascii="Times New Roman" w:hAnsi="Times New Roman" w:cs="Times New Roman"/>
          <w:sz w:val="24"/>
          <w:szCs w:val="24"/>
        </w:rPr>
        <w:lastRenderedPageBreak/>
        <w:t xml:space="preserve">Reserve: temperature (temp), salinity (sal), and precipitation (prcp) with monthly chlorophyll a (chla)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xml:space="preserve">. Variables with “_prec” represent the average of the month preceding the chlorophyll </w:t>
      </w:r>
      <w:r>
        <w:rPr>
          <w:rFonts w:ascii="Times New Roman" w:hAnsi="Times New Roman" w:cs="Times New Roman"/>
          <w:i/>
          <w:iCs/>
          <w:sz w:val="24"/>
          <w:szCs w:val="24"/>
        </w:rPr>
        <w:t>a</w:t>
      </w:r>
      <w:r>
        <w:rPr>
          <w:rFonts w:ascii="Times New Roman" w:hAnsi="Times New Roman" w:cs="Times New Roman"/>
          <w:iCs/>
          <w:sz w:val="24"/>
          <w:szCs w:val="24"/>
        </w:rPr>
        <w:t xml:space="preserve"> collection.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189691CA" w14:textId="77777777" w:rsidR="00F97512" w:rsidRDefault="00F97512" w:rsidP="00F97512">
      <w:pPr>
        <w:spacing w:line="480" w:lineRule="auto"/>
        <w:jc w:val="left"/>
        <w:rPr>
          <w:rFonts w:ascii="Times New Roman" w:hAnsi="Times New Roman" w:cs="Times New Roman"/>
          <w:sz w:val="24"/>
          <w:szCs w:val="24"/>
        </w:rPr>
      </w:pPr>
      <w:r>
        <w:rPr>
          <w:rFonts w:ascii="Times New Roman" w:hAnsi="Times New Roman" w:cs="Times New Roman"/>
          <w:iCs/>
          <w:sz w:val="24"/>
          <w:szCs w:val="24"/>
        </w:rPr>
        <w:t xml:space="preserve"> </w:t>
      </w:r>
      <w:r>
        <w:rPr>
          <w:rFonts w:ascii="Times New Roman" w:hAnsi="Times New Roman" w:cs="Times New Roman"/>
          <w:b/>
          <w:bCs/>
          <w:sz w:val="24"/>
          <w:szCs w:val="24"/>
        </w:rPr>
        <w:t xml:space="preserve">Figure SS correlations. </w:t>
      </w:r>
      <w:r>
        <w:rPr>
          <w:rFonts w:ascii="Times New Roman" w:hAnsi="Times New Roman" w:cs="Times New Roman"/>
          <w:sz w:val="24"/>
          <w:szCs w:val="24"/>
        </w:rPr>
        <w:t xml:space="preserve">Visual of Spearman rho correlation matrix for monthly average environmental data at San Sebastian in the Guana Tolomato Matanzas National Estuarine Research Reserve: temperature (temp), salinity (sal), and precipitation (prcp) with monthly chlorophyll a (chla)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xml:space="preserve">. Variables with “_prec” represent the average of the month preceding the chlorophyll </w:t>
      </w:r>
      <w:r>
        <w:rPr>
          <w:rFonts w:ascii="Times New Roman" w:hAnsi="Times New Roman" w:cs="Times New Roman"/>
          <w:i/>
          <w:iCs/>
          <w:sz w:val="24"/>
          <w:szCs w:val="24"/>
        </w:rPr>
        <w:t>a</w:t>
      </w:r>
      <w:r>
        <w:rPr>
          <w:rFonts w:ascii="Times New Roman" w:hAnsi="Times New Roman" w:cs="Times New Roman"/>
          <w:iCs/>
          <w:sz w:val="24"/>
          <w:szCs w:val="24"/>
        </w:rPr>
        <w:t xml:space="preserve"> collection.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6363A136" w14:textId="77777777" w:rsidR="00F97512" w:rsidRDefault="00F97512" w:rsidP="00F97512">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FM correlations. </w:t>
      </w:r>
      <w:r>
        <w:rPr>
          <w:rFonts w:ascii="Times New Roman" w:hAnsi="Times New Roman" w:cs="Times New Roman"/>
          <w:sz w:val="24"/>
          <w:szCs w:val="24"/>
        </w:rPr>
        <w:t xml:space="preserve">Visual of Spearman rho correlation matrix for monthly average environmental data at Fort Matanzas in the Guana Tolomato Matanzas National Estuarine Research Reserve: temperature (temp), salinity (sal), and precipitation (prcp) with monthly chlorophyll a (chla)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xml:space="preserve">. Variables with “_prec” represent the average of the month preceding the chlorophyll </w:t>
      </w:r>
      <w:r>
        <w:rPr>
          <w:rFonts w:ascii="Times New Roman" w:hAnsi="Times New Roman" w:cs="Times New Roman"/>
          <w:i/>
          <w:iCs/>
          <w:sz w:val="24"/>
          <w:szCs w:val="24"/>
        </w:rPr>
        <w:t>a</w:t>
      </w:r>
      <w:r>
        <w:rPr>
          <w:rFonts w:ascii="Times New Roman" w:hAnsi="Times New Roman" w:cs="Times New Roman"/>
          <w:iCs/>
          <w:sz w:val="24"/>
          <w:szCs w:val="24"/>
        </w:rPr>
        <w:t xml:space="preserve"> collection.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5CE48FFA" w14:textId="2C4AF36D" w:rsidR="00CE353A" w:rsidRPr="00CA28DB" w:rsidRDefault="00F97512" w:rsidP="00CA28DB">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PC correlations. </w:t>
      </w:r>
      <w:r>
        <w:rPr>
          <w:rFonts w:ascii="Times New Roman" w:hAnsi="Times New Roman" w:cs="Times New Roman"/>
          <w:sz w:val="24"/>
          <w:szCs w:val="24"/>
        </w:rPr>
        <w:t xml:space="preserve">Visual of Spearman rho correlation matrix for monthly average environmental data at Pellicer Creek in the Guana Tolomato Matanzas National Estuarine Research Reserve: temperature (temp), salinity (sal), and precipitation (prcp) with monthly chlorophyll a (chla)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xml:space="preserve">. Variables with </w:t>
      </w:r>
      <w:r>
        <w:rPr>
          <w:rFonts w:ascii="Times New Roman" w:hAnsi="Times New Roman" w:cs="Times New Roman"/>
          <w:sz w:val="24"/>
          <w:szCs w:val="24"/>
        </w:rPr>
        <w:lastRenderedPageBreak/>
        <w:t xml:space="preserve">“_prec” represent the average of the month preceding the chlorophyll </w:t>
      </w:r>
      <w:r>
        <w:rPr>
          <w:rFonts w:ascii="Times New Roman" w:hAnsi="Times New Roman" w:cs="Times New Roman"/>
          <w:i/>
          <w:iCs/>
          <w:sz w:val="24"/>
          <w:szCs w:val="24"/>
        </w:rPr>
        <w:t>a</w:t>
      </w:r>
      <w:r>
        <w:rPr>
          <w:rFonts w:ascii="Times New Roman" w:hAnsi="Times New Roman" w:cs="Times New Roman"/>
          <w:iCs/>
          <w:sz w:val="24"/>
          <w:szCs w:val="24"/>
        </w:rPr>
        <w:t xml:space="preserve"> collection.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0FE1DF61" w14:textId="77777777" w:rsidR="00CE353A" w:rsidRDefault="00CE353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FEC126" wp14:editId="3A9B6199">
            <wp:extent cx="5943600" cy="7691755"/>
            <wp:effectExtent l="0" t="0" r="0" b="0"/>
            <wp:docPr id="1382125496"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25496" name="Picture 1" descr="Map&#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ADE789C" w14:textId="09FBD52C" w:rsidR="00E35A92" w:rsidRDefault="00CE353A">
      <w:pPr>
        <w:rPr>
          <w:rFonts w:ascii="Times New Roman" w:hAnsi="Times New Roman" w:cs="Times New Roman"/>
          <w:sz w:val="24"/>
          <w:szCs w:val="24"/>
        </w:rPr>
      </w:pPr>
      <w:r w:rsidRPr="00CE353A">
        <w:rPr>
          <w:rFonts w:ascii="Times New Roman" w:hAnsi="Times New Roman" w:cs="Times New Roman"/>
          <w:b/>
          <w:bCs/>
          <w:sz w:val="24"/>
          <w:szCs w:val="24"/>
        </w:rPr>
        <w:t>Figure 1 Map</w:t>
      </w:r>
      <w:r>
        <w:rPr>
          <w:rFonts w:ascii="Times New Roman" w:hAnsi="Times New Roman" w:cs="Times New Roman"/>
          <w:sz w:val="24"/>
          <w:szCs w:val="24"/>
        </w:rPr>
        <w:t xml:space="preserve"> </w:t>
      </w:r>
    </w:p>
    <w:p w14:paraId="2C9712CB" w14:textId="24EF7FAA" w:rsidR="00E35A92" w:rsidRDefault="00EF497E"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518B4D" wp14:editId="05A9CECC">
            <wp:extent cx="5962650" cy="6038850"/>
            <wp:effectExtent l="0" t="0" r="0" b="0"/>
            <wp:docPr id="27045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62650" cy="6038850"/>
                    </a:xfrm>
                    <a:prstGeom prst="rect">
                      <a:avLst/>
                    </a:prstGeom>
                    <a:noFill/>
                  </pic:spPr>
                </pic:pic>
              </a:graphicData>
            </a:graphic>
          </wp:inline>
        </w:drawing>
      </w:r>
    </w:p>
    <w:p w14:paraId="308DC488" w14:textId="60BFBB83" w:rsidR="0007300D" w:rsidRDefault="00E35A92" w:rsidP="0007300D">
      <w:pPr>
        <w:spacing w:line="480" w:lineRule="auto"/>
        <w:jc w:val="left"/>
        <w:rPr>
          <w:rFonts w:ascii="Times New Roman" w:hAnsi="Times New Roman" w:cs="Times New Roman"/>
          <w:b/>
          <w:bCs/>
          <w:sz w:val="24"/>
          <w:szCs w:val="24"/>
        </w:rPr>
      </w:pPr>
      <w:r w:rsidRPr="0007300D">
        <w:rPr>
          <w:rFonts w:ascii="Times New Roman" w:hAnsi="Times New Roman" w:cs="Times New Roman"/>
          <w:b/>
          <w:bCs/>
          <w:sz w:val="24"/>
          <w:szCs w:val="24"/>
        </w:rPr>
        <w:t>Figure PI GAM and trend</w:t>
      </w:r>
    </w:p>
    <w:p w14:paraId="36897B4A" w14:textId="77777777" w:rsidR="0007300D" w:rsidRDefault="0007300D">
      <w:pPr>
        <w:rPr>
          <w:rFonts w:ascii="Times New Roman" w:hAnsi="Times New Roman" w:cs="Times New Roman"/>
          <w:b/>
          <w:bCs/>
          <w:sz w:val="24"/>
          <w:szCs w:val="24"/>
        </w:rPr>
      </w:pPr>
      <w:r>
        <w:rPr>
          <w:rFonts w:ascii="Times New Roman" w:hAnsi="Times New Roman" w:cs="Times New Roman"/>
          <w:b/>
          <w:bCs/>
          <w:sz w:val="24"/>
          <w:szCs w:val="24"/>
        </w:rPr>
        <w:br w:type="page"/>
      </w:r>
    </w:p>
    <w:p w14:paraId="0D913B00" w14:textId="20471FD9" w:rsidR="00E35A92" w:rsidRDefault="00EF497E"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E61CA4" wp14:editId="39878D5E">
            <wp:extent cx="5962650" cy="6191250"/>
            <wp:effectExtent l="0" t="0" r="0" b="0"/>
            <wp:docPr id="706793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2CAC5C9A" w14:textId="77777777" w:rsidR="00E35A92" w:rsidRPr="0007300D" w:rsidRDefault="00E35A92" w:rsidP="002B768E">
      <w:pPr>
        <w:spacing w:line="480" w:lineRule="auto"/>
        <w:jc w:val="left"/>
        <w:rPr>
          <w:rFonts w:ascii="Times New Roman" w:hAnsi="Times New Roman" w:cs="Times New Roman"/>
          <w:b/>
          <w:bCs/>
          <w:sz w:val="24"/>
          <w:szCs w:val="24"/>
        </w:rPr>
      </w:pPr>
      <w:r w:rsidRPr="0007300D">
        <w:rPr>
          <w:rFonts w:ascii="Times New Roman" w:hAnsi="Times New Roman" w:cs="Times New Roman"/>
          <w:b/>
          <w:bCs/>
          <w:sz w:val="24"/>
          <w:szCs w:val="24"/>
        </w:rPr>
        <w:t>Figure SS GAM and trend</w:t>
      </w:r>
    </w:p>
    <w:p w14:paraId="433ECA5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0ADBCF88" w14:textId="13D3A024" w:rsidR="00E35A92" w:rsidRDefault="00EF497E"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FA6069" wp14:editId="1EED61F4">
            <wp:extent cx="5962650" cy="6191250"/>
            <wp:effectExtent l="0" t="0" r="0" b="0"/>
            <wp:docPr id="5356045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3D0543EC" w14:textId="77777777" w:rsidR="00E35A92" w:rsidRPr="00EB047D" w:rsidRDefault="00E35A92" w:rsidP="002B768E">
      <w:pPr>
        <w:spacing w:line="480" w:lineRule="auto"/>
        <w:jc w:val="left"/>
        <w:rPr>
          <w:rFonts w:ascii="Times New Roman" w:hAnsi="Times New Roman" w:cs="Times New Roman"/>
          <w:b/>
          <w:bCs/>
          <w:sz w:val="24"/>
          <w:szCs w:val="24"/>
        </w:rPr>
      </w:pPr>
      <w:r w:rsidRPr="00EB047D">
        <w:rPr>
          <w:rFonts w:ascii="Times New Roman" w:hAnsi="Times New Roman" w:cs="Times New Roman"/>
          <w:b/>
          <w:bCs/>
          <w:sz w:val="24"/>
          <w:szCs w:val="24"/>
        </w:rPr>
        <w:t>Figure FM GAM and trend</w:t>
      </w:r>
    </w:p>
    <w:p w14:paraId="6D52449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3E19C9F9" w14:textId="5A879128" w:rsidR="00E35A92" w:rsidRDefault="00EF497E"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1B98FA" wp14:editId="2DA2D30E">
            <wp:extent cx="5962650" cy="6191250"/>
            <wp:effectExtent l="0" t="0" r="0" b="0"/>
            <wp:docPr id="5463786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617F9DBA" w14:textId="0876C104" w:rsidR="009074AE" w:rsidRPr="00EB047D" w:rsidRDefault="00E35A92" w:rsidP="002B768E">
      <w:pPr>
        <w:spacing w:line="480" w:lineRule="auto"/>
        <w:jc w:val="left"/>
        <w:rPr>
          <w:rFonts w:ascii="Times New Roman" w:hAnsi="Times New Roman" w:cs="Times New Roman"/>
          <w:b/>
          <w:bCs/>
          <w:sz w:val="24"/>
          <w:szCs w:val="24"/>
        </w:rPr>
      </w:pPr>
      <w:r w:rsidRPr="00EB047D">
        <w:rPr>
          <w:rFonts w:ascii="Times New Roman" w:hAnsi="Times New Roman" w:cs="Times New Roman"/>
          <w:b/>
          <w:bCs/>
          <w:sz w:val="24"/>
          <w:szCs w:val="24"/>
        </w:rPr>
        <w:t>Figure PC GAM and trend</w:t>
      </w:r>
      <w:r w:rsidR="009074AE" w:rsidRPr="00EB047D">
        <w:rPr>
          <w:rFonts w:ascii="Times New Roman" w:hAnsi="Times New Roman" w:cs="Times New Roman"/>
          <w:b/>
          <w:bCs/>
          <w:sz w:val="24"/>
          <w:szCs w:val="24"/>
        </w:rPr>
        <w:br w:type="page"/>
      </w:r>
    </w:p>
    <w:p w14:paraId="2549D5A5" w14:textId="68BE4923" w:rsidR="00D34BF2" w:rsidRDefault="0027422C">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50FBF58" wp14:editId="7820C465">
            <wp:extent cx="5962650" cy="6191250"/>
            <wp:effectExtent l="0" t="0" r="0" b="0"/>
            <wp:docPr id="2970981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39A60D5F" w14:textId="52A6B08D" w:rsidR="00424041" w:rsidRDefault="00D34BF2">
      <w:pPr>
        <w:rPr>
          <w:rFonts w:ascii="Times New Roman" w:hAnsi="Times New Roman" w:cs="Times New Roman"/>
          <w:b/>
          <w:bCs/>
          <w:sz w:val="24"/>
          <w:szCs w:val="24"/>
        </w:rPr>
      </w:pPr>
      <w:r>
        <w:rPr>
          <w:rFonts w:ascii="Times New Roman" w:hAnsi="Times New Roman" w:cs="Times New Roman"/>
          <w:b/>
          <w:bCs/>
          <w:sz w:val="24"/>
          <w:szCs w:val="24"/>
        </w:rPr>
        <w:t>Figure Seasonal Variability</w:t>
      </w:r>
      <w:r w:rsidR="002B768E">
        <w:rPr>
          <w:rFonts w:ascii="Times New Roman" w:hAnsi="Times New Roman" w:cs="Times New Roman"/>
          <w:b/>
          <w:bCs/>
          <w:sz w:val="24"/>
          <w:szCs w:val="24"/>
        </w:rPr>
        <w:br w:type="page"/>
      </w:r>
    </w:p>
    <w:p w14:paraId="7AB951F2" w14:textId="180CFBD3" w:rsidR="00424041" w:rsidRDefault="002C3105" w:rsidP="00424041">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B2DC06B" wp14:editId="543533B1">
            <wp:extent cx="5962650" cy="4867275"/>
            <wp:effectExtent l="0" t="0" r="0" b="9525"/>
            <wp:docPr id="17399674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62650" cy="4867275"/>
                    </a:xfrm>
                    <a:prstGeom prst="rect">
                      <a:avLst/>
                    </a:prstGeom>
                    <a:noFill/>
                  </pic:spPr>
                </pic:pic>
              </a:graphicData>
            </a:graphic>
          </wp:inline>
        </w:drawing>
      </w:r>
    </w:p>
    <w:p w14:paraId="2E54EA74" w14:textId="5FFFA551" w:rsidR="000E0318" w:rsidRDefault="00251A9F" w:rsidP="0042404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w:t>
      </w:r>
      <w:r w:rsidR="00424041">
        <w:rPr>
          <w:rFonts w:ascii="Times New Roman" w:hAnsi="Times New Roman" w:cs="Times New Roman"/>
          <w:b/>
          <w:bCs/>
          <w:sz w:val="24"/>
          <w:szCs w:val="24"/>
        </w:rPr>
        <w:t xml:space="preserve">Fulcrums </w:t>
      </w:r>
      <w:r>
        <w:rPr>
          <w:rFonts w:ascii="Times New Roman" w:hAnsi="Times New Roman" w:cs="Times New Roman"/>
          <w:b/>
          <w:bCs/>
          <w:sz w:val="24"/>
          <w:szCs w:val="24"/>
        </w:rPr>
        <w:t>Combined</w:t>
      </w:r>
      <w:r w:rsidR="000E0318">
        <w:rPr>
          <w:rFonts w:ascii="Times New Roman" w:hAnsi="Times New Roman" w:cs="Times New Roman"/>
          <w:b/>
          <w:bCs/>
          <w:sz w:val="24"/>
          <w:szCs w:val="24"/>
        </w:rPr>
        <w:br w:type="page"/>
      </w:r>
    </w:p>
    <w:p w14:paraId="6E4B7C59" w14:textId="55776A98" w:rsidR="004B67AA" w:rsidRDefault="004B67AA">
      <w:pPr>
        <w:rPr>
          <w:rFonts w:ascii="Times New Roman" w:hAnsi="Times New Roman" w:cs="Times New Roman"/>
          <w:b/>
          <w:bCs/>
          <w:sz w:val="24"/>
          <w:szCs w:val="24"/>
        </w:rPr>
      </w:pPr>
    </w:p>
    <w:p w14:paraId="1BDEAE51" w14:textId="2B9BB3F6" w:rsidR="00515A6A" w:rsidRDefault="00B15FA1">
      <w:pPr>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425EF6D6" wp14:editId="2D52F33C">
            <wp:simplePos x="0" y="0"/>
            <wp:positionH relativeFrom="margin">
              <wp:posOffset>1266825</wp:posOffset>
            </wp:positionH>
            <wp:positionV relativeFrom="paragraph">
              <wp:posOffset>3219450</wp:posOffset>
            </wp:positionV>
            <wp:extent cx="3915489" cy="228600"/>
            <wp:effectExtent l="0" t="0" r="8890" b="0"/>
            <wp:wrapNone/>
            <wp:docPr id="50305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52459" name=""/>
                    <pic:cNvPicPr/>
                  </pic:nvPicPr>
                  <pic:blipFill>
                    <a:blip r:embed="rId46">
                      <a:extLst>
                        <a:ext uri="{28A0092B-C50C-407E-A947-70E740481C1C}">
                          <a14:useLocalDpi xmlns:a14="http://schemas.microsoft.com/office/drawing/2010/main" val="0"/>
                        </a:ext>
                      </a:extLst>
                    </a:blip>
                    <a:stretch>
                      <a:fillRect/>
                    </a:stretch>
                  </pic:blipFill>
                  <pic:spPr>
                    <a:xfrm>
                      <a:off x="0" y="0"/>
                      <a:ext cx="3915489" cy="228600"/>
                    </a:xfrm>
                    <a:prstGeom prst="rect">
                      <a:avLst/>
                    </a:prstGeom>
                  </pic:spPr>
                </pic:pic>
              </a:graphicData>
            </a:graphic>
            <wp14:sizeRelH relativeFrom="margin">
              <wp14:pctWidth>0</wp14:pctWidth>
            </wp14:sizeRelH>
            <wp14:sizeRelV relativeFrom="margin">
              <wp14:pctHeight>0</wp14:pctHeight>
            </wp14:sizeRelV>
          </wp:anchor>
        </w:drawing>
      </w:r>
      <w:r w:rsidR="00115DFD">
        <w:rPr>
          <w:rFonts w:ascii="Times New Roman" w:hAnsi="Times New Roman" w:cs="Times New Roman"/>
          <w:b/>
          <w:bCs/>
          <w:noProof/>
          <w:sz w:val="24"/>
          <w:szCs w:val="24"/>
        </w:rPr>
        <w:drawing>
          <wp:inline distT="0" distB="0" distL="0" distR="0" wp14:anchorId="5ACEBDC0" wp14:editId="0508546E">
            <wp:extent cx="5962650" cy="6800850"/>
            <wp:effectExtent l="0" t="0" r="0" b="0"/>
            <wp:docPr id="214691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62650" cy="6800850"/>
                    </a:xfrm>
                    <a:prstGeom prst="rect">
                      <a:avLst/>
                    </a:prstGeom>
                    <a:noFill/>
                  </pic:spPr>
                </pic:pic>
              </a:graphicData>
            </a:graphic>
          </wp:inline>
        </w:drawing>
      </w:r>
    </w:p>
    <w:p w14:paraId="2D4FCEE2" w14:textId="15A795EB" w:rsidR="006B7581" w:rsidRDefault="00515A6A">
      <w:pPr>
        <w:rPr>
          <w:rFonts w:ascii="Times New Roman" w:hAnsi="Times New Roman" w:cs="Times New Roman"/>
          <w:b/>
          <w:bCs/>
          <w:sz w:val="24"/>
          <w:szCs w:val="24"/>
        </w:rPr>
      </w:pPr>
      <w:r>
        <w:rPr>
          <w:rFonts w:ascii="Times New Roman" w:hAnsi="Times New Roman" w:cs="Times New Roman"/>
          <w:b/>
          <w:bCs/>
          <w:sz w:val="24"/>
          <w:szCs w:val="24"/>
        </w:rPr>
        <w:t>Figure Annual Mins and Max Temp and Salinity</w:t>
      </w:r>
      <w:r w:rsidR="006B7581">
        <w:rPr>
          <w:rFonts w:ascii="Times New Roman" w:hAnsi="Times New Roman" w:cs="Times New Roman"/>
          <w:b/>
          <w:bCs/>
          <w:sz w:val="24"/>
          <w:szCs w:val="24"/>
        </w:rPr>
        <w:br w:type="page"/>
      </w:r>
    </w:p>
    <w:p w14:paraId="25415314" w14:textId="6371C758" w:rsidR="009C3323" w:rsidRDefault="00C83C78" w:rsidP="00F04A05">
      <w:pPr>
        <w:pStyle w:val="Bibliography"/>
        <w:spacing w:line="480" w:lineRule="auto"/>
        <w:rPr>
          <w:rFonts w:ascii="Times New Roman" w:hAnsi="Times New Roman" w:cs="Times New Roman"/>
          <w:b/>
          <w:bCs/>
          <w:sz w:val="24"/>
          <w:szCs w:val="24"/>
        </w:rPr>
      </w:pPr>
      <w:commentRangeStart w:id="83"/>
      <w:commentRangeEnd w:id="83"/>
      <w:r>
        <w:rPr>
          <w:rStyle w:val="CommentReference"/>
        </w:rPr>
        <w:lastRenderedPageBreak/>
        <w:commentReference w:id="83"/>
      </w:r>
      <w:r w:rsidR="00251A9F">
        <w:rPr>
          <w:rFonts w:ascii="Times New Roman" w:hAnsi="Times New Roman" w:cs="Times New Roman"/>
          <w:b/>
          <w:bCs/>
          <w:noProof/>
          <w:sz w:val="24"/>
          <w:szCs w:val="24"/>
        </w:rPr>
        <w:drawing>
          <wp:inline distT="0" distB="0" distL="0" distR="0" wp14:anchorId="06952129" wp14:editId="1154208F">
            <wp:extent cx="5962650" cy="6191250"/>
            <wp:effectExtent l="0" t="0" r="0" b="0"/>
            <wp:docPr id="5870672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0234BECA" w14:textId="59C9E15D" w:rsidR="00302557" w:rsidRDefault="006B7581"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Annual Rainfall </w:t>
      </w:r>
    </w:p>
    <w:p w14:paraId="46CEED2C" w14:textId="77777777" w:rsidR="00302557" w:rsidRDefault="00302557">
      <w:pPr>
        <w:rPr>
          <w:rFonts w:ascii="Times New Roman" w:hAnsi="Times New Roman" w:cs="Times New Roman"/>
          <w:b/>
          <w:bCs/>
          <w:sz w:val="24"/>
          <w:szCs w:val="24"/>
        </w:rPr>
      </w:pPr>
      <w:r>
        <w:rPr>
          <w:rFonts w:ascii="Times New Roman" w:hAnsi="Times New Roman" w:cs="Times New Roman"/>
          <w:b/>
          <w:bCs/>
          <w:sz w:val="24"/>
          <w:szCs w:val="24"/>
        </w:rPr>
        <w:br w:type="page"/>
      </w:r>
    </w:p>
    <w:p w14:paraId="7B72E6F8" w14:textId="7A7C1379" w:rsidR="006B7581" w:rsidRDefault="002271F9"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D9C6D1B" wp14:editId="55AD755B">
            <wp:extent cx="6267450" cy="3000375"/>
            <wp:effectExtent l="0" t="0" r="0" b="0"/>
            <wp:docPr id="21087108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67450" cy="3000375"/>
                    </a:xfrm>
                    <a:prstGeom prst="rect">
                      <a:avLst/>
                    </a:prstGeom>
                    <a:noFill/>
                  </pic:spPr>
                </pic:pic>
              </a:graphicData>
            </a:graphic>
          </wp:inline>
        </w:drawing>
      </w:r>
    </w:p>
    <w:p w14:paraId="2D96EB2E" w14:textId="5FCBD2F3" w:rsidR="0093436D" w:rsidRDefault="00302557"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MEI index</w:t>
      </w:r>
      <w:r w:rsidR="002271F9">
        <w:rPr>
          <w:rFonts w:ascii="Times New Roman" w:hAnsi="Times New Roman" w:cs="Times New Roman"/>
          <w:b/>
          <w:bCs/>
          <w:sz w:val="24"/>
          <w:szCs w:val="24"/>
        </w:rPr>
        <w:t xml:space="preserve"> </w:t>
      </w:r>
    </w:p>
    <w:p w14:paraId="06BB9B9F" w14:textId="77777777" w:rsidR="0093436D" w:rsidRDefault="0093436D">
      <w:pPr>
        <w:rPr>
          <w:rFonts w:ascii="Times New Roman" w:hAnsi="Times New Roman" w:cs="Times New Roman"/>
          <w:b/>
          <w:bCs/>
          <w:sz w:val="24"/>
          <w:szCs w:val="24"/>
        </w:rPr>
      </w:pPr>
      <w:r>
        <w:rPr>
          <w:rFonts w:ascii="Times New Roman" w:hAnsi="Times New Roman" w:cs="Times New Roman"/>
          <w:b/>
          <w:bCs/>
          <w:sz w:val="24"/>
          <w:szCs w:val="24"/>
        </w:rPr>
        <w:br w:type="page"/>
      </w:r>
    </w:p>
    <w:p w14:paraId="417DFCFE" w14:textId="76A90254" w:rsidR="006E1296" w:rsidRDefault="0024215C"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Appendix – Missing Data</w:t>
      </w:r>
    </w:p>
    <w:p w14:paraId="02D4C5E3" w14:textId="1B8B1D9E" w:rsidR="0024215C" w:rsidRPr="003D278D" w:rsidRDefault="0024215C" w:rsidP="002271F9">
      <w:pPr>
        <w:pStyle w:val="Bibliography"/>
        <w:spacing w:line="480" w:lineRule="auto"/>
      </w:pPr>
      <w:r>
        <w:rPr>
          <w:rFonts w:ascii="Times New Roman" w:hAnsi="Times New Roman" w:cs="Times New Roman"/>
          <w:b/>
          <w:bCs/>
          <w:sz w:val="24"/>
          <w:szCs w:val="24"/>
        </w:rPr>
        <w:t xml:space="preserve">Table A1. </w:t>
      </w:r>
      <w:r w:rsidRPr="003D278D">
        <w:rPr>
          <w:rFonts w:ascii="Times New Roman" w:hAnsi="Times New Roman" w:cs="Times New Roman"/>
          <w:sz w:val="24"/>
          <w:szCs w:val="24"/>
        </w:rPr>
        <w:t xml:space="preserve">Stations and the month and year in which they had missing values that were filled in with the averaged daily predicted values from the generalized additive model outputs to create the “filled chlorophyll </w:t>
      </w:r>
      <w:r w:rsidRPr="003D278D">
        <w:rPr>
          <w:rFonts w:ascii="Times New Roman" w:hAnsi="Times New Roman" w:cs="Times New Roman"/>
          <w:i/>
          <w:iCs/>
          <w:sz w:val="24"/>
          <w:szCs w:val="24"/>
        </w:rPr>
        <w:t xml:space="preserve">a </w:t>
      </w:r>
      <w:r w:rsidRPr="003D278D">
        <w:rPr>
          <w:rFonts w:ascii="Times New Roman" w:hAnsi="Times New Roman" w:cs="Times New Roman"/>
          <w:sz w:val="24"/>
          <w:szCs w:val="24"/>
        </w:rPr>
        <w:t>data set that was used in decomposition and seasonal analysis.</w:t>
      </w:r>
    </w:p>
    <w:tbl>
      <w:tblPr>
        <w:tblStyle w:val="TableGrid"/>
        <w:tblW w:w="0" w:type="auto"/>
        <w:tblLook w:val="04A0" w:firstRow="1" w:lastRow="0" w:firstColumn="1" w:lastColumn="0" w:noHBand="0" w:noVBand="1"/>
      </w:tblPr>
      <w:tblGrid>
        <w:gridCol w:w="4675"/>
        <w:gridCol w:w="4675"/>
      </w:tblGrid>
      <w:tr w:rsidR="0024215C" w14:paraId="4E9E8A0B" w14:textId="77777777" w:rsidTr="003D278D">
        <w:tc>
          <w:tcPr>
            <w:tcW w:w="4675" w:type="dxa"/>
            <w:tcBorders>
              <w:left w:val="nil"/>
              <w:bottom w:val="single" w:sz="4" w:space="0" w:color="auto"/>
              <w:right w:val="nil"/>
            </w:tcBorders>
            <w:vAlign w:val="center"/>
          </w:tcPr>
          <w:p w14:paraId="4E3956F7" w14:textId="7BD404DF" w:rsidR="0024215C" w:rsidRDefault="0024215C"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Station</w:t>
            </w:r>
          </w:p>
        </w:tc>
        <w:tc>
          <w:tcPr>
            <w:tcW w:w="4675" w:type="dxa"/>
            <w:tcBorders>
              <w:left w:val="nil"/>
              <w:bottom w:val="single" w:sz="4" w:space="0" w:color="auto"/>
              <w:right w:val="nil"/>
            </w:tcBorders>
            <w:vAlign w:val="center"/>
          </w:tcPr>
          <w:p w14:paraId="08CA2949" w14:textId="77D9F383" w:rsidR="0024215C" w:rsidRDefault="0024215C"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Missing Data</w:t>
            </w:r>
          </w:p>
        </w:tc>
      </w:tr>
      <w:tr w:rsidR="0024215C" w14:paraId="46A6836B" w14:textId="77777777" w:rsidTr="003D278D">
        <w:tc>
          <w:tcPr>
            <w:tcW w:w="4675" w:type="dxa"/>
            <w:tcBorders>
              <w:top w:val="single" w:sz="4" w:space="0" w:color="auto"/>
              <w:left w:val="nil"/>
              <w:bottom w:val="single" w:sz="4" w:space="0" w:color="auto"/>
              <w:right w:val="nil"/>
            </w:tcBorders>
            <w:vAlign w:val="center"/>
          </w:tcPr>
          <w:p w14:paraId="3322AE80" w14:textId="542D65AE" w:rsidR="0024215C" w:rsidRPr="003D278D" w:rsidRDefault="0024215C" w:rsidP="002271F9">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Pine Island (PI)</w:t>
            </w:r>
          </w:p>
        </w:tc>
        <w:tc>
          <w:tcPr>
            <w:tcW w:w="4675" w:type="dxa"/>
            <w:tcBorders>
              <w:top w:val="single" w:sz="4" w:space="0" w:color="auto"/>
              <w:left w:val="nil"/>
              <w:bottom w:val="single" w:sz="4" w:space="0" w:color="auto"/>
              <w:right w:val="nil"/>
            </w:tcBorders>
            <w:vAlign w:val="center"/>
          </w:tcPr>
          <w:p w14:paraId="692A19F0"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Jan 2005</w:t>
            </w:r>
          </w:p>
          <w:p w14:paraId="0F31EF79"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Jun 2009</w:t>
            </w:r>
          </w:p>
          <w:p w14:paraId="09BC9BEC"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Feb 2010</w:t>
            </w:r>
          </w:p>
          <w:p w14:paraId="23B67198"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Aug 2015</w:t>
            </w:r>
          </w:p>
          <w:p w14:paraId="548D2A8F" w14:textId="2930AB4A"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Aug 2020</w:t>
            </w:r>
          </w:p>
        </w:tc>
      </w:tr>
      <w:tr w:rsidR="0024215C" w14:paraId="443B1B4F" w14:textId="77777777" w:rsidTr="003D278D">
        <w:tc>
          <w:tcPr>
            <w:tcW w:w="4675" w:type="dxa"/>
            <w:tcBorders>
              <w:top w:val="single" w:sz="4" w:space="0" w:color="auto"/>
              <w:left w:val="nil"/>
              <w:bottom w:val="single" w:sz="4" w:space="0" w:color="auto"/>
              <w:right w:val="nil"/>
            </w:tcBorders>
            <w:vAlign w:val="center"/>
          </w:tcPr>
          <w:p w14:paraId="7D0C870B" w14:textId="1D383875" w:rsidR="0024215C" w:rsidRPr="003D278D" w:rsidRDefault="0024215C" w:rsidP="002271F9">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San Sebastian (SS)</w:t>
            </w:r>
          </w:p>
        </w:tc>
        <w:tc>
          <w:tcPr>
            <w:tcW w:w="4675" w:type="dxa"/>
            <w:tcBorders>
              <w:top w:val="single" w:sz="4" w:space="0" w:color="auto"/>
              <w:left w:val="nil"/>
              <w:bottom w:val="single" w:sz="4" w:space="0" w:color="auto"/>
              <w:right w:val="nil"/>
            </w:tcBorders>
            <w:vAlign w:val="center"/>
          </w:tcPr>
          <w:p w14:paraId="451368BE"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Jan 2005</w:t>
            </w:r>
          </w:p>
          <w:p w14:paraId="14A62009"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Jun 2009</w:t>
            </w:r>
          </w:p>
          <w:p w14:paraId="4427B909"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Feb 2010</w:t>
            </w:r>
          </w:p>
          <w:p w14:paraId="42F257D9"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Sep 2019</w:t>
            </w:r>
          </w:p>
          <w:p w14:paraId="662107E8"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Aug 2020</w:t>
            </w:r>
          </w:p>
          <w:p w14:paraId="64A5B5C4" w14:textId="1C393496"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Jul 2022</w:t>
            </w:r>
          </w:p>
        </w:tc>
      </w:tr>
      <w:tr w:rsidR="0024215C" w14:paraId="1218CFD9" w14:textId="77777777" w:rsidTr="003D278D">
        <w:tc>
          <w:tcPr>
            <w:tcW w:w="4675" w:type="dxa"/>
            <w:tcBorders>
              <w:top w:val="single" w:sz="4" w:space="0" w:color="auto"/>
              <w:left w:val="nil"/>
              <w:bottom w:val="single" w:sz="4" w:space="0" w:color="auto"/>
              <w:right w:val="nil"/>
            </w:tcBorders>
            <w:vAlign w:val="center"/>
          </w:tcPr>
          <w:p w14:paraId="2A939040" w14:textId="494710A5" w:rsidR="0024215C" w:rsidRPr="003D278D" w:rsidRDefault="0024215C" w:rsidP="002271F9">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Fort Matanzas (FM)</w:t>
            </w:r>
          </w:p>
        </w:tc>
        <w:tc>
          <w:tcPr>
            <w:tcW w:w="4675" w:type="dxa"/>
            <w:tcBorders>
              <w:top w:val="single" w:sz="4" w:space="0" w:color="auto"/>
              <w:left w:val="nil"/>
              <w:bottom w:val="single" w:sz="4" w:space="0" w:color="auto"/>
              <w:right w:val="nil"/>
            </w:tcBorders>
            <w:vAlign w:val="center"/>
          </w:tcPr>
          <w:p w14:paraId="734D4990"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Jan 2005</w:t>
            </w:r>
          </w:p>
          <w:p w14:paraId="770C134B"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Jun 2009</w:t>
            </w:r>
          </w:p>
          <w:p w14:paraId="254D195C"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Feb 2010</w:t>
            </w:r>
          </w:p>
          <w:p w14:paraId="7A11A5F6" w14:textId="19D2B4AB"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Nov 2015</w:t>
            </w:r>
          </w:p>
        </w:tc>
      </w:tr>
      <w:tr w:rsidR="0024215C" w14:paraId="6472A7E6" w14:textId="77777777" w:rsidTr="003D278D">
        <w:tc>
          <w:tcPr>
            <w:tcW w:w="4675" w:type="dxa"/>
            <w:tcBorders>
              <w:top w:val="single" w:sz="4" w:space="0" w:color="auto"/>
              <w:left w:val="nil"/>
              <w:bottom w:val="single" w:sz="4" w:space="0" w:color="auto"/>
              <w:right w:val="nil"/>
            </w:tcBorders>
            <w:vAlign w:val="center"/>
          </w:tcPr>
          <w:p w14:paraId="5CEA6683" w14:textId="25A7D45D" w:rsidR="0024215C" w:rsidRPr="003D278D" w:rsidRDefault="0024215C" w:rsidP="002271F9">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Pellicer Creek (PC)</w:t>
            </w:r>
          </w:p>
        </w:tc>
        <w:tc>
          <w:tcPr>
            <w:tcW w:w="4675" w:type="dxa"/>
            <w:tcBorders>
              <w:top w:val="single" w:sz="4" w:space="0" w:color="auto"/>
              <w:left w:val="nil"/>
              <w:bottom w:val="single" w:sz="4" w:space="0" w:color="auto"/>
              <w:right w:val="nil"/>
            </w:tcBorders>
            <w:vAlign w:val="center"/>
          </w:tcPr>
          <w:p w14:paraId="7094B663"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Jan 2003</w:t>
            </w:r>
          </w:p>
          <w:p w14:paraId="1425DA78"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Jan 2005</w:t>
            </w:r>
          </w:p>
          <w:p w14:paraId="0B3AF3A8"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lastRenderedPageBreak/>
              <w:t>-   Sep 2009</w:t>
            </w:r>
          </w:p>
          <w:p w14:paraId="6FA22123"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Feb 2010</w:t>
            </w:r>
          </w:p>
          <w:p w14:paraId="39DE22E4"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Aug 2015</w:t>
            </w:r>
          </w:p>
          <w:p w14:paraId="19ED6351"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Sep 2015</w:t>
            </w:r>
          </w:p>
          <w:p w14:paraId="4307CFC6" w14:textId="77777777"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Jul 2020</w:t>
            </w:r>
          </w:p>
          <w:p w14:paraId="276B8FA6" w14:textId="1DBAC55C" w:rsidR="0024215C" w:rsidRPr="003D278D" w:rsidRDefault="0024215C" w:rsidP="0024215C">
            <w:pPr>
              <w:pStyle w:val="Bibliography"/>
              <w:spacing w:line="480" w:lineRule="auto"/>
              <w:rPr>
                <w:rFonts w:ascii="Times New Roman" w:hAnsi="Times New Roman" w:cs="Times New Roman"/>
                <w:sz w:val="24"/>
                <w:szCs w:val="24"/>
              </w:rPr>
            </w:pPr>
            <w:r w:rsidRPr="003D278D">
              <w:rPr>
                <w:rFonts w:ascii="Times New Roman" w:hAnsi="Times New Roman" w:cs="Times New Roman"/>
                <w:sz w:val="24"/>
                <w:szCs w:val="24"/>
              </w:rPr>
              <w:t>-   Jul 2022</w:t>
            </w:r>
          </w:p>
        </w:tc>
      </w:tr>
    </w:tbl>
    <w:p w14:paraId="760D95FC" w14:textId="38563659" w:rsidR="00D34BF2" w:rsidRDefault="00D34BF2" w:rsidP="002271F9">
      <w:pPr>
        <w:pStyle w:val="Bibliography"/>
        <w:spacing w:line="480" w:lineRule="auto"/>
        <w:rPr>
          <w:rFonts w:ascii="Times New Roman" w:hAnsi="Times New Roman" w:cs="Times New Roman"/>
          <w:b/>
          <w:bCs/>
          <w:sz w:val="24"/>
          <w:szCs w:val="24"/>
        </w:rPr>
      </w:pPr>
    </w:p>
    <w:p w14:paraId="1CCB85CA" w14:textId="77777777" w:rsidR="00EA658E" w:rsidRDefault="00EA658E">
      <w:pPr>
        <w:rPr>
          <w:rFonts w:ascii="Times New Roman" w:hAnsi="Times New Roman" w:cs="Times New Roman"/>
          <w:b/>
          <w:bCs/>
          <w:sz w:val="24"/>
          <w:szCs w:val="24"/>
        </w:rPr>
      </w:pPr>
      <w:r>
        <w:rPr>
          <w:rFonts w:ascii="Times New Roman" w:hAnsi="Times New Roman" w:cs="Times New Roman"/>
          <w:b/>
          <w:bCs/>
          <w:sz w:val="24"/>
          <w:szCs w:val="24"/>
        </w:rPr>
        <w:br w:type="page"/>
      </w:r>
    </w:p>
    <w:p w14:paraId="0D339DC3" w14:textId="2604F38F" w:rsidR="00EA658E" w:rsidRPr="00EA658E" w:rsidRDefault="00EA658E" w:rsidP="00EA658E">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w:t>
      </w:r>
      <w:r>
        <w:rPr>
          <w:rFonts w:ascii="Times New Roman" w:hAnsi="Times New Roman" w:cs="Times New Roman"/>
          <w:sz w:val="24"/>
          <w:szCs w:val="24"/>
        </w:rPr>
        <w:t>Total annual precipitation (centimeters) at the Pellicer Creek Weather station from 2003-2022 and deviations from the average annual precipitation (119.83 cm).</w:t>
      </w:r>
    </w:p>
    <w:tbl>
      <w:tblPr>
        <w:tblStyle w:val="TableGrid"/>
        <w:tblW w:w="0" w:type="auto"/>
        <w:jc w:val="center"/>
        <w:tblLook w:val="04A0" w:firstRow="1" w:lastRow="0" w:firstColumn="1" w:lastColumn="0" w:noHBand="0" w:noVBand="1"/>
      </w:tblPr>
      <w:tblGrid>
        <w:gridCol w:w="723"/>
        <w:gridCol w:w="1289"/>
        <w:gridCol w:w="3209"/>
      </w:tblGrid>
      <w:tr w:rsidR="00EA658E" w14:paraId="4E3A1249" w14:textId="77777777" w:rsidTr="00EA658E">
        <w:trPr>
          <w:jc w:val="center"/>
        </w:trPr>
        <w:tc>
          <w:tcPr>
            <w:tcW w:w="0" w:type="auto"/>
            <w:tcBorders>
              <w:top w:val="single" w:sz="4" w:space="0" w:color="auto"/>
              <w:left w:val="nil"/>
              <w:bottom w:val="single" w:sz="4" w:space="0" w:color="auto"/>
              <w:right w:val="nil"/>
            </w:tcBorders>
            <w:vAlign w:val="center"/>
          </w:tcPr>
          <w:p w14:paraId="30F5865F" w14:textId="79FDC428" w:rsidR="00EA658E" w:rsidRDefault="00EA658E" w:rsidP="00EA658E">
            <w:pPr>
              <w:jc w:val="center"/>
              <w:rPr>
                <w:rFonts w:ascii="Times New Roman" w:hAnsi="Times New Roman" w:cs="Times New Roman"/>
                <w:b/>
                <w:bCs/>
                <w:sz w:val="24"/>
                <w:szCs w:val="24"/>
              </w:rPr>
            </w:pPr>
            <w:r>
              <w:rPr>
                <w:rFonts w:ascii="Times New Roman" w:hAnsi="Times New Roman" w:cs="Times New Roman"/>
                <w:b/>
                <w:bCs/>
                <w:sz w:val="24"/>
                <w:szCs w:val="24"/>
              </w:rPr>
              <w:t>Year</w:t>
            </w:r>
          </w:p>
        </w:tc>
        <w:tc>
          <w:tcPr>
            <w:tcW w:w="0" w:type="auto"/>
            <w:tcBorders>
              <w:top w:val="single" w:sz="4" w:space="0" w:color="auto"/>
              <w:left w:val="nil"/>
              <w:bottom w:val="single" w:sz="4" w:space="0" w:color="auto"/>
              <w:right w:val="nil"/>
            </w:tcBorders>
            <w:vAlign w:val="center"/>
          </w:tcPr>
          <w:p w14:paraId="5630BE5B" w14:textId="65453EB2" w:rsidR="00EA658E" w:rsidRDefault="00EA658E" w:rsidP="00EA658E">
            <w:pPr>
              <w:jc w:val="center"/>
              <w:rPr>
                <w:rFonts w:ascii="Times New Roman" w:hAnsi="Times New Roman" w:cs="Times New Roman"/>
                <w:b/>
                <w:bCs/>
                <w:sz w:val="24"/>
                <w:szCs w:val="24"/>
              </w:rPr>
            </w:pPr>
            <w:r>
              <w:rPr>
                <w:rFonts w:ascii="Times New Roman" w:hAnsi="Times New Roman" w:cs="Times New Roman"/>
                <w:b/>
                <w:bCs/>
                <w:sz w:val="24"/>
                <w:szCs w:val="24"/>
              </w:rPr>
              <w:t>Total (cm)</w:t>
            </w:r>
          </w:p>
        </w:tc>
        <w:tc>
          <w:tcPr>
            <w:tcW w:w="0" w:type="auto"/>
            <w:tcBorders>
              <w:top w:val="single" w:sz="4" w:space="0" w:color="auto"/>
              <w:left w:val="nil"/>
              <w:bottom w:val="single" w:sz="4" w:space="0" w:color="auto"/>
              <w:right w:val="nil"/>
            </w:tcBorders>
            <w:vAlign w:val="center"/>
          </w:tcPr>
          <w:p w14:paraId="27038CB7" w14:textId="22BE1399" w:rsidR="00EA658E" w:rsidRDefault="00EA658E" w:rsidP="00EA658E">
            <w:pPr>
              <w:jc w:val="center"/>
              <w:rPr>
                <w:rFonts w:ascii="Times New Roman" w:hAnsi="Times New Roman" w:cs="Times New Roman"/>
                <w:b/>
                <w:bCs/>
                <w:sz w:val="24"/>
                <w:szCs w:val="24"/>
              </w:rPr>
            </w:pPr>
            <w:r>
              <w:rPr>
                <w:rFonts w:ascii="Times New Roman" w:hAnsi="Times New Roman" w:cs="Times New Roman"/>
                <w:b/>
                <w:bCs/>
                <w:sz w:val="24"/>
                <w:szCs w:val="24"/>
              </w:rPr>
              <w:t>Deviation from Average (cm)</w:t>
            </w:r>
          </w:p>
        </w:tc>
      </w:tr>
      <w:tr w:rsidR="00EA658E" w14:paraId="7A6548AD" w14:textId="77777777" w:rsidTr="00EA658E">
        <w:trPr>
          <w:jc w:val="center"/>
        </w:trPr>
        <w:tc>
          <w:tcPr>
            <w:tcW w:w="0" w:type="auto"/>
            <w:tcBorders>
              <w:top w:val="single" w:sz="4" w:space="0" w:color="auto"/>
              <w:left w:val="nil"/>
              <w:bottom w:val="nil"/>
              <w:right w:val="nil"/>
            </w:tcBorders>
            <w:vAlign w:val="center"/>
          </w:tcPr>
          <w:p w14:paraId="24DC5123" w14:textId="75872EAB"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2003</w:t>
            </w:r>
          </w:p>
        </w:tc>
        <w:tc>
          <w:tcPr>
            <w:tcW w:w="0" w:type="auto"/>
            <w:tcBorders>
              <w:top w:val="single" w:sz="4" w:space="0" w:color="auto"/>
              <w:left w:val="nil"/>
              <w:bottom w:val="nil"/>
              <w:right w:val="nil"/>
            </w:tcBorders>
            <w:vAlign w:val="center"/>
          </w:tcPr>
          <w:p w14:paraId="332184A8" w14:textId="726E1556"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98.13</w:t>
            </w:r>
          </w:p>
        </w:tc>
        <w:tc>
          <w:tcPr>
            <w:tcW w:w="0" w:type="auto"/>
            <w:tcBorders>
              <w:top w:val="single" w:sz="4" w:space="0" w:color="auto"/>
              <w:left w:val="nil"/>
              <w:bottom w:val="nil"/>
              <w:right w:val="nil"/>
            </w:tcBorders>
            <w:vAlign w:val="center"/>
          </w:tcPr>
          <w:p w14:paraId="27EAEBD0" w14:textId="06F56C98"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-21.70</w:t>
            </w:r>
          </w:p>
        </w:tc>
      </w:tr>
      <w:tr w:rsidR="00EA658E" w14:paraId="2C697143" w14:textId="77777777" w:rsidTr="00EA658E">
        <w:trPr>
          <w:jc w:val="center"/>
        </w:trPr>
        <w:tc>
          <w:tcPr>
            <w:tcW w:w="0" w:type="auto"/>
            <w:tcBorders>
              <w:top w:val="nil"/>
              <w:left w:val="nil"/>
              <w:bottom w:val="nil"/>
              <w:right w:val="nil"/>
            </w:tcBorders>
            <w:vAlign w:val="center"/>
          </w:tcPr>
          <w:p w14:paraId="1AA204F1" w14:textId="3D92A00E"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2004</w:t>
            </w:r>
          </w:p>
        </w:tc>
        <w:tc>
          <w:tcPr>
            <w:tcW w:w="0" w:type="auto"/>
            <w:tcBorders>
              <w:top w:val="nil"/>
              <w:left w:val="nil"/>
              <w:bottom w:val="nil"/>
              <w:right w:val="nil"/>
            </w:tcBorders>
            <w:vAlign w:val="center"/>
          </w:tcPr>
          <w:p w14:paraId="54A46133" w14:textId="33877F38"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129.54</w:t>
            </w:r>
          </w:p>
        </w:tc>
        <w:tc>
          <w:tcPr>
            <w:tcW w:w="0" w:type="auto"/>
            <w:tcBorders>
              <w:top w:val="nil"/>
              <w:left w:val="nil"/>
              <w:bottom w:val="nil"/>
              <w:right w:val="nil"/>
            </w:tcBorders>
            <w:vAlign w:val="center"/>
          </w:tcPr>
          <w:p w14:paraId="4131BE97" w14:textId="173BAE80"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9.7</w:t>
            </w:r>
            <w:r>
              <w:rPr>
                <w:rFonts w:ascii="Times New Roman" w:hAnsi="Times New Roman" w:cs="Times New Roman"/>
                <w:sz w:val="24"/>
                <w:szCs w:val="24"/>
              </w:rPr>
              <w:t>1</w:t>
            </w:r>
          </w:p>
        </w:tc>
      </w:tr>
      <w:tr w:rsidR="00EA658E" w14:paraId="1F10B002" w14:textId="77777777" w:rsidTr="00EA658E">
        <w:trPr>
          <w:jc w:val="center"/>
        </w:trPr>
        <w:tc>
          <w:tcPr>
            <w:tcW w:w="0" w:type="auto"/>
            <w:tcBorders>
              <w:top w:val="nil"/>
              <w:left w:val="nil"/>
              <w:bottom w:val="nil"/>
              <w:right w:val="nil"/>
            </w:tcBorders>
            <w:vAlign w:val="center"/>
          </w:tcPr>
          <w:p w14:paraId="642AD8FA" w14:textId="32E9E36E"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2005</w:t>
            </w:r>
          </w:p>
        </w:tc>
        <w:tc>
          <w:tcPr>
            <w:tcW w:w="0" w:type="auto"/>
            <w:tcBorders>
              <w:top w:val="nil"/>
              <w:left w:val="nil"/>
              <w:bottom w:val="nil"/>
              <w:right w:val="nil"/>
            </w:tcBorders>
            <w:vAlign w:val="center"/>
          </w:tcPr>
          <w:p w14:paraId="5AD2CD27" w14:textId="1F366C35"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129.23</w:t>
            </w:r>
          </w:p>
        </w:tc>
        <w:tc>
          <w:tcPr>
            <w:tcW w:w="0" w:type="auto"/>
            <w:tcBorders>
              <w:top w:val="nil"/>
              <w:left w:val="nil"/>
              <w:bottom w:val="nil"/>
              <w:right w:val="nil"/>
            </w:tcBorders>
            <w:vAlign w:val="center"/>
          </w:tcPr>
          <w:p w14:paraId="6415454E" w14:textId="4390D6C1"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9.40</w:t>
            </w:r>
          </w:p>
        </w:tc>
      </w:tr>
      <w:tr w:rsidR="00EA658E" w14:paraId="121BFA05" w14:textId="77777777" w:rsidTr="00EA658E">
        <w:trPr>
          <w:jc w:val="center"/>
        </w:trPr>
        <w:tc>
          <w:tcPr>
            <w:tcW w:w="0" w:type="auto"/>
            <w:tcBorders>
              <w:top w:val="nil"/>
              <w:left w:val="nil"/>
              <w:bottom w:val="nil"/>
              <w:right w:val="nil"/>
            </w:tcBorders>
            <w:vAlign w:val="center"/>
          </w:tcPr>
          <w:p w14:paraId="5E3CFB11" w14:textId="435F8E76"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2006</w:t>
            </w:r>
          </w:p>
        </w:tc>
        <w:tc>
          <w:tcPr>
            <w:tcW w:w="0" w:type="auto"/>
            <w:tcBorders>
              <w:top w:val="nil"/>
              <w:left w:val="nil"/>
              <w:bottom w:val="nil"/>
              <w:right w:val="nil"/>
            </w:tcBorders>
            <w:vAlign w:val="center"/>
          </w:tcPr>
          <w:p w14:paraId="647899CF" w14:textId="35EC297E"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78.69</w:t>
            </w:r>
          </w:p>
        </w:tc>
        <w:tc>
          <w:tcPr>
            <w:tcW w:w="0" w:type="auto"/>
            <w:tcBorders>
              <w:top w:val="nil"/>
              <w:left w:val="nil"/>
              <w:bottom w:val="nil"/>
              <w:right w:val="nil"/>
            </w:tcBorders>
            <w:vAlign w:val="center"/>
          </w:tcPr>
          <w:p w14:paraId="01B183DA" w14:textId="268B95B6"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-41.14</w:t>
            </w:r>
          </w:p>
        </w:tc>
      </w:tr>
      <w:tr w:rsidR="00EA658E" w14:paraId="1361DBF5" w14:textId="77777777" w:rsidTr="00EA658E">
        <w:trPr>
          <w:jc w:val="center"/>
        </w:trPr>
        <w:tc>
          <w:tcPr>
            <w:tcW w:w="0" w:type="auto"/>
            <w:tcBorders>
              <w:top w:val="nil"/>
              <w:left w:val="nil"/>
              <w:bottom w:val="nil"/>
              <w:right w:val="nil"/>
            </w:tcBorders>
            <w:vAlign w:val="center"/>
          </w:tcPr>
          <w:p w14:paraId="565351A8" w14:textId="2810E672"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2007</w:t>
            </w:r>
          </w:p>
        </w:tc>
        <w:tc>
          <w:tcPr>
            <w:tcW w:w="0" w:type="auto"/>
            <w:tcBorders>
              <w:top w:val="nil"/>
              <w:left w:val="nil"/>
              <w:bottom w:val="nil"/>
              <w:right w:val="nil"/>
            </w:tcBorders>
            <w:vAlign w:val="center"/>
          </w:tcPr>
          <w:p w14:paraId="55708195" w14:textId="65E74AEB"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128.45</w:t>
            </w:r>
          </w:p>
        </w:tc>
        <w:tc>
          <w:tcPr>
            <w:tcW w:w="0" w:type="auto"/>
            <w:tcBorders>
              <w:top w:val="nil"/>
              <w:left w:val="nil"/>
              <w:bottom w:val="nil"/>
              <w:right w:val="nil"/>
            </w:tcBorders>
            <w:vAlign w:val="center"/>
          </w:tcPr>
          <w:p w14:paraId="58280C04" w14:textId="55BFAF6C"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8.62</w:t>
            </w:r>
          </w:p>
        </w:tc>
      </w:tr>
      <w:tr w:rsidR="00EA658E" w14:paraId="44A3E54A" w14:textId="77777777" w:rsidTr="00EA658E">
        <w:trPr>
          <w:jc w:val="center"/>
        </w:trPr>
        <w:tc>
          <w:tcPr>
            <w:tcW w:w="0" w:type="auto"/>
            <w:tcBorders>
              <w:top w:val="nil"/>
              <w:left w:val="nil"/>
              <w:bottom w:val="nil"/>
              <w:right w:val="nil"/>
            </w:tcBorders>
            <w:vAlign w:val="center"/>
          </w:tcPr>
          <w:p w14:paraId="2C400C10" w14:textId="0A509313"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2008</w:t>
            </w:r>
          </w:p>
        </w:tc>
        <w:tc>
          <w:tcPr>
            <w:tcW w:w="0" w:type="auto"/>
            <w:tcBorders>
              <w:top w:val="nil"/>
              <w:left w:val="nil"/>
              <w:bottom w:val="nil"/>
              <w:right w:val="nil"/>
            </w:tcBorders>
            <w:vAlign w:val="center"/>
          </w:tcPr>
          <w:p w14:paraId="301B9549" w14:textId="3A1AA7E2"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103.36</w:t>
            </w:r>
          </w:p>
        </w:tc>
        <w:tc>
          <w:tcPr>
            <w:tcW w:w="0" w:type="auto"/>
            <w:tcBorders>
              <w:top w:val="nil"/>
              <w:left w:val="nil"/>
              <w:bottom w:val="nil"/>
              <w:right w:val="nil"/>
            </w:tcBorders>
            <w:vAlign w:val="center"/>
          </w:tcPr>
          <w:p w14:paraId="2D3AD255" w14:textId="35B9975B"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-16.47</w:t>
            </w:r>
          </w:p>
        </w:tc>
      </w:tr>
      <w:tr w:rsidR="00EA658E" w14:paraId="60DC1E6C" w14:textId="77777777" w:rsidTr="00EA658E">
        <w:trPr>
          <w:jc w:val="center"/>
        </w:trPr>
        <w:tc>
          <w:tcPr>
            <w:tcW w:w="0" w:type="auto"/>
            <w:tcBorders>
              <w:top w:val="nil"/>
              <w:left w:val="nil"/>
              <w:bottom w:val="nil"/>
              <w:right w:val="nil"/>
            </w:tcBorders>
            <w:vAlign w:val="center"/>
          </w:tcPr>
          <w:p w14:paraId="5EA01CA0" w14:textId="35F7B79D"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2009</w:t>
            </w:r>
          </w:p>
        </w:tc>
        <w:tc>
          <w:tcPr>
            <w:tcW w:w="0" w:type="auto"/>
            <w:tcBorders>
              <w:top w:val="nil"/>
              <w:left w:val="nil"/>
              <w:bottom w:val="nil"/>
              <w:right w:val="nil"/>
            </w:tcBorders>
            <w:vAlign w:val="center"/>
          </w:tcPr>
          <w:p w14:paraId="3F7710AC" w14:textId="5C23D11C"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139.38</w:t>
            </w:r>
          </w:p>
        </w:tc>
        <w:tc>
          <w:tcPr>
            <w:tcW w:w="0" w:type="auto"/>
            <w:tcBorders>
              <w:top w:val="nil"/>
              <w:left w:val="nil"/>
              <w:bottom w:val="nil"/>
              <w:right w:val="nil"/>
            </w:tcBorders>
            <w:vAlign w:val="center"/>
          </w:tcPr>
          <w:p w14:paraId="55C77B90" w14:textId="1C9D6333"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19.55</w:t>
            </w:r>
          </w:p>
        </w:tc>
      </w:tr>
      <w:tr w:rsidR="00EA658E" w14:paraId="4F6D8EAF" w14:textId="77777777" w:rsidTr="00EA658E">
        <w:trPr>
          <w:jc w:val="center"/>
        </w:trPr>
        <w:tc>
          <w:tcPr>
            <w:tcW w:w="0" w:type="auto"/>
            <w:tcBorders>
              <w:top w:val="nil"/>
              <w:left w:val="nil"/>
              <w:bottom w:val="nil"/>
              <w:right w:val="nil"/>
            </w:tcBorders>
            <w:vAlign w:val="center"/>
          </w:tcPr>
          <w:p w14:paraId="5D325EAB" w14:textId="0D9F5412"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2010</w:t>
            </w:r>
          </w:p>
        </w:tc>
        <w:tc>
          <w:tcPr>
            <w:tcW w:w="0" w:type="auto"/>
            <w:tcBorders>
              <w:top w:val="nil"/>
              <w:left w:val="nil"/>
              <w:bottom w:val="nil"/>
              <w:right w:val="nil"/>
            </w:tcBorders>
            <w:vAlign w:val="center"/>
          </w:tcPr>
          <w:p w14:paraId="7066AF51" w14:textId="1C80E114"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79.78</w:t>
            </w:r>
          </w:p>
        </w:tc>
        <w:tc>
          <w:tcPr>
            <w:tcW w:w="0" w:type="auto"/>
            <w:tcBorders>
              <w:top w:val="nil"/>
              <w:left w:val="nil"/>
              <w:bottom w:val="nil"/>
              <w:right w:val="nil"/>
            </w:tcBorders>
            <w:vAlign w:val="center"/>
          </w:tcPr>
          <w:p w14:paraId="2E60B787" w14:textId="5CF35EF6"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-40.05</w:t>
            </w:r>
          </w:p>
        </w:tc>
      </w:tr>
      <w:tr w:rsidR="00EA658E" w14:paraId="38241ADA" w14:textId="77777777" w:rsidTr="00EA658E">
        <w:trPr>
          <w:jc w:val="center"/>
        </w:trPr>
        <w:tc>
          <w:tcPr>
            <w:tcW w:w="0" w:type="auto"/>
            <w:tcBorders>
              <w:top w:val="nil"/>
              <w:left w:val="nil"/>
              <w:bottom w:val="nil"/>
              <w:right w:val="nil"/>
            </w:tcBorders>
            <w:vAlign w:val="center"/>
          </w:tcPr>
          <w:p w14:paraId="15B89A1B" w14:textId="7BE41E57"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2011</w:t>
            </w:r>
          </w:p>
        </w:tc>
        <w:tc>
          <w:tcPr>
            <w:tcW w:w="0" w:type="auto"/>
            <w:tcBorders>
              <w:top w:val="nil"/>
              <w:left w:val="nil"/>
              <w:bottom w:val="nil"/>
              <w:right w:val="nil"/>
            </w:tcBorders>
            <w:vAlign w:val="center"/>
          </w:tcPr>
          <w:p w14:paraId="65FCBA6C" w14:textId="122265FD"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86.64</w:t>
            </w:r>
          </w:p>
        </w:tc>
        <w:tc>
          <w:tcPr>
            <w:tcW w:w="0" w:type="auto"/>
            <w:tcBorders>
              <w:top w:val="nil"/>
              <w:left w:val="nil"/>
              <w:bottom w:val="nil"/>
              <w:right w:val="nil"/>
            </w:tcBorders>
            <w:vAlign w:val="center"/>
          </w:tcPr>
          <w:p w14:paraId="2B88BF6A" w14:textId="7F8EEF7C"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-33.19</w:t>
            </w:r>
          </w:p>
        </w:tc>
      </w:tr>
      <w:tr w:rsidR="00EA658E" w14:paraId="33D9D4A2" w14:textId="77777777" w:rsidTr="00EA658E">
        <w:trPr>
          <w:jc w:val="center"/>
        </w:trPr>
        <w:tc>
          <w:tcPr>
            <w:tcW w:w="0" w:type="auto"/>
            <w:tcBorders>
              <w:top w:val="nil"/>
              <w:left w:val="nil"/>
              <w:bottom w:val="nil"/>
              <w:right w:val="nil"/>
            </w:tcBorders>
            <w:vAlign w:val="center"/>
          </w:tcPr>
          <w:p w14:paraId="1A19ED9D" w14:textId="79BE0309"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2012</w:t>
            </w:r>
          </w:p>
        </w:tc>
        <w:tc>
          <w:tcPr>
            <w:tcW w:w="0" w:type="auto"/>
            <w:tcBorders>
              <w:top w:val="nil"/>
              <w:left w:val="nil"/>
              <w:bottom w:val="nil"/>
              <w:right w:val="nil"/>
            </w:tcBorders>
            <w:vAlign w:val="center"/>
          </w:tcPr>
          <w:p w14:paraId="6FBD55AE" w14:textId="4CA46026"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120.52</w:t>
            </w:r>
          </w:p>
        </w:tc>
        <w:tc>
          <w:tcPr>
            <w:tcW w:w="0" w:type="auto"/>
            <w:tcBorders>
              <w:top w:val="nil"/>
              <w:left w:val="nil"/>
              <w:bottom w:val="nil"/>
              <w:right w:val="nil"/>
            </w:tcBorders>
            <w:vAlign w:val="center"/>
          </w:tcPr>
          <w:p w14:paraId="4D8CF683" w14:textId="643A26DA"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0.69</w:t>
            </w:r>
          </w:p>
        </w:tc>
      </w:tr>
      <w:tr w:rsidR="00EA658E" w14:paraId="3128F802" w14:textId="77777777" w:rsidTr="00EA658E">
        <w:trPr>
          <w:jc w:val="center"/>
        </w:trPr>
        <w:tc>
          <w:tcPr>
            <w:tcW w:w="0" w:type="auto"/>
            <w:tcBorders>
              <w:top w:val="nil"/>
              <w:left w:val="nil"/>
              <w:bottom w:val="nil"/>
              <w:right w:val="nil"/>
            </w:tcBorders>
            <w:vAlign w:val="center"/>
          </w:tcPr>
          <w:p w14:paraId="242FFEA2" w14:textId="5DA45B06"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2013</w:t>
            </w:r>
          </w:p>
        </w:tc>
        <w:tc>
          <w:tcPr>
            <w:tcW w:w="0" w:type="auto"/>
            <w:tcBorders>
              <w:top w:val="nil"/>
              <w:left w:val="nil"/>
              <w:bottom w:val="nil"/>
              <w:right w:val="nil"/>
            </w:tcBorders>
            <w:vAlign w:val="center"/>
          </w:tcPr>
          <w:p w14:paraId="60485156" w14:textId="340722AF"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146.54</w:t>
            </w:r>
          </w:p>
        </w:tc>
        <w:tc>
          <w:tcPr>
            <w:tcW w:w="0" w:type="auto"/>
            <w:tcBorders>
              <w:top w:val="nil"/>
              <w:left w:val="nil"/>
              <w:bottom w:val="nil"/>
              <w:right w:val="nil"/>
            </w:tcBorders>
            <w:vAlign w:val="center"/>
          </w:tcPr>
          <w:p w14:paraId="51652AD4" w14:textId="32AA21BD"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26.71</w:t>
            </w:r>
          </w:p>
        </w:tc>
      </w:tr>
      <w:tr w:rsidR="00EA658E" w14:paraId="1AEE9346" w14:textId="77777777" w:rsidTr="00EA658E">
        <w:trPr>
          <w:jc w:val="center"/>
        </w:trPr>
        <w:tc>
          <w:tcPr>
            <w:tcW w:w="0" w:type="auto"/>
            <w:tcBorders>
              <w:top w:val="nil"/>
              <w:left w:val="nil"/>
              <w:bottom w:val="nil"/>
              <w:right w:val="nil"/>
            </w:tcBorders>
            <w:vAlign w:val="center"/>
          </w:tcPr>
          <w:p w14:paraId="15FE0CB2" w14:textId="508B022E"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2014</w:t>
            </w:r>
          </w:p>
        </w:tc>
        <w:tc>
          <w:tcPr>
            <w:tcW w:w="0" w:type="auto"/>
            <w:tcBorders>
              <w:top w:val="nil"/>
              <w:left w:val="nil"/>
              <w:bottom w:val="nil"/>
              <w:right w:val="nil"/>
            </w:tcBorders>
            <w:vAlign w:val="center"/>
          </w:tcPr>
          <w:p w14:paraId="4E39CB20" w14:textId="40C8780D"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154.38</w:t>
            </w:r>
          </w:p>
        </w:tc>
        <w:tc>
          <w:tcPr>
            <w:tcW w:w="0" w:type="auto"/>
            <w:tcBorders>
              <w:top w:val="nil"/>
              <w:left w:val="nil"/>
              <w:bottom w:val="nil"/>
              <w:right w:val="nil"/>
            </w:tcBorders>
            <w:vAlign w:val="center"/>
          </w:tcPr>
          <w:p w14:paraId="1A3268E3" w14:textId="53788560"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34.55</w:t>
            </w:r>
          </w:p>
        </w:tc>
      </w:tr>
      <w:tr w:rsidR="00EA658E" w14:paraId="11B75E95" w14:textId="77777777" w:rsidTr="00EA658E">
        <w:trPr>
          <w:jc w:val="center"/>
        </w:trPr>
        <w:tc>
          <w:tcPr>
            <w:tcW w:w="0" w:type="auto"/>
            <w:tcBorders>
              <w:top w:val="nil"/>
              <w:left w:val="nil"/>
              <w:bottom w:val="nil"/>
              <w:right w:val="nil"/>
            </w:tcBorders>
            <w:vAlign w:val="center"/>
          </w:tcPr>
          <w:p w14:paraId="70B29D6D" w14:textId="23B1C93B"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2015</w:t>
            </w:r>
          </w:p>
        </w:tc>
        <w:tc>
          <w:tcPr>
            <w:tcW w:w="0" w:type="auto"/>
            <w:tcBorders>
              <w:top w:val="nil"/>
              <w:left w:val="nil"/>
              <w:bottom w:val="nil"/>
              <w:right w:val="nil"/>
            </w:tcBorders>
            <w:vAlign w:val="center"/>
          </w:tcPr>
          <w:p w14:paraId="0F4E6300" w14:textId="5133CB3C"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116.49</w:t>
            </w:r>
          </w:p>
        </w:tc>
        <w:tc>
          <w:tcPr>
            <w:tcW w:w="0" w:type="auto"/>
            <w:tcBorders>
              <w:top w:val="nil"/>
              <w:left w:val="nil"/>
              <w:bottom w:val="nil"/>
              <w:right w:val="nil"/>
            </w:tcBorders>
            <w:vAlign w:val="center"/>
          </w:tcPr>
          <w:p w14:paraId="4D38A8FA" w14:textId="42C95E97"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-3.34</w:t>
            </w:r>
          </w:p>
        </w:tc>
      </w:tr>
      <w:tr w:rsidR="00EA658E" w14:paraId="29AC4E59" w14:textId="77777777" w:rsidTr="00EA658E">
        <w:trPr>
          <w:jc w:val="center"/>
        </w:trPr>
        <w:tc>
          <w:tcPr>
            <w:tcW w:w="0" w:type="auto"/>
            <w:tcBorders>
              <w:top w:val="nil"/>
              <w:left w:val="nil"/>
              <w:bottom w:val="nil"/>
              <w:right w:val="nil"/>
            </w:tcBorders>
            <w:vAlign w:val="center"/>
          </w:tcPr>
          <w:p w14:paraId="261DAB2B" w14:textId="4436273E"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2016</w:t>
            </w:r>
          </w:p>
        </w:tc>
        <w:tc>
          <w:tcPr>
            <w:tcW w:w="0" w:type="auto"/>
            <w:tcBorders>
              <w:top w:val="nil"/>
              <w:left w:val="nil"/>
              <w:bottom w:val="nil"/>
              <w:right w:val="nil"/>
            </w:tcBorders>
            <w:vAlign w:val="center"/>
          </w:tcPr>
          <w:p w14:paraId="5B3C630A" w14:textId="723934B0"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110.20</w:t>
            </w:r>
          </w:p>
        </w:tc>
        <w:tc>
          <w:tcPr>
            <w:tcW w:w="0" w:type="auto"/>
            <w:tcBorders>
              <w:top w:val="nil"/>
              <w:left w:val="nil"/>
              <w:bottom w:val="nil"/>
              <w:right w:val="nil"/>
            </w:tcBorders>
            <w:vAlign w:val="center"/>
          </w:tcPr>
          <w:p w14:paraId="36B06F58" w14:textId="423E9BD3"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-9.63</w:t>
            </w:r>
          </w:p>
        </w:tc>
      </w:tr>
      <w:tr w:rsidR="00EA658E" w14:paraId="2905A822" w14:textId="77777777" w:rsidTr="00EA658E">
        <w:trPr>
          <w:jc w:val="center"/>
        </w:trPr>
        <w:tc>
          <w:tcPr>
            <w:tcW w:w="0" w:type="auto"/>
            <w:tcBorders>
              <w:top w:val="nil"/>
              <w:left w:val="nil"/>
              <w:bottom w:val="nil"/>
              <w:right w:val="nil"/>
            </w:tcBorders>
            <w:vAlign w:val="center"/>
          </w:tcPr>
          <w:p w14:paraId="5613411C" w14:textId="1312CA2C"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2017</w:t>
            </w:r>
          </w:p>
        </w:tc>
        <w:tc>
          <w:tcPr>
            <w:tcW w:w="0" w:type="auto"/>
            <w:tcBorders>
              <w:top w:val="nil"/>
              <w:left w:val="nil"/>
              <w:bottom w:val="nil"/>
              <w:right w:val="nil"/>
            </w:tcBorders>
            <w:vAlign w:val="center"/>
          </w:tcPr>
          <w:p w14:paraId="3BB5A02C" w14:textId="66B6AB86"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154.15</w:t>
            </w:r>
          </w:p>
        </w:tc>
        <w:tc>
          <w:tcPr>
            <w:tcW w:w="0" w:type="auto"/>
            <w:tcBorders>
              <w:top w:val="nil"/>
              <w:left w:val="nil"/>
              <w:bottom w:val="nil"/>
              <w:right w:val="nil"/>
            </w:tcBorders>
            <w:vAlign w:val="center"/>
          </w:tcPr>
          <w:p w14:paraId="41CE7906" w14:textId="034711E7"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34.32</w:t>
            </w:r>
          </w:p>
        </w:tc>
      </w:tr>
      <w:tr w:rsidR="00EA658E" w14:paraId="51B43C87" w14:textId="77777777" w:rsidTr="00EA658E">
        <w:trPr>
          <w:jc w:val="center"/>
        </w:trPr>
        <w:tc>
          <w:tcPr>
            <w:tcW w:w="0" w:type="auto"/>
            <w:tcBorders>
              <w:top w:val="nil"/>
              <w:left w:val="nil"/>
              <w:bottom w:val="nil"/>
              <w:right w:val="nil"/>
            </w:tcBorders>
            <w:vAlign w:val="center"/>
          </w:tcPr>
          <w:p w14:paraId="162BA0E5" w14:textId="1EEA404F"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2018</w:t>
            </w:r>
          </w:p>
        </w:tc>
        <w:tc>
          <w:tcPr>
            <w:tcW w:w="0" w:type="auto"/>
            <w:tcBorders>
              <w:top w:val="nil"/>
              <w:left w:val="nil"/>
              <w:bottom w:val="nil"/>
              <w:right w:val="nil"/>
            </w:tcBorders>
            <w:vAlign w:val="center"/>
          </w:tcPr>
          <w:p w14:paraId="22C82724" w14:textId="3D40DF79"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144.39</w:t>
            </w:r>
          </w:p>
        </w:tc>
        <w:tc>
          <w:tcPr>
            <w:tcW w:w="0" w:type="auto"/>
            <w:tcBorders>
              <w:top w:val="nil"/>
              <w:left w:val="nil"/>
              <w:bottom w:val="nil"/>
              <w:right w:val="nil"/>
            </w:tcBorders>
            <w:vAlign w:val="center"/>
          </w:tcPr>
          <w:p w14:paraId="73926186" w14:textId="08FD107C"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24.56</w:t>
            </w:r>
          </w:p>
        </w:tc>
      </w:tr>
      <w:tr w:rsidR="00EA658E" w14:paraId="207F1AE6" w14:textId="77777777" w:rsidTr="00EA658E">
        <w:trPr>
          <w:jc w:val="center"/>
        </w:trPr>
        <w:tc>
          <w:tcPr>
            <w:tcW w:w="0" w:type="auto"/>
            <w:tcBorders>
              <w:top w:val="nil"/>
              <w:left w:val="nil"/>
              <w:bottom w:val="nil"/>
              <w:right w:val="nil"/>
            </w:tcBorders>
            <w:vAlign w:val="center"/>
          </w:tcPr>
          <w:p w14:paraId="288ADA94" w14:textId="0EDACA32"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2019</w:t>
            </w:r>
          </w:p>
        </w:tc>
        <w:tc>
          <w:tcPr>
            <w:tcW w:w="0" w:type="auto"/>
            <w:tcBorders>
              <w:top w:val="nil"/>
              <w:left w:val="nil"/>
              <w:bottom w:val="nil"/>
              <w:right w:val="nil"/>
            </w:tcBorders>
            <w:vAlign w:val="center"/>
          </w:tcPr>
          <w:p w14:paraId="71F01B55" w14:textId="2C308AF9"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101.32</w:t>
            </w:r>
          </w:p>
        </w:tc>
        <w:tc>
          <w:tcPr>
            <w:tcW w:w="0" w:type="auto"/>
            <w:tcBorders>
              <w:top w:val="nil"/>
              <w:left w:val="nil"/>
              <w:bottom w:val="nil"/>
              <w:right w:val="nil"/>
            </w:tcBorders>
            <w:vAlign w:val="center"/>
          </w:tcPr>
          <w:p w14:paraId="2355753B" w14:textId="6F6E2A81"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-18.51</w:t>
            </w:r>
          </w:p>
        </w:tc>
      </w:tr>
      <w:tr w:rsidR="00EA658E" w14:paraId="2F192B88" w14:textId="77777777" w:rsidTr="00EA658E">
        <w:trPr>
          <w:jc w:val="center"/>
        </w:trPr>
        <w:tc>
          <w:tcPr>
            <w:tcW w:w="0" w:type="auto"/>
            <w:tcBorders>
              <w:top w:val="nil"/>
              <w:left w:val="nil"/>
              <w:bottom w:val="nil"/>
              <w:right w:val="nil"/>
            </w:tcBorders>
            <w:vAlign w:val="center"/>
          </w:tcPr>
          <w:p w14:paraId="79503D05" w14:textId="65181186"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2020</w:t>
            </w:r>
          </w:p>
        </w:tc>
        <w:tc>
          <w:tcPr>
            <w:tcW w:w="0" w:type="auto"/>
            <w:tcBorders>
              <w:top w:val="nil"/>
              <w:left w:val="nil"/>
              <w:bottom w:val="nil"/>
              <w:right w:val="nil"/>
            </w:tcBorders>
            <w:vAlign w:val="center"/>
          </w:tcPr>
          <w:p w14:paraId="1641F1F0" w14:textId="6BC4C40A"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128.89</w:t>
            </w:r>
          </w:p>
        </w:tc>
        <w:tc>
          <w:tcPr>
            <w:tcW w:w="0" w:type="auto"/>
            <w:tcBorders>
              <w:top w:val="nil"/>
              <w:left w:val="nil"/>
              <w:bottom w:val="nil"/>
              <w:right w:val="nil"/>
            </w:tcBorders>
            <w:vAlign w:val="center"/>
          </w:tcPr>
          <w:p w14:paraId="7AEB473F" w14:textId="1C7F56B3"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9.06</w:t>
            </w:r>
          </w:p>
        </w:tc>
      </w:tr>
      <w:tr w:rsidR="00EA658E" w14:paraId="6700E636" w14:textId="77777777" w:rsidTr="00EA658E">
        <w:trPr>
          <w:jc w:val="center"/>
        </w:trPr>
        <w:tc>
          <w:tcPr>
            <w:tcW w:w="0" w:type="auto"/>
            <w:tcBorders>
              <w:top w:val="nil"/>
              <w:left w:val="nil"/>
              <w:bottom w:val="nil"/>
              <w:right w:val="nil"/>
            </w:tcBorders>
            <w:vAlign w:val="center"/>
          </w:tcPr>
          <w:p w14:paraId="7B85339F" w14:textId="6A82FE4D"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2021</w:t>
            </w:r>
          </w:p>
        </w:tc>
        <w:tc>
          <w:tcPr>
            <w:tcW w:w="0" w:type="auto"/>
            <w:tcBorders>
              <w:top w:val="nil"/>
              <w:left w:val="nil"/>
              <w:bottom w:val="nil"/>
              <w:right w:val="nil"/>
            </w:tcBorders>
            <w:vAlign w:val="center"/>
          </w:tcPr>
          <w:p w14:paraId="401A4CCE" w14:textId="1B521739"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103.47</w:t>
            </w:r>
          </w:p>
        </w:tc>
        <w:tc>
          <w:tcPr>
            <w:tcW w:w="0" w:type="auto"/>
            <w:tcBorders>
              <w:top w:val="nil"/>
              <w:left w:val="nil"/>
              <w:bottom w:val="nil"/>
              <w:right w:val="nil"/>
            </w:tcBorders>
            <w:vAlign w:val="center"/>
          </w:tcPr>
          <w:p w14:paraId="4C013FFF" w14:textId="5C2DDA4E"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-16.36</w:t>
            </w:r>
          </w:p>
        </w:tc>
      </w:tr>
      <w:tr w:rsidR="00EA658E" w14:paraId="6FA5CFBE" w14:textId="77777777" w:rsidTr="00EA658E">
        <w:trPr>
          <w:jc w:val="center"/>
        </w:trPr>
        <w:tc>
          <w:tcPr>
            <w:tcW w:w="0" w:type="auto"/>
            <w:tcBorders>
              <w:top w:val="nil"/>
              <w:left w:val="nil"/>
              <w:bottom w:val="nil"/>
              <w:right w:val="nil"/>
            </w:tcBorders>
            <w:vAlign w:val="center"/>
          </w:tcPr>
          <w:p w14:paraId="744675E4" w14:textId="6BBA360C" w:rsidR="00EA658E" w:rsidRPr="00EA658E" w:rsidRDefault="00EA658E" w:rsidP="00EA658E">
            <w:pPr>
              <w:jc w:val="center"/>
              <w:rPr>
                <w:rFonts w:ascii="Times New Roman" w:hAnsi="Times New Roman" w:cs="Times New Roman"/>
                <w:sz w:val="24"/>
                <w:szCs w:val="24"/>
              </w:rPr>
            </w:pPr>
            <w:r w:rsidRPr="00EA658E">
              <w:rPr>
                <w:rFonts w:ascii="Times New Roman" w:hAnsi="Times New Roman" w:cs="Times New Roman"/>
                <w:sz w:val="24"/>
                <w:szCs w:val="24"/>
              </w:rPr>
              <w:t>2022</w:t>
            </w:r>
          </w:p>
        </w:tc>
        <w:tc>
          <w:tcPr>
            <w:tcW w:w="0" w:type="auto"/>
            <w:tcBorders>
              <w:top w:val="nil"/>
              <w:left w:val="nil"/>
              <w:bottom w:val="nil"/>
              <w:right w:val="nil"/>
            </w:tcBorders>
            <w:vAlign w:val="center"/>
          </w:tcPr>
          <w:p w14:paraId="4E25AE47" w14:textId="22CBD2D2"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143.13</w:t>
            </w:r>
          </w:p>
        </w:tc>
        <w:tc>
          <w:tcPr>
            <w:tcW w:w="0" w:type="auto"/>
            <w:tcBorders>
              <w:top w:val="nil"/>
              <w:left w:val="nil"/>
              <w:bottom w:val="nil"/>
              <w:right w:val="nil"/>
            </w:tcBorders>
            <w:vAlign w:val="center"/>
          </w:tcPr>
          <w:p w14:paraId="169BBCC7" w14:textId="61F4FACE" w:rsidR="00EA658E" w:rsidRPr="00EA658E" w:rsidRDefault="00EA658E" w:rsidP="00EA658E">
            <w:pPr>
              <w:jc w:val="center"/>
              <w:rPr>
                <w:rFonts w:ascii="Times New Roman" w:hAnsi="Times New Roman" w:cs="Times New Roman"/>
                <w:sz w:val="24"/>
                <w:szCs w:val="24"/>
              </w:rPr>
            </w:pPr>
            <w:r>
              <w:rPr>
                <w:rFonts w:ascii="Times New Roman" w:hAnsi="Times New Roman" w:cs="Times New Roman"/>
                <w:sz w:val="24"/>
                <w:szCs w:val="24"/>
              </w:rPr>
              <w:t>23.30</w:t>
            </w:r>
          </w:p>
        </w:tc>
      </w:tr>
    </w:tbl>
    <w:p w14:paraId="5E6FBDD6" w14:textId="55112134" w:rsidR="00D34BF2" w:rsidRDefault="00D34BF2">
      <w:pPr>
        <w:rPr>
          <w:rFonts w:ascii="Times New Roman" w:hAnsi="Times New Roman" w:cs="Times New Roman"/>
          <w:b/>
          <w:bCs/>
          <w:sz w:val="24"/>
          <w:szCs w:val="24"/>
        </w:rPr>
      </w:pPr>
      <w:r>
        <w:rPr>
          <w:rFonts w:ascii="Times New Roman" w:hAnsi="Times New Roman" w:cs="Times New Roman"/>
          <w:b/>
          <w:bCs/>
          <w:sz w:val="24"/>
          <w:szCs w:val="24"/>
        </w:rPr>
        <w:br w:type="page"/>
      </w:r>
    </w:p>
    <w:p w14:paraId="0D61F1E2" w14:textId="77777777" w:rsidR="00D34BF2" w:rsidRDefault="00D34BF2" w:rsidP="00D34BF2">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0BA6C1" wp14:editId="1408E62D">
            <wp:extent cx="6267450" cy="5600700"/>
            <wp:effectExtent l="0" t="0" r="0" b="0"/>
            <wp:docPr id="506881051" name="Picture 1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81051" name="Picture 15" descr="Timeline&#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01892493" w14:textId="77777777" w:rsidR="00D34BF2" w:rsidRPr="002B768E" w:rsidRDefault="00D34BF2" w:rsidP="00D34BF2">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 xml:space="preserve">Figure PI variability </w:t>
      </w:r>
    </w:p>
    <w:p w14:paraId="054CDB18" w14:textId="77777777" w:rsidR="00D34BF2" w:rsidRDefault="00D34BF2" w:rsidP="00D34BF2">
      <w:pPr>
        <w:rPr>
          <w:rFonts w:ascii="Times New Roman" w:hAnsi="Times New Roman" w:cs="Times New Roman"/>
          <w:sz w:val="24"/>
          <w:szCs w:val="24"/>
        </w:rPr>
      </w:pPr>
      <w:r>
        <w:rPr>
          <w:rFonts w:ascii="Times New Roman" w:hAnsi="Times New Roman" w:cs="Times New Roman"/>
          <w:sz w:val="24"/>
          <w:szCs w:val="24"/>
        </w:rPr>
        <w:br w:type="page"/>
      </w:r>
    </w:p>
    <w:p w14:paraId="707DEA54" w14:textId="77777777" w:rsidR="00D34BF2" w:rsidRDefault="00D34BF2" w:rsidP="00D34BF2">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72F855" wp14:editId="39ADB743">
            <wp:extent cx="6267450" cy="5600700"/>
            <wp:effectExtent l="0" t="0" r="0" b="0"/>
            <wp:docPr id="841347374"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47374" name="Picture 16" descr="Timeline&#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29939036" w14:textId="77777777" w:rsidR="00D34BF2" w:rsidRPr="002B768E" w:rsidRDefault="00D34BF2" w:rsidP="00D34BF2">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SS variability</w:t>
      </w:r>
    </w:p>
    <w:p w14:paraId="1D102D3A" w14:textId="77777777" w:rsidR="00D34BF2" w:rsidRDefault="00D34BF2" w:rsidP="00D34BF2">
      <w:pPr>
        <w:rPr>
          <w:rFonts w:ascii="Times New Roman" w:hAnsi="Times New Roman" w:cs="Times New Roman"/>
          <w:sz w:val="24"/>
          <w:szCs w:val="24"/>
        </w:rPr>
      </w:pPr>
      <w:r>
        <w:rPr>
          <w:rFonts w:ascii="Times New Roman" w:hAnsi="Times New Roman" w:cs="Times New Roman"/>
          <w:sz w:val="24"/>
          <w:szCs w:val="24"/>
        </w:rPr>
        <w:br w:type="page"/>
      </w:r>
    </w:p>
    <w:p w14:paraId="10A3DA19" w14:textId="77777777" w:rsidR="00D34BF2" w:rsidRDefault="00D34BF2" w:rsidP="00D34BF2">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5C4BC5" wp14:editId="67D3BAE0">
            <wp:extent cx="6267450" cy="5600700"/>
            <wp:effectExtent l="0" t="0" r="0" b="0"/>
            <wp:docPr id="1997225873"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25873" name="Picture 17" descr="Timeline&#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78F2A441" w14:textId="77777777" w:rsidR="00D34BF2" w:rsidRPr="002B768E" w:rsidRDefault="00D34BF2" w:rsidP="00D34BF2">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FM variability</w:t>
      </w:r>
    </w:p>
    <w:p w14:paraId="0F945424" w14:textId="77777777" w:rsidR="00D34BF2" w:rsidRDefault="00D34BF2" w:rsidP="00D34BF2">
      <w:pPr>
        <w:rPr>
          <w:rFonts w:ascii="Times New Roman" w:hAnsi="Times New Roman" w:cs="Times New Roman"/>
          <w:sz w:val="24"/>
          <w:szCs w:val="24"/>
        </w:rPr>
      </w:pPr>
      <w:r>
        <w:rPr>
          <w:rFonts w:ascii="Times New Roman" w:hAnsi="Times New Roman" w:cs="Times New Roman"/>
          <w:sz w:val="24"/>
          <w:szCs w:val="24"/>
        </w:rPr>
        <w:br w:type="page"/>
      </w:r>
    </w:p>
    <w:p w14:paraId="486CACBD" w14:textId="77777777" w:rsidR="00D34BF2" w:rsidRDefault="00D34BF2" w:rsidP="00D34BF2">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B51C4F" wp14:editId="7F0BE2FB">
            <wp:extent cx="6267450" cy="5600700"/>
            <wp:effectExtent l="0" t="0" r="0" b="0"/>
            <wp:docPr id="533487489"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87489" name="Picture 18" descr="Timeline&#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0C2BA954" w14:textId="77777777" w:rsidR="00D34BF2" w:rsidRDefault="00D34BF2" w:rsidP="00D34BF2">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PC variability</w:t>
      </w:r>
    </w:p>
    <w:p w14:paraId="57782CA9" w14:textId="253863B4" w:rsidR="00A801C4" w:rsidRDefault="00A801C4">
      <w:pPr>
        <w:rPr>
          <w:rFonts w:ascii="Times New Roman" w:hAnsi="Times New Roman" w:cs="Times New Roman"/>
          <w:b/>
          <w:bCs/>
          <w:sz w:val="24"/>
          <w:szCs w:val="24"/>
        </w:rPr>
      </w:pPr>
      <w:r>
        <w:rPr>
          <w:rFonts w:ascii="Times New Roman" w:hAnsi="Times New Roman" w:cs="Times New Roman"/>
          <w:b/>
          <w:bCs/>
          <w:sz w:val="24"/>
          <w:szCs w:val="24"/>
        </w:rPr>
        <w:br w:type="page"/>
      </w:r>
    </w:p>
    <w:p w14:paraId="4C7A9A8D" w14:textId="77777777" w:rsidR="00A801C4" w:rsidRDefault="00A801C4" w:rsidP="00A801C4">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AC8EC03" wp14:editId="0913239B">
            <wp:extent cx="6267450" cy="6038850"/>
            <wp:effectExtent l="0" t="0" r="0" b="0"/>
            <wp:docPr id="148662003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0038" name="Picture 1" descr="Graphical user interface&#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67450" cy="6038850"/>
                    </a:xfrm>
                    <a:prstGeom prst="rect">
                      <a:avLst/>
                    </a:prstGeom>
                    <a:noFill/>
                  </pic:spPr>
                </pic:pic>
              </a:graphicData>
            </a:graphic>
          </wp:inline>
        </w:drawing>
      </w:r>
    </w:p>
    <w:p w14:paraId="16880232" w14:textId="77777777" w:rsidR="00A801C4" w:rsidRDefault="00A801C4" w:rsidP="00A801C4">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WQ Temp/Sal </w:t>
      </w:r>
    </w:p>
    <w:p w14:paraId="7F55A789" w14:textId="5D0E6ECE" w:rsidR="00F97512" w:rsidRDefault="00F97512">
      <w:pPr>
        <w:rPr>
          <w:rFonts w:ascii="Times New Roman" w:hAnsi="Times New Roman" w:cs="Times New Roman"/>
          <w:b/>
          <w:bCs/>
          <w:sz w:val="24"/>
          <w:szCs w:val="24"/>
        </w:rPr>
      </w:pPr>
      <w:r>
        <w:rPr>
          <w:rFonts w:ascii="Times New Roman" w:hAnsi="Times New Roman" w:cs="Times New Roman"/>
          <w:b/>
          <w:bCs/>
          <w:sz w:val="24"/>
          <w:szCs w:val="24"/>
        </w:rPr>
        <w:br w:type="page"/>
      </w:r>
    </w:p>
    <w:p w14:paraId="751BE973"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F749BC6" wp14:editId="2788BFDE">
            <wp:extent cx="5962650" cy="6191250"/>
            <wp:effectExtent l="0" t="0" r="0" b="0"/>
            <wp:docPr id="711636205"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36205" name="Picture 2" descr="Chart, scatter chart&#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4AD7DA63"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PI correlations</w:t>
      </w:r>
    </w:p>
    <w:p w14:paraId="55E1DA4F" w14:textId="77777777" w:rsidR="00F97512" w:rsidRDefault="00F97512" w:rsidP="00F97512">
      <w:pPr>
        <w:rPr>
          <w:rFonts w:ascii="Times New Roman" w:hAnsi="Times New Roman" w:cs="Times New Roman"/>
          <w:b/>
          <w:bCs/>
          <w:sz w:val="24"/>
          <w:szCs w:val="24"/>
        </w:rPr>
      </w:pPr>
      <w:r>
        <w:rPr>
          <w:rFonts w:ascii="Times New Roman" w:hAnsi="Times New Roman" w:cs="Times New Roman"/>
          <w:b/>
          <w:bCs/>
          <w:sz w:val="24"/>
          <w:szCs w:val="24"/>
        </w:rPr>
        <w:br w:type="page"/>
      </w:r>
    </w:p>
    <w:p w14:paraId="5480FA70"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4355F52" wp14:editId="4E96A50E">
            <wp:extent cx="5962650" cy="6191250"/>
            <wp:effectExtent l="0" t="0" r="0" b="0"/>
            <wp:docPr id="1719889712" name="Picture 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89712" name="Picture 3" descr="A picture containing scatter chart&#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7314908C"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SS correlations</w:t>
      </w:r>
    </w:p>
    <w:p w14:paraId="76FA4058" w14:textId="77777777" w:rsidR="00F97512" w:rsidRDefault="00F97512" w:rsidP="00F97512">
      <w:pPr>
        <w:rPr>
          <w:rFonts w:ascii="Times New Roman" w:hAnsi="Times New Roman" w:cs="Times New Roman"/>
          <w:b/>
          <w:bCs/>
          <w:sz w:val="24"/>
          <w:szCs w:val="24"/>
        </w:rPr>
      </w:pPr>
      <w:r>
        <w:rPr>
          <w:rFonts w:ascii="Times New Roman" w:hAnsi="Times New Roman" w:cs="Times New Roman"/>
          <w:b/>
          <w:bCs/>
          <w:sz w:val="24"/>
          <w:szCs w:val="24"/>
        </w:rPr>
        <w:br w:type="page"/>
      </w:r>
    </w:p>
    <w:p w14:paraId="798368FA"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446E2E1" wp14:editId="2E7A8E95">
            <wp:extent cx="5962650" cy="6191250"/>
            <wp:effectExtent l="0" t="0" r="0" b="0"/>
            <wp:docPr id="220079043" name="Picture 4"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9043" name="Picture 4" descr="Scatter chart&#10;&#10;Description automatically generated with medium confidenc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415F2626"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FM correlations</w:t>
      </w:r>
    </w:p>
    <w:p w14:paraId="7A4745DC" w14:textId="77777777" w:rsidR="00F97512" w:rsidRDefault="00F97512" w:rsidP="00F97512">
      <w:pPr>
        <w:rPr>
          <w:rFonts w:ascii="Times New Roman" w:hAnsi="Times New Roman" w:cs="Times New Roman"/>
          <w:b/>
          <w:bCs/>
          <w:sz w:val="24"/>
          <w:szCs w:val="24"/>
        </w:rPr>
      </w:pPr>
      <w:r>
        <w:rPr>
          <w:rFonts w:ascii="Times New Roman" w:hAnsi="Times New Roman" w:cs="Times New Roman"/>
          <w:b/>
          <w:bCs/>
          <w:sz w:val="24"/>
          <w:szCs w:val="24"/>
        </w:rPr>
        <w:br w:type="page"/>
      </w:r>
    </w:p>
    <w:p w14:paraId="1B5002C2"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EBCB07D" wp14:editId="17CB7465">
            <wp:extent cx="5962650" cy="6191250"/>
            <wp:effectExtent l="0" t="0" r="0" b="0"/>
            <wp:docPr id="731760862"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60862" name="Picture 5" descr="Chart, scatter char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62650" cy="6191250"/>
                    </a:xfrm>
                    <a:prstGeom prst="rect">
                      <a:avLst/>
                    </a:prstGeom>
                    <a:noFill/>
                  </pic:spPr>
                </pic:pic>
              </a:graphicData>
            </a:graphic>
          </wp:inline>
        </w:drawing>
      </w:r>
    </w:p>
    <w:p w14:paraId="67868D70" w14:textId="77777777" w:rsidR="00F97512" w:rsidRDefault="00F97512" w:rsidP="00F97512">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PC correlations</w:t>
      </w:r>
    </w:p>
    <w:p w14:paraId="0DBDCEF9" w14:textId="3ACF8058" w:rsidR="0024215C" w:rsidRPr="002B768E" w:rsidRDefault="0024215C" w:rsidP="00F97512">
      <w:pPr>
        <w:rPr>
          <w:rFonts w:ascii="Times New Roman" w:hAnsi="Times New Roman" w:cs="Times New Roman"/>
          <w:b/>
          <w:bCs/>
          <w:sz w:val="24"/>
          <w:szCs w:val="24"/>
        </w:rPr>
      </w:pPr>
    </w:p>
    <w:sectPr w:rsidR="0024215C" w:rsidRPr="002B768E" w:rsidSect="002B09DA">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x, Nikki" w:date="2024-01-30T10:08:00Z" w:initials="ND">
    <w:p w14:paraId="439960BA" w14:textId="77777777" w:rsidR="007F4CD2" w:rsidRDefault="007F4CD2" w:rsidP="007F4CD2">
      <w:pPr>
        <w:pStyle w:val="CommentText"/>
        <w:jc w:val="left"/>
      </w:pPr>
      <w:r>
        <w:rPr>
          <w:rStyle w:val="CommentReference"/>
        </w:rPr>
        <w:annotationRef/>
      </w:r>
      <w:r>
        <w:t>Revisit at the end of revisions once we have the story and punchline</w:t>
      </w:r>
    </w:p>
  </w:comment>
  <w:comment w:id="2" w:author="Dix, Nikki" w:date="2024-01-30T10:09:00Z" w:initials="ND">
    <w:p w14:paraId="57247F6B" w14:textId="77777777" w:rsidR="007F4CD2" w:rsidRDefault="007F4CD2" w:rsidP="007F4CD2">
      <w:pPr>
        <w:pStyle w:val="CommentText"/>
        <w:jc w:val="left"/>
      </w:pPr>
      <w:r>
        <w:rPr>
          <w:rStyle w:val="CommentReference"/>
        </w:rPr>
        <w:annotationRef/>
      </w:r>
      <w:r>
        <w:t>Is it respectful or offensive to use the same first words of the title from Cloern &amp; Jassby?</w:t>
      </w:r>
    </w:p>
  </w:comment>
  <w:comment w:id="8" w:author="Dix, Nikki" w:date="2024-01-30T10:09:00Z" w:initials="ND">
    <w:p w14:paraId="2701C1DF" w14:textId="77777777" w:rsidR="007F4CD2" w:rsidRDefault="007F4CD2" w:rsidP="007F4CD2">
      <w:pPr>
        <w:pStyle w:val="CommentText"/>
        <w:jc w:val="left"/>
      </w:pPr>
      <w:r>
        <w:rPr>
          <w:rStyle w:val="CommentReference"/>
        </w:rPr>
        <w:annotationRef/>
      </w:r>
      <w:r>
        <w:t>Do I put name last in the list?</w:t>
      </w:r>
    </w:p>
  </w:comment>
  <w:comment w:id="9" w:author="Dix, Nikki" w:date="2024-01-30T10:10:00Z" w:initials="ND">
    <w:p w14:paraId="28AC3841" w14:textId="77777777" w:rsidR="00991212" w:rsidRDefault="00991212" w:rsidP="00991212">
      <w:pPr>
        <w:pStyle w:val="CommentText"/>
        <w:jc w:val="left"/>
      </w:pPr>
      <w:r>
        <w:rPr>
          <w:rStyle w:val="CommentReference"/>
        </w:rPr>
        <w:annotationRef/>
      </w:r>
      <w:r>
        <w:t>Remove any of these that are in the title in the end</w:t>
      </w:r>
    </w:p>
  </w:comment>
  <w:comment w:id="10" w:author="Dix, Nikki" w:date="2024-01-30T10:11:00Z" w:initials="ND">
    <w:p w14:paraId="1F5CB9AE" w14:textId="77777777" w:rsidR="00991212" w:rsidRDefault="00991212" w:rsidP="00991212">
      <w:pPr>
        <w:pStyle w:val="CommentText"/>
        <w:jc w:val="left"/>
      </w:pPr>
      <w:r>
        <w:rPr>
          <w:rStyle w:val="CommentReference"/>
        </w:rPr>
        <w:annotationRef/>
      </w:r>
      <w:r>
        <w:t>This sounds really good. I will have minor edits, but let’s revisit once we’ve gotten a good draft of the discussion</w:t>
      </w:r>
    </w:p>
  </w:comment>
  <w:comment w:id="11" w:author="Dix, Nikki" w:date="2024-01-30T10:12:00Z" w:initials="ND">
    <w:p w14:paraId="63FF8981" w14:textId="77777777" w:rsidR="00991212" w:rsidRDefault="00991212" w:rsidP="00991212">
      <w:pPr>
        <w:pStyle w:val="CommentText"/>
        <w:jc w:val="left"/>
      </w:pPr>
      <w:r>
        <w:rPr>
          <w:rStyle w:val="CommentReference"/>
        </w:rPr>
        <w:annotationRef/>
      </w:r>
      <w:r>
        <w:t>fix</w:t>
      </w:r>
    </w:p>
  </w:comment>
  <w:comment w:id="13" w:author="Dix, Nikki" w:date="2024-01-30T12:44:00Z" w:initials="ND">
    <w:p w14:paraId="5A7D3606" w14:textId="77777777" w:rsidR="00B81085" w:rsidRDefault="00B81085" w:rsidP="00B81085">
      <w:pPr>
        <w:pStyle w:val="CommentText"/>
        <w:jc w:val="left"/>
      </w:pPr>
      <w:r>
        <w:rPr>
          <w:rStyle w:val="CommentReference"/>
        </w:rPr>
        <w:annotationRef/>
      </w:r>
      <w:r>
        <w:t>This section also looks great. I tried to focus on more substantive edits and can go through for final edits later</w:t>
      </w:r>
    </w:p>
  </w:comment>
  <w:comment w:id="15" w:author="Dix, Nikki" w:date="2024-01-30T13:47:00Z" w:initials="ND">
    <w:p w14:paraId="1E8E2105" w14:textId="77777777" w:rsidR="00FA10C2" w:rsidRDefault="00FA10C2" w:rsidP="00FA10C2">
      <w:pPr>
        <w:pStyle w:val="CommentText"/>
        <w:jc w:val="left"/>
      </w:pPr>
      <w:r>
        <w:rPr>
          <w:rStyle w:val="CommentReference"/>
        </w:rPr>
        <w:annotationRef/>
      </w:r>
      <w:r>
        <w:t>Check for consistency bw ‘site’ and ‘station’ throughout manuscript</w:t>
      </w:r>
    </w:p>
  </w:comment>
  <w:comment w:id="17" w:author="Dix, Nikki" w:date="2024-01-30T10:35:00Z" w:initials="ND">
    <w:p w14:paraId="04DBDBDA" w14:textId="74043637" w:rsidR="007F56EB" w:rsidRDefault="007F56EB" w:rsidP="007F56EB">
      <w:pPr>
        <w:pStyle w:val="CommentText"/>
        <w:jc w:val="left"/>
      </w:pPr>
      <w:r>
        <w:rPr>
          <w:rStyle w:val="CommentReference"/>
        </w:rPr>
        <w:annotationRef/>
      </w:r>
      <w:r>
        <w:t>Check this</w:t>
      </w:r>
    </w:p>
  </w:comment>
  <w:comment w:id="18" w:author="Dunnigan, Shannon" w:date="2024-02-05T10:17:00Z" w:initials="SD">
    <w:p w14:paraId="3060399D" w14:textId="77777777" w:rsidR="0099256E" w:rsidRDefault="0099256E" w:rsidP="0099256E">
      <w:pPr>
        <w:pStyle w:val="CommentText"/>
        <w:jc w:val="left"/>
      </w:pPr>
      <w:r>
        <w:rPr>
          <w:rStyle w:val="CommentReference"/>
        </w:rPr>
        <w:annotationRef/>
      </w:r>
      <w:r>
        <w:t>Cite current version of the book (Nikki’s office)</w:t>
      </w:r>
    </w:p>
  </w:comment>
  <w:comment w:id="19" w:author="Dix, Nikki" w:date="2024-01-30T10:35:00Z" w:initials="ND">
    <w:p w14:paraId="725BA5A6" w14:textId="1B8F4F77" w:rsidR="00E004B8" w:rsidRDefault="00E004B8" w:rsidP="00E004B8">
      <w:pPr>
        <w:pStyle w:val="CommentText"/>
        <w:jc w:val="left"/>
      </w:pPr>
      <w:r>
        <w:rPr>
          <w:rStyle w:val="CommentReference"/>
        </w:rPr>
        <w:annotationRef/>
      </w:r>
      <w:r>
        <w:t>Check this</w:t>
      </w:r>
    </w:p>
  </w:comment>
  <w:comment w:id="20" w:author="Dunnigan, Shannon" w:date="2024-02-05T10:20:00Z" w:initials="SD">
    <w:p w14:paraId="1FFBA454" w14:textId="77777777" w:rsidR="0099256E" w:rsidRDefault="0099256E" w:rsidP="0099256E">
      <w:pPr>
        <w:pStyle w:val="CommentText"/>
        <w:jc w:val="left"/>
      </w:pPr>
      <w:r>
        <w:rPr>
          <w:rStyle w:val="CommentReference"/>
        </w:rPr>
        <w:annotationRef/>
      </w:r>
      <w:r>
        <w:t>Clarify removal of “suspect” data.</w:t>
      </w:r>
    </w:p>
  </w:comment>
  <w:comment w:id="21" w:author="Shannon" w:date="2024-02-06T09:33:00Z" w:initials="S">
    <w:p w14:paraId="0C64BDD5" w14:textId="77777777" w:rsidR="00273370" w:rsidRDefault="00273370" w:rsidP="00273370">
      <w:pPr>
        <w:pStyle w:val="CommentText"/>
        <w:jc w:val="left"/>
      </w:pPr>
      <w:r>
        <w:rPr>
          <w:rStyle w:val="CommentReference"/>
        </w:rPr>
        <w:annotationRef/>
      </w:r>
      <w:r>
        <w:t>This may be TMI</w:t>
      </w:r>
    </w:p>
  </w:comment>
  <w:comment w:id="24" w:author="Dix, Nikki" w:date="2024-01-30T13:00:00Z" w:initials="ND">
    <w:p w14:paraId="419A6A68" w14:textId="77777777" w:rsidR="009C557A" w:rsidRDefault="00C51EAA" w:rsidP="009C557A">
      <w:pPr>
        <w:pStyle w:val="CommentText"/>
        <w:jc w:val="left"/>
      </w:pPr>
      <w:r>
        <w:rPr>
          <w:rStyle w:val="CommentReference"/>
        </w:rPr>
        <w:annotationRef/>
      </w:r>
      <w:r w:rsidR="009C557A">
        <w:t>It’s a little unclear as the methods continue whether raw data or model predictions were used. Maybe distinguish here and/or reinforce as you describe the various methods below</w:t>
      </w:r>
    </w:p>
  </w:comment>
  <w:comment w:id="25" w:author="Dix, Nikki" w:date="2024-01-30T12:54:00Z" w:initials="ND">
    <w:p w14:paraId="322F3F28" w14:textId="77777777" w:rsidR="008B4216" w:rsidRDefault="00702672" w:rsidP="008B4216">
      <w:pPr>
        <w:pStyle w:val="CommentText"/>
        <w:jc w:val="left"/>
      </w:pPr>
      <w:r>
        <w:rPr>
          <w:rStyle w:val="CommentReference"/>
        </w:rPr>
        <w:annotationRef/>
      </w:r>
      <w:r w:rsidR="008B4216">
        <w:t>This analysis is confusing to me and I’m not sure if it adds to the story enough. It would be more intuitive to me if you calculated change from the previous year.</w:t>
      </w:r>
    </w:p>
  </w:comment>
  <w:comment w:id="26" w:author="Dunnigan, Shannon" w:date="2024-02-05T10:37:00Z" w:initials="SD">
    <w:p w14:paraId="7CC9AA4F" w14:textId="77777777" w:rsidR="000A0C43" w:rsidRDefault="000A0C43" w:rsidP="000A0C43">
      <w:pPr>
        <w:pStyle w:val="CommentText"/>
        <w:jc w:val="left"/>
      </w:pPr>
      <w:r>
        <w:rPr>
          <w:rStyle w:val="CommentReference"/>
        </w:rPr>
        <w:annotationRef/>
      </w:r>
      <w:r>
        <w:t>Add text to support that this is pulling out change points and specific years of interest in the complete timeseries.</w:t>
      </w:r>
    </w:p>
  </w:comment>
  <w:comment w:id="28" w:author="Dix, Nikki" w:date="2024-01-30T13:16:00Z" w:initials="ND">
    <w:p w14:paraId="3D08AC64" w14:textId="539352AD" w:rsidR="00EF77F8" w:rsidRDefault="00EF77F8" w:rsidP="00EF77F8">
      <w:pPr>
        <w:pStyle w:val="CommentText"/>
        <w:jc w:val="left"/>
      </w:pPr>
      <w:r>
        <w:rPr>
          <w:rStyle w:val="CommentReference"/>
        </w:rPr>
        <w:annotationRef/>
      </w:r>
      <w:r>
        <w:t>I tried to add a topic sentence but now this paragraph isn’t flowing well - need to work on</w:t>
      </w:r>
    </w:p>
  </w:comment>
  <w:comment w:id="29" w:author="Dunnigan, Shannon" w:date="2023-12-12T16:05:00Z" w:initials="SD">
    <w:p w14:paraId="58EB6AEC" w14:textId="5E53F0B8" w:rsidR="00985A41" w:rsidRDefault="00985A41" w:rsidP="00EE3EDB">
      <w:pPr>
        <w:pStyle w:val="CommentText"/>
        <w:jc w:val="left"/>
      </w:pPr>
      <w:r>
        <w:rPr>
          <w:rStyle w:val="CommentReference"/>
        </w:rPr>
        <w:annotationRef/>
      </w:r>
      <w:r>
        <w:t>If this is defined in the original paper, can I leave this part out?</w:t>
      </w:r>
    </w:p>
  </w:comment>
  <w:comment w:id="30" w:author="Dix, Nikki" w:date="2024-01-30T13:17:00Z" w:initials="ND">
    <w:p w14:paraId="2D1E71CA" w14:textId="77777777" w:rsidR="005272E0" w:rsidRDefault="005272E0" w:rsidP="005272E0">
      <w:pPr>
        <w:pStyle w:val="CommentText"/>
        <w:jc w:val="left"/>
      </w:pPr>
      <w:r>
        <w:rPr>
          <w:rStyle w:val="CommentReference"/>
        </w:rPr>
        <w:annotationRef/>
      </w:r>
      <w:r>
        <w:t>I like having it here</w:t>
      </w:r>
    </w:p>
  </w:comment>
  <w:comment w:id="31" w:author="Dix, Nikki" w:date="2024-01-30T13:24:00Z" w:initials="ND">
    <w:p w14:paraId="7C43BE85" w14:textId="77777777" w:rsidR="006A3548" w:rsidRDefault="006A3548" w:rsidP="006A3548">
      <w:pPr>
        <w:pStyle w:val="CommentText"/>
        <w:jc w:val="left"/>
      </w:pPr>
      <w:r>
        <w:rPr>
          <w:rStyle w:val="CommentReference"/>
        </w:rPr>
        <w:annotationRef/>
      </w:r>
      <w:r>
        <w:t>Raw or predicted?</w:t>
      </w:r>
    </w:p>
  </w:comment>
  <w:comment w:id="32" w:author="Dix, Nikki" w:date="2024-01-30T13:24:00Z" w:initials="ND">
    <w:p w14:paraId="3A75401D" w14:textId="7EAB1305" w:rsidR="00110130" w:rsidRDefault="00110130" w:rsidP="00110130">
      <w:pPr>
        <w:pStyle w:val="CommentText"/>
        <w:jc w:val="left"/>
      </w:pPr>
      <w:r>
        <w:rPr>
          <w:rStyle w:val="CommentReference"/>
        </w:rPr>
        <w:annotationRef/>
      </w:r>
      <w:r>
        <w:t>Raw or predicted?</w:t>
      </w:r>
    </w:p>
  </w:comment>
  <w:comment w:id="35" w:author="Dix, Nikki" w:date="2024-01-30T13:48:00Z" w:initials="ND">
    <w:p w14:paraId="4B4428D3" w14:textId="77777777" w:rsidR="009E6F4B" w:rsidRDefault="009E6F4B" w:rsidP="009E6F4B">
      <w:pPr>
        <w:pStyle w:val="CommentText"/>
        <w:jc w:val="left"/>
      </w:pPr>
      <w:r>
        <w:rPr>
          <w:rStyle w:val="CommentReference"/>
        </w:rPr>
        <w:annotationRef/>
      </w:r>
      <w:r>
        <w:t>Capitalize all words in subheadings or not?</w:t>
      </w:r>
    </w:p>
  </w:comment>
  <w:comment w:id="36" w:author="Dix, Nikki" w:date="2024-01-30T14:00:00Z" w:initials="ND">
    <w:p w14:paraId="7E13D421" w14:textId="77777777" w:rsidR="00E41042" w:rsidRDefault="00E41042" w:rsidP="00E41042">
      <w:pPr>
        <w:pStyle w:val="CommentText"/>
        <w:jc w:val="left"/>
      </w:pPr>
      <w:r>
        <w:rPr>
          <w:rStyle w:val="CommentReference"/>
        </w:rPr>
        <w:annotationRef/>
      </w:r>
      <w:r>
        <w:t>Is there a figure or table for this? The graphs you shared with me show no trend the first 10 years and only a trend the last 5 years at PI</w:t>
      </w:r>
    </w:p>
  </w:comment>
  <w:comment w:id="37" w:author="Dix, Nikki" w:date="2024-01-30T13:53:00Z" w:initials="ND">
    <w:p w14:paraId="27CD065A" w14:textId="77777777" w:rsidR="00CF623F" w:rsidRDefault="000A6935" w:rsidP="00CF623F">
      <w:pPr>
        <w:pStyle w:val="CommentText"/>
        <w:jc w:val="left"/>
      </w:pPr>
      <w:r>
        <w:rPr>
          <w:rStyle w:val="CommentReference"/>
        </w:rPr>
        <w:annotationRef/>
      </w:r>
      <w:r w:rsidR="00CF623F">
        <w:t>Are these change per year or 5 yr window of change? Maybe revisit this?</w:t>
      </w:r>
    </w:p>
  </w:comment>
  <w:comment w:id="39" w:author="Dix, Nikki" w:date="2024-01-30T14:14:00Z" w:initials="ND">
    <w:p w14:paraId="15128DC9" w14:textId="4BE96464" w:rsidR="00150714" w:rsidRDefault="00F34252" w:rsidP="00150714">
      <w:pPr>
        <w:pStyle w:val="CommentText"/>
        <w:jc w:val="left"/>
      </w:pPr>
      <w:r>
        <w:rPr>
          <w:rStyle w:val="CommentReference"/>
        </w:rPr>
        <w:annotationRef/>
      </w:r>
      <w:r w:rsidR="00150714">
        <w:t>low compared to what? Could say something like annual, seasonal, and residual variability components were relatively evenly distributed within stations.</w:t>
      </w:r>
    </w:p>
  </w:comment>
  <w:comment w:id="41" w:author="Dix, Nikki" w:date="2024-01-30T14:52:00Z" w:initials="ND">
    <w:p w14:paraId="54BA3616" w14:textId="77777777" w:rsidR="002D74AC" w:rsidRDefault="00E17A56" w:rsidP="002D74AC">
      <w:pPr>
        <w:pStyle w:val="CommentText"/>
        <w:jc w:val="left"/>
      </w:pPr>
      <w:r>
        <w:rPr>
          <w:rStyle w:val="CommentReference"/>
        </w:rPr>
        <w:annotationRef/>
      </w:r>
      <w:r w:rsidR="002D74AC">
        <w:t>Overall or for each station or both?</w:t>
      </w:r>
    </w:p>
  </w:comment>
  <w:comment w:id="42" w:author="Dix, Nikki" w:date="2024-01-30T15:05:00Z" w:initials="ND">
    <w:p w14:paraId="48711A9D" w14:textId="77777777" w:rsidR="00A57000" w:rsidRDefault="00A24F81" w:rsidP="00A57000">
      <w:pPr>
        <w:pStyle w:val="CommentText"/>
        <w:jc w:val="left"/>
      </w:pPr>
      <w:r>
        <w:rPr>
          <w:rStyle w:val="CommentReference"/>
        </w:rPr>
        <w:annotationRef/>
      </w:r>
      <w:r w:rsidR="00A57000">
        <w:t>I’m picturing a figure for this like the error decomposition plots with deviations from avg? could you even add it to the bottom of those plots?</w:t>
      </w:r>
    </w:p>
  </w:comment>
  <w:comment w:id="43" w:author="Dix, Nikki" w:date="2024-01-30T15:18:00Z" w:initials="ND">
    <w:p w14:paraId="54ED9B39" w14:textId="77777777" w:rsidR="00865ECC" w:rsidRDefault="00865ECC" w:rsidP="00865ECC">
      <w:pPr>
        <w:pStyle w:val="CommentText"/>
        <w:jc w:val="left"/>
      </w:pPr>
      <w:r>
        <w:rPr>
          <w:rStyle w:val="CommentReference"/>
        </w:rPr>
        <w:annotationRef/>
      </w:r>
      <w:r>
        <w:t>You tested for a trend in the range?</w:t>
      </w:r>
    </w:p>
  </w:comment>
  <w:comment w:id="44" w:author="Dix, Nikki" w:date="2024-01-30T15:19:00Z" w:initials="ND">
    <w:p w14:paraId="76CDEB62" w14:textId="77777777" w:rsidR="001E1CAA" w:rsidRDefault="001E1CAA" w:rsidP="001E1CAA">
      <w:pPr>
        <w:pStyle w:val="CommentText"/>
        <w:jc w:val="left"/>
      </w:pPr>
      <w:r>
        <w:rPr>
          <w:rStyle w:val="CommentReference"/>
        </w:rPr>
        <w:annotationRef/>
      </w:r>
      <w:r>
        <w:t>I need you to explain this to me ☺️</w:t>
      </w:r>
    </w:p>
  </w:comment>
  <w:comment w:id="45" w:author="Dix, Nikki" w:date="2024-01-30T15:25:00Z" w:initials="ND">
    <w:p w14:paraId="307EDC86" w14:textId="77777777" w:rsidR="00354E24" w:rsidRDefault="00354E24" w:rsidP="00354E24">
      <w:pPr>
        <w:pStyle w:val="CommentText"/>
        <w:jc w:val="left"/>
      </w:pPr>
      <w:r>
        <w:rPr>
          <w:rStyle w:val="CommentReference"/>
        </w:rPr>
        <w:annotationRef/>
      </w:r>
      <w:r>
        <w:t>This seems to match the interannual CHL patterns - recommend adding min temp and min temp_precedent to the correlation analysis</w:t>
      </w:r>
    </w:p>
  </w:comment>
  <w:comment w:id="46" w:author="Dix, Nikki" w:date="2024-01-30T15:40:00Z" w:initials="ND">
    <w:p w14:paraId="11FE10D2" w14:textId="77777777" w:rsidR="00925AE2" w:rsidRDefault="00925AE2" w:rsidP="00925AE2">
      <w:pPr>
        <w:pStyle w:val="CommentText"/>
        <w:jc w:val="left"/>
      </w:pPr>
      <w:r>
        <w:rPr>
          <w:rStyle w:val="CommentReference"/>
        </w:rPr>
        <w:annotationRef/>
      </w:r>
      <w:r>
        <w:t>I suggest making this a figure, basically combining all the CHL correlations from each station correlation figure</w:t>
      </w:r>
    </w:p>
  </w:comment>
  <w:comment w:id="47" w:author="Dix, Nikki" w:date="2024-01-30T15:43:00Z" w:initials="ND">
    <w:p w14:paraId="0ABC99DA" w14:textId="77777777" w:rsidR="00D57A96" w:rsidRDefault="00D57A96" w:rsidP="00D57A96">
      <w:pPr>
        <w:pStyle w:val="CommentText"/>
        <w:jc w:val="left"/>
      </w:pPr>
      <w:r>
        <w:rPr>
          <w:rStyle w:val="CommentReference"/>
        </w:rPr>
        <w:annotationRef/>
      </w:r>
      <w:r>
        <w:t>Why isn’t MEI correlated with temp, sal, or rainfall?</w:t>
      </w:r>
    </w:p>
  </w:comment>
  <w:comment w:id="49" w:author="Dix, Nikki" w:date="2024-01-30T16:07:00Z" w:initials="ND">
    <w:p w14:paraId="6B9EB0B4" w14:textId="77777777" w:rsidR="00FB1E4E" w:rsidRDefault="00FB1E4E" w:rsidP="00FB1E4E">
      <w:pPr>
        <w:pStyle w:val="CommentText"/>
        <w:jc w:val="left"/>
      </w:pPr>
      <w:r>
        <w:rPr>
          <w:rStyle w:val="CommentReference"/>
        </w:rPr>
        <w:annotationRef/>
      </w:r>
      <w:r>
        <w:t>If I were a reviewer, I would ask about nutrients and light, especially knowing that the NERRS collect those data. I think we should either include them in the correlation analysis or directly address those as next steps in the discussion.</w:t>
      </w:r>
    </w:p>
  </w:comment>
  <w:comment w:id="50" w:author="Shannon" w:date="2024-02-07T13:09:00Z" w:initials="S">
    <w:p w14:paraId="48279BF4" w14:textId="77777777" w:rsidR="003D278D" w:rsidRDefault="003D278D" w:rsidP="003D278D">
      <w:pPr>
        <w:pStyle w:val="CommentText"/>
        <w:jc w:val="left"/>
      </w:pPr>
      <w:r>
        <w:rPr>
          <w:rStyle w:val="CommentReference"/>
        </w:rPr>
        <w:annotationRef/>
      </w:r>
      <w:r>
        <w:t>Light? You mean PAR from the MET? I’d say everything should be next steps. I don’t know if I’d use PAR for any long-term analysis, however. Something like Turbidity may be a more stable parameter across long periods.</w:t>
      </w:r>
    </w:p>
  </w:comment>
  <w:comment w:id="81" w:author="Shannon" w:date="2024-02-07T13:08:00Z" w:initials="S">
    <w:p w14:paraId="4495F7BD" w14:textId="52638510" w:rsidR="003D278D" w:rsidRDefault="003D278D" w:rsidP="003D278D">
      <w:pPr>
        <w:pStyle w:val="CommentText"/>
        <w:jc w:val="left"/>
      </w:pPr>
      <w:r>
        <w:rPr>
          <w:rStyle w:val="CommentReference"/>
        </w:rPr>
        <w:annotationRef/>
      </w:r>
      <w:r>
        <w:t>Yes? No? How should this table be organized?</w:t>
      </w:r>
    </w:p>
  </w:comment>
  <w:comment w:id="82" w:author="Dix, Nikki" w:date="2024-01-30T16:08:00Z" w:initials="ND">
    <w:p w14:paraId="25CFA5BD" w14:textId="14932FEF" w:rsidR="002352F9" w:rsidRDefault="002352F9" w:rsidP="002352F9">
      <w:pPr>
        <w:pStyle w:val="CommentText"/>
        <w:jc w:val="left"/>
      </w:pPr>
      <w:r>
        <w:rPr>
          <w:rStyle w:val="CommentReference"/>
        </w:rPr>
        <w:annotationRef/>
      </w:r>
      <w:r>
        <w:t>Label on map</w:t>
      </w:r>
    </w:p>
  </w:comment>
  <w:comment w:id="83" w:author="Dunnigan, Shannon" w:date="2023-12-18T12:09:00Z" w:initials="SD">
    <w:p w14:paraId="4F77428F" w14:textId="5108A154" w:rsidR="00C83C78" w:rsidRDefault="00C83C78" w:rsidP="00C83C78">
      <w:pPr>
        <w:pStyle w:val="CommentText"/>
        <w:jc w:val="left"/>
      </w:pPr>
      <w:r>
        <w:rPr>
          <w:rStyle w:val="CommentReference"/>
        </w:rPr>
        <w:annotationRef/>
      </w:r>
      <w:r>
        <w:t>Should I include annual rainfall values on this figure? Can put them so they read perpendicular to the axis and in line with the bars?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9960BA" w15:done="0"/>
  <w15:commentEx w15:paraId="57247F6B" w15:done="0"/>
  <w15:commentEx w15:paraId="2701C1DF" w15:done="0"/>
  <w15:commentEx w15:paraId="28AC3841" w15:done="0"/>
  <w15:commentEx w15:paraId="1F5CB9AE" w15:done="0"/>
  <w15:commentEx w15:paraId="63FF8981" w15:done="0"/>
  <w15:commentEx w15:paraId="5A7D3606" w15:done="0"/>
  <w15:commentEx w15:paraId="1E8E2105" w15:done="0"/>
  <w15:commentEx w15:paraId="04DBDBDA" w15:done="0"/>
  <w15:commentEx w15:paraId="3060399D" w15:done="0"/>
  <w15:commentEx w15:paraId="725BA5A6" w15:done="0"/>
  <w15:commentEx w15:paraId="1FFBA454" w15:paraIdParent="725BA5A6" w15:done="0"/>
  <w15:commentEx w15:paraId="0C64BDD5" w15:done="0"/>
  <w15:commentEx w15:paraId="419A6A68" w15:done="0"/>
  <w15:commentEx w15:paraId="322F3F28" w15:done="0"/>
  <w15:commentEx w15:paraId="7CC9AA4F" w15:paraIdParent="322F3F28" w15:done="0"/>
  <w15:commentEx w15:paraId="3D08AC64" w15:done="0"/>
  <w15:commentEx w15:paraId="58EB6AEC" w15:done="1"/>
  <w15:commentEx w15:paraId="2D1E71CA" w15:paraIdParent="58EB6AEC" w15:done="1"/>
  <w15:commentEx w15:paraId="7C43BE85" w15:done="0"/>
  <w15:commentEx w15:paraId="3A75401D" w15:done="0"/>
  <w15:commentEx w15:paraId="4B4428D3" w15:done="0"/>
  <w15:commentEx w15:paraId="7E13D421" w15:done="0"/>
  <w15:commentEx w15:paraId="27CD065A" w15:done="0"/>
  <w15:commentEx w15:paraId="15128DC9" w15:done="0"/>
  <w15:commentEx w15:paraId="54BA3616" w15:done="0"/>
  <w15:commentEx w15:paraId="48711A9D" w15:done="0"/>
  <w15:commentEx w15:paraId="54ED9B39" w15:done="0"/>
  <w15:commentEx w15:paraId="76CDEB62" w15:done="0"/>
  <w15:commentEx w15:paraId="307EDC86" w15:done="0"/>
  <w15:commentEx w15:paraId="11FE10D2" w15:done="0"/>
  <w15:commentEx w15:paraId="0ABC99DA" w15:done="0"/>
  <w15:commentEx w15:paraId="6B9EB0B4" w15:done="0"/>
  <w15:commentEx w15:paraId="48279BF4" w15:paraIdParent="6B9EB0B4" w15:done="0"/>
  <w15:commentEx w15:paraId="4495F7BD" w15:done="0"/>
  <w15:commentEx w15:paraId="25CFA5BD" w15:done="0"/>
  <w15:commentEx w15:paraId="4F7742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5824B2" w16cex:dateUtc="2024-01-30T15:08:00Z"/>
  <w16cex:commentExtensible w16cex:durableId="27031C5C" w16cex:dateUtc="2024-01-30T15:09:00Z"/>
  <w16cex:commentExtensible w16cex:durableId="1118C8DD" w16cex:dateUtc="2024-01-30T15:09:00Z"/>
  <w16cex:commentExtensible w16cex:durableId="22F75422" w16cex:dateUtc="2024-01-30T15:10:00Z"/>
  <w16cex:commentExtensible w16cex:durableId="1936D1CC" w16cex:dateUtc="2024-01-30T15:11:00Z"/>
  <w16cex:commentExtensible w16cex:durableId="51E40C74" w16cex:dateUtc="2024-01-30T15:12:00Z"/>
  <w16cex:commentExtensible w16cex:durableId="39C95B89" w16cex:dateUtc="2024-01-30T17:44:00Z"/>
  <w16cex:commentExtensible w16cex:durableId="79715276" w16cex:dateUtc="2024-01-30T18:47:00Z"/>
  <w16cex:commentExtensible w16cex:durableId="4141B753" w16cex:dateUtc="2024-01-30T15:35:00Z"/>
  <w16cex:commentExtensible w16cex:durableId="119DBAE4" w16cex:dateUtc="2024-02-05T15:17:00Z"/>
  <w16cex:commentExtensible w16cex:durableId="66A5DEA8" w16cex:dateUtc="2024-01-30T15:35:00Z"/>
  <w16cex:commentExtensible w16cex:durableId="17C47897" w16cex:dateUtc="2024-02-05T15:20:00Z"/>
  <w16cex:commentExtensible w16cex:durableId="60AF840C" w16cex:dateUtc="2024-02-06T14:33:00Z"/>
  <w16cex:commentExtensible w16cex:durableId="793243F9" w16cex:dateUtc="2024-01-30T18:00:00Z"/>
  <w16cex:commentExtensible w16cex:durableId="0D905CD2" w16cex:dateUtc="2024-01-30T17:54:00Z"/>
  <w16cex:commentExtensible w16cex:durableId="39F73EFD" w16cex:dateUtc="2024-02-05T15:37:00Z"/>
  <w16cex:commentExtensible w16cex:durableId="700C15CA" w16cex:dateUtc="2024-01-30T18:16:00Z"/>
  <w16cex:commentExtensible w16cex:durableId="492FCA86" w16cex:dateUtc="2023-12-12T21:05:00Z"/>
  <w16cex:commentExtensible w16cex:durableId="1A867921" w16cex:dateUtc="2024-01-30T18:17:00Z"/>
  <w16cex:commentExtensible w16cex:durableId="355A493A" w16cex:dateUtc="2024-01-30T18:24:00Z"/>
  <w16cex:commentExtensible w16cex:durableId="7FEAB594" w16cex:dateUtc="2024-01-30T18:24:00Z"/>
  <w16cex:commentExtensible w16cex:durableId="7486AE22" w16cex:dateUtc="2024-01-30T18:48:00Z"/>
  <w16cex:commentExtensible w16cex:durableId="08B1BCFF" w16cex:dateUtc="2024-01-30T19:00:00Z"/>
  <w16cex:commentExtensible w16cex:durableId="7A09F3C7" w16cex:dateUtc="2024-01-30T18:53:00Z"/>
  <w16cex:commentExtensible w16cex:durableId="4437AC20" w16cex:dateUtc="2024-01-30T19:14:00Z"/>
  <w16cex:commentExtensible w16cex:durableId="21776314" w16cex:dateUtc="2024-01-30T19:52:00Z"/>
  <w16cex:commentExtensible w16cex:durableId="0AEA6F90" w16cex:dateUtc="2024-01-30T20:05:00Z"/>
  <w16cex:commentExtensible w16cex:durableId="5D948795" w16cex:dateUtc="2024-01-30T20:18:00Z"/>
  <w16cex:commentExtensible w16cex:durableId="5ED8468B" w16cex:dateUtc="2024-01-30T20:19:00Z"/>
  <w16cex:commentExtensible w16cex:durableId="155B8C8F" w16cex:dateUtc="2024-01-30T20:25:00Z"/>
  <w16cex:commentExtensible w16cex:durableId="0AD157AA" w16cex:dateUtc="2024-01-30T20:40:00Z"/>
  <w16cex:commentExtensible w16cex:durableId="2A2F4C3F" w16cex:dateUtc="2024-01-30T20:43:00Z"/>
  <w16cex:commentExtensible w16cex:durableId="6C2874CB" w16cex:dateUtc="2024-01-30T21:07:00Z"/>
  <w16cex:commentExtensible w16cex:durableId="5C36AB09" w16cex:dateUtc="2024-02-07T18:09:00Z"/>
  <w16cex:commentExtensible w16cex:durableId="55086B9B" w16cex:dateUtc="2024-02-07T18:08:00Z"/>
  <w16cex:commentExtensible w16cex:durableId="20D9964A" w16cex:dateUtc="2024-01-30T21:08:00Z"/>
  <w16cex:commentExtensible w16cex:durableId="01B50856" w16cex:dateUtc="2023-12-18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9960BA" w16cid:durableId="215824B2"/>
  <w16cid:commentId w16cid:paraId="57247F6B" w16cid:durableId="27031C5C"/>
  <w16cid:commentId w16cid:paraId="2701C1DF" w16cid:durableId="1118C8DD"/>
  <w16cid:commentId w16cid:paraId="28AC3841" w16cid:durableId="22F75422"/>
  <w16cid:commentId w16cid:paraId="1F5CB9AE" w16cid:durableId="1936D1CC"/>
  <w16cid:commentId w16cid:paraId="63FF8981" w16cid:durableId="51E40C74"/>
  <w16cid:commentId w16cid:paraId="5A7D3606" w16cid:durableId="39C95B89"/>
  <w16cid:commentId w16cid:paraId="1E8E2105" w16cid:durableId="79715276"/>
  <w16cid:commentId w16cid:paraId="04DBDBDA" w16cid:durableId="4141B753"/>
  <w16cid:commentId w16cid:paraId="3060399D" w16cid:durableId="119DBAE4"/>
  <w16cid:commentId w16cid:paraId="725BA5A6" w16cid:durableId="66A5DEA8"/>
  <w16cid:commentId w16cid:paraId="1FFBA454" w16cid:durableId="17C47897"/>
  <w16cid:commentId w16cid:paraId="0C64BDD5" w16cid:durableId="60AF840C"/>
  <w16cid:commentId w16cid:paraId="419A6A68" w16cid:durableId="793243F9"/>
  <w16cid:commentId w16cid:paraId="322F3F28" w16cid:durableId="0D905CD2"/>
  <w16cid:commentId w16cid:paraId="7CC9AA4F" w16cid:durableId="39F73EFD"/>
  <w16cid:commentId w16cid:paraId="3D08AC64" w16cid:durableId="700C15CA"/>
  <w16cid:commentId w16cid:paraId="58EB6AEC" w16cid:durableId="492FCA86"/>
  <w16cid:commentId w16cid:paraId="2D1E71CA" w16cid:durableId="1A867921"/>
  <w16cid:commentId w16cid:paraId="7C43BE85" w16cid:durableId="355A493A"/>
  <w16cid:commentId w16cid:paraId="3A75401D" w16cid:durableId="7FEAB594"/>
  <w16cid:commentId w16cid:paraId="4B4428D3" w16cid:durableId="7486AE22"/>
  <w16cid:commentId w16cid:paraId="7E13D421" w16cid:durableId="08B1BCFF"/>
  <w16cid:commentId w16cid:paraId="27CD065A" w16cid:durableId="7A09F3C7"/>
  <w16cid:commentId w16cid:paraId="15128DC9" w16cid:durableId="4437AC20"/>
  <w16cid:commentId w16cid:paraId="54BA3616" w16cid:durableId="21776314"/>
  <w16cid:commentId w16cid:paraId="48711A9D" w16cid:durableId="0AEA6F90"/>
  <w16cid:commentId w16cid:paraId="54ED9B39" w16cid:durableId="5D948795"/>
  <w16cid:commentId w16cid:paraId="76CDEB62" w16cid:durableId="5ED8468B"/>
  <w16cid:commentId w16cid:paraId="307EDC86" w16cid:durableId="155B8C8F"/>
  <w16cid:commentId w16cid:paraId="11FE10D2" w16cid:durableId="0AD157AA"/>
  <w16cid:commentId w16cid:paraId="0ABC99DA" w16cid:durableId="2A2F4C3F"/>
  <w16cid:commentId w16cid:paraId="6B9EB0B4" w16cid:durableId="6C2874CB"/>
  <w16cid:commentId w16cid:paraId="48279BF4" w16cid:durableId="5C36AB09"/>
  <w16cid:commentId w16cid:paraId="4495F7BD" w16cid:durableId="55086B9B"/>
  <w16cid:commentId w16cid:paraId="25CFA5BD" w16cid:durableId="20D9964A"/>
  <w16cid:commentId w16cid:paraId="4F77428F" w16cid:durableId="01B508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79226" w14:textId="77777777" w:rsidR="002B09DA" w:rsidRDefault="002B09DA">
      <w:pPr>
        <w:spacing w:after="0" w:line="240" w:lineRule="auto"/>
      </w:pPr>
      <w:r>
        <w:separator/>
      </w:r>
    </w:p>
  </w:endnote>
  <w:endnote w:type="continuationSeparator" w:id="0">
    <w:p w14:paraId="1EE892B2" w14:textId="77777777" w:rsidR="002B09DA" w:rsidRDefault="002B09DA">
      <w:pPr>
        <w:spacing w:after="0" w:line="240" w:lineRule="auto"/>
      </w:pPr>
      <w:r>
        <w:continuationSeparator/>
      </w:r>
    </w:p>
  </w:endnote>
  <w:endnote w:type="continuationNotice" w:id="1">
    <w:p w14:paraId="373B564B" w14:textId="77777777" w:rsidR="002B09DA" w:rsidRDefault="002B09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92091" w14:textId="77777777" w:rsidR="002B09DA" w:rsidRDefault="002B09DA">
      <w:r>
        <w:separator/>
      </w:r>
    </w:p>
  </w:footnote>
  <w:footnote w:type="continuationSeparator" w:id="0">
    <w:p w14:paraId="66F630E4" w14:textId="77777777" w:rsidR="002B09DA" w:rsidRDefault="002B09DA">
      <w:r>
        <w:continuationSeparator/>
      </w:r>
    </w:p>
  </w:footnote>
  <w:footnote w:type="continuationNotice" w:id="1">
    <w:p w14:paraId="6445B3F7" w14:textId="77777777" w:rsidR="002B09DA" w:rsidRDefault="002B09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3C6A6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30FA42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4FC5DE8"/>
    <w:multiLevelType w:val="hybridMultilevel"/>
    <w:tmpl w:val="F372FF70"/>
    <w:lvl w:ilvl="0" w:tplc="3C088568">
      <w:start w:val="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F7941"/>
    <w:multiLevelType w:val="hybridMultilevel"/>
    <w:tmpl w:val="461890AA"/>
    <w:lvl w:ilvl="0" w:tplc="3C088568">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508059">
    <w:abstractNumId w:val="1"/>
  </w:num>
  <w:num w:numId="2" w16cid:durableId="826551653">
    <w:abstractNumId w:val="0"/>
  </w:num>
  <w:num w:numId="3" w16cid:durableId="2081514042">
    <w:abstractNumId w:val="3"/>
  </w:num>
  <w:num w:numId="4" w16cid:durableId="172972107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x, Nikki">
    <w15:presenceInfo w15:providerId="AD" w15:userId="S::Nikki.Dix@dep.state.fl.us::153f5927-75df-4975-9608-05f467b47c10"/>
  </w15:person>
  <w15:person w15:author="Dunnigan, Shannon">
    <w15:presenceInfo w15:providerId="AD" w15:userId="S::Shannon.Dunnigan@dep.state.fl.us::855a10f4-c4e6-4438-a479-e9d285e8a5dc"/>
  </w15:person>
  <w15:person w15:author="Shannon">
    <w15:presenceInfo w15:providerId="AD" w15:userId="S::Shannon.Dunnigan@dep.state.fl.us::855a10f4-c4e6-4438-a479-e9d285e8a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69"/>
    <w:rsid w:val="0001796F"/>
    <w:rsid w:val="0003398B"/>
    <w:rsid w:val="000407A4"/>
    <w:rsid w:val="00045B32"/>
    <w:rsid w:val="0005003A"/>
    <w:rsid w:val="00051796"/>
    <w:rsid w:val="000538AA"/>
    <w:rsid w:val="0007300D"/>
    <w:rsid w:val="00074F98"/>
    <w:rsid w:val="0009739B"/>
    <w:rsid w:val="000A0C43"/>
    <w:rsid w:val="000A3597"/>
    <w:rsid w:val="000A6935"/>
    <w:rsid w:val="000C3DC1"/>
    <w:rsid w:val="000D18D0"/>
    <w:rsid w:val="000E0318"/>
    <w:rsid w:val="000F4559"/>
    <w:rsid w:val="0010311F"/>
    <w:rsid w:val="00106106"/>
    <w:rsid w:val="001071C0"/>
    <w:rsid w:val="00110130"/>
    <w:rsid w:val="00110C88"/>
    <w:rsid w:val="00115DFD"/>
    <w:rsid w:val="001269CA"/>
    <w:rsid w:val="00133E09"/>
    <w:rsid w:val="00137C45"/>
    <w:rsid w:val="001472BE"/>
    <w:rsid w:val="00150714"/>
    <w:rsid w:val="00162599"/>
    <w:rsid w:val="001829D3"/>
    <w:rsid w:val="00185941"/>
    <w:rsid w:val="00186884"/>
    <w:rsid w:val="00187C72"/>
    <w:rsid w:val="001A1A69"/>
    <w:rsid w:val="001A3295"/>
    <w:rsid w:val="001B3F6B"/>
    <w:rsid w:val="001B5155"/>
    <w:rsid w:val="001B7138"/>
    <w:rsid w:val="001D2A72"/>
    <w:rsid w:val="001D3C85"/>
    <w:rsid w:val="001E1CAA"/>
    <w:rsid w:val="001E2DD9"/>
    <w:rsid w:val="001E5E1D"/>
    <w:rsid w:val="001E686F"/>
    <w:rsid w:val="00200BCF"/>
    <w:rsid w:val="00206A51"/>
    <w:rsid w:val="00212C89"/>
    <w:rsid w:val="00212CF5"/>
    <w:rsid w:val="00216360"/>
    <w:rsid w:val="002271F9"/>
    <w:rsid w:val="00233E1E"/>
    <w:rsid w:val="002342E0"/>
    <w:rsid w:val="002352F9"/>
    <w:rsid w:val="0024215C"/>
    <w:rsid w:val="00242375"/>
    <w:rsid w:val="00250EE9"/>
    <w:rsid w:val="00251A9F"/>
    <w:rsid w:val="00261976"/>
    <w:rsid w:val="00273370"/>
    <w:rsid w:val="0027422C"/>
    <w:rsid w:val="00293CF8"/>
    <w:rsid w:val="002A0E93"/>
    <w:rsid w:val="002B09DA"/>
    <w:rsid w:val="002B768E"/>
    <w:rsid w:val="002C3105"/>
    <w:rsid w:val="002C678A"/>
    <w:rsid w:val="002D0522"/>
    <w:rsid w:val="002D74AC"/>
    <w:rsid w:val="00302557"/>
    <w:rsid w:val="00341B5A"/>
    <w:rsid w:val="00344319"/>
    <w:rsid w:val="0034782C"/>
    <w:rsid w:val="00350909"/>
    <w:rsid w:val="00354E24"/>
    <w:rsid w:val="00371EF1"/>
    <w:rsid w:val="003821F3"/>
    <w:rsid w:val="00386DD2"/>
    <w:rsid w:val="003874E6"/>
    <w:rsid w:val="003909CF"/>
    <w:rsid w:val="003A67E9"/>
    <w:rsid w:val="003B101C"/>
    <w:rsid w:val="003C7536"/>
    <w:rsid w:val="003D06B1"/>
    <w:rsid w:val="003D278D"/>
    <w:rsid w:val="003D5C5B"/>
    <w:rsid w:val="003D643D"/>
    <w:rsid w:val="003E6C54"/>
    <w:rsid w:val="003F424F"/>
    <w:rsid w:val="003F6674"/>
    <w:rsid w:val="00407F76"/>
    <w:rsid w:val="0041140C"/>
    <w:rsid w:val="00413773"/>
    <w:rsid w:val="00420306"/>
    <w:rsid w:val="00424041"/>
    <w:rsid w:val="00430758"/>
    <w:rsid w:val="00433514"/>
    <w:rsid w:val="00451D3A"/>
    <w:rsid w:val="0045562D"/>
    <w:rsid w:val="004636C6"/>
    <w:rsid w:val="00473173"/>
    <w:rsid w:val="00474AFC"/>
    <w:rsid w:val="00476DDE"/>
    <w:rsid w:val="004819AB"/>
    <w:rsid w:val="0049436B"/>
    <w:rsid w:val="00494690"/>
    <w:rsid w:val="004A3507"/>
    <w:rsid w:val="004A40F5"/>
    <w:rsid w:val="004B5468"/>
    <w:rsid w:val="004B67AA"/>
    <w:rsid w:val="004B6BFA"/>
    <w:rsid w:val="004B7137"/>
    <w:rsid w:val="004C0AAC"/>
    <w:rsid w:val="004D69E9"/>
    <w:rsid w:val="004E5CA4"/>
    <w:rsid w:val="004E6160"/>
    <w:rsid w:val="00503BC2"/>
    <w:rsid w:val="00507C84"/>
    <w:rsid w:val="00515A6A"/>
    <w:rsid w:val="0051651C"/>
    <w:rsid w:val="00516864"/>
    <w:rsid w:val="00522C09"/>
    <w:rsid w:val="005272E0"/>
    <w:rsid w:val="00527F4A"/>
    <w:rsid w:val="005346E2"/>
    <w:rsid w:val="0054145A"/>
    <w:rsid w:val="0056750E"/>
    <w:rsid w:val="00572FB3"/>
    <w:rsid w:val="00573F91"/>
    <w:rsid w:val="005751A9"/>
    <w:rsid w:val="0057713C"/>
    <w:rsid w:val="00595942"/>
    <w:rsid w:val="005A1888"/>
    <w:rsid w:val="005B0759"/>
    <w:rsid w:val="005B1127"/>
    <w:rsid w:val="005B310C"/>
    <w:rsid w:val="005B5489"/>
    <w:rsid w:val="005C54BA"/>
    <w:rsid w:val="005D06C7"/>
    <w:rsid w:val="00600694"/>
    <w:rsid w:val="00601338"/>
    <w:rsid w:val="0060717E"/>
    <w:rsid w:val="00620EA9"/>
    <w:rsid w:val="00626C2F"/>
    <w:rsid w:val="00632121"/>
    <w:rsid w:val="00645E68"/>
    <w:rsid w:val="00646D99"/>
    <w:rsid w:val="006536F5"/>
    <w:rsid w:val="00654B44"/>
    <w:rsid w:val="006576C3"/>
    <w:rsid w:val="00661FC8"/>
    <w:rsid w:val="006625FF"/>
    <w:rsid w:val="0067399A"/>
    <w:rsid w:val="00681769"/>
    <w:rsid w:val="006A3548"/>
    <w:rsid w:val="006B6115"/>
    <w:rsid w:val="006B7581"/>
    <w:rsid w:val="006D347D"/>
    <w:rsid w:val="006E1296"/>
    <w:rsid w:val="006E1710"/>
    <w:rsid w:val="006F4459"/>
    <w:rsid w:val="006F4A2B"/>
    <w:rsid w:val="007003CE"/>
    <w:rsid w:val="00702672"/>
    <w:rsid w:val="00703704"/>
    <w:rsid w:val="00703D0D"/>
    <w:rsid w:val="00703F41"/>
    <w:rsid w:val="00717C64"/>
    <w:rsid w:val="0075071A"/>
    <w:rsid w:val="00763A38"/>
    <w:rsid w:val="007705A5"/>
    <w:rsid w:val="00770771"/>
    <w:rsid w:val="00772D43"/>
    <w:rsid w:val="00773366"/>
    <w:rsid w:val="00781C4A"/>
    <w:rsid w:val="007965A4"/>
    <w:rsid w:val="007B3577"/>
    <w:rsid w:val="007B3B4D"/>
    <w:rsid w:val="007D320E"/>
    <w:rsid w:val="007D34E8"/>
    <w:rsid w:val="007D5E6C"/>
    <w:rsid w:val="007E201C"/>
    <w:rsid w:val="007F4CD2"/>
    <w:rsid w:val="007F56EB"/>
    <w:rsid w:val="007F6F3A"/>
    <w:rsid w:val="00801048"/>
    <w:rsid w:val="00801573"/>
    <w:rsid w:val="00802027"/>
    <w:rsid w:val="00806C1C"/>
    <w:rsid w:val="00830B02"/>
    <w:rsid w:val="00854753"/>
    <w:rsid w:val="0086105D"/>
    <w:rsid w:val="008630EB"/>
    <w:rsid w:val="00865ECC"/>
    <w:rsid w:val="00871399"/>
    <w:rsid w:val="00871CE0"/>
    <w:rsid w:val="00872FBC"/>
    <w:rsid w:val="00880050"/>
    <w:rsid w:val="00883E19"/>
    <w:rsid w:val="00884CBA"/>
    <w:rsid w:val="008B2834"/>
    <w:rsid w:val="008B4216"/>
    <w:rsid w:val="008D30F1"/>
    <w:rsid w:val="008D6969"/>
    <w:rsid w:val="008D6DBC"/>
    <w:rsid w:val="008E5148"/>
    <w:rsid w:val="008F1A30"/>
    <w:rsid w:val="008F1FA0"/>
    <w:rsid w:val="008F3323"/>
    <w:rsid w:val="009074AE"/>
    <w:rsid w:val="00916500"/>
    <w:rsid w:val="00923AA7"/>
    <w:rsid w:val="00925AB0"/>
    <w:rsid w:val="00925AE2"/>
    <w:rsid w:val="00926106"/>
    <w:rsid w:val="0093436D"/>
    <w:rsid w:val="00947752"/>
    <w:rsid w:val="00960067"/>
    <w:rsid w:val="00962333"/>
    <w:rsid w:val="00971001"/>
    <w:rsid w:val="00985A41"/>
    <w:rsid w:val="00990AD7"/>
    <w:rsid w:val="00991212"/>
    <w:rsid w:val="0099256E"/>
    <w:rsid w:val="009A71EB"/>
    <w:rsid w:val="009C0A27"/>
    <w:rsid w:val="009C3323"/>
    <w:rsid w:val="009C557A"/>
    <w:rsid w:val="009D15CE"/>
    <w:rsid w:val="009E0CEF"/>
    <w:rsid w:val="009E6F4B"/>
    <w:rsid w:val="00A21030"/>
    <w:rsid w:val="00A24F81"/>
    <w:rsid w:val="00A312A6"/>
    <w:rsid w:val="00A31852"/>
    <w:rsid w:val="00A57000"/>
    <w:rsid w:val="00A7046F"/>
    <w:rsid w:val="00A724D3"/>
    <w:rsid w:val="00A73537"/>
    <w:rsid w:val="00A801C4"/>
    <w:rsid w:val="00A82846"/>
    <w:rsid w:val="00A82AF2"/>
    <w:rsid w:val="00A92669"/>
    <w:rsid w:val="00AA23EB"/>
    <w:rsid w:val="00AA587B"/>
    <w:rsid w:val="00AA64C8"/>
    <w:rsid w:val="00AB57F3"/>
    <w:rsid w:val="00AF5CF3"/>
    <w:rsid w:val="00B11251"/>
    <w:rsid w:val="00B1438C"/>
    <w:rsid w:val="00B15FA1"/>
    <w:rsid w:val="00B1705B"/>
    <w:rsid w:val="00B204EC"/>
    <w:rsid w:val="00B267BF"/>
    <w:rsid w:val="00B45FDD"/>
    <w:rsid w:val="00B5762B"/>
    <w:rsid w:val="00B57F35"/>
    <w:rsid w:val="00B7180D"/>
    <w:rsid w:val="00B73BFF"/>
    <w:rsid w:val="00B76B3B"/>
    <w:rsid w:val="00B80710"/>
    <w:rsid w:val="00B81085"/>
    <w:rsid w:val="00BD6369"/>
    <w:rsid w:val="00BD66AB"/>
    <w:rsid w:val="00C205A0"/>
    <w:rsid w:val="00C51EAA"/>
    <w:rsid w:val="00C53348"/>
    <w:rsid w:val="00C61391"/>
    <w:rsid w:val="00C6615C"/>
    <w:rsid w:val="00C706F1"/>
    <w:rsid w:val="00C8124A"/>
    <w:rsid w:val="00C83C78"/>
    <w:rsid w:val="00C863E9"/>
    <w:rsid w:val="00C93F3E"/>
    <w:rsid w:val="00C97C21"/>
    <w:rsid w:val="00CA28DB"/>
    <w:rsid w:val="00CA39A6"/>
    <w:rsid w:val="00CA53D0"/>
    <w:rsid w:val="00CD106B"/>
    <w:rsid w:val="00CD3997"/>
    <w:rsid w:val="00CD456D"/>
    <w:rsid w:val="00CD52EF"/>
    <w:rsid w:val="00CE1430"/>
    <w:rsid w:val="00CE2934"/>
    <w:rsid w:val="00CE353A"/>
    <w:rsid w:val="00CF623F"/>
    <w:rsid w:val="00D0222D"/>
    <w:rsid w:val="00D06FB4"/>
    <w:rsid w:val="00D14AEF"/>
    <w:rsid w:val="00D1784A"/>
    <w:rsid w:val="00D24D50"/>
    <w:rsid w:val="00D3364B"/>
    <w:rsid w:val="00D34BF2"/>
    <w:rsid w:val="00D57A96"/>
    <w:rsid w:val="00D7149D"/>
    <w:rsid w:val="00D73278"/>
    <w:rsid w:val="00D8062B"/>
    <w:rsid w:val="00D86226"/>
    <w:rsid w:val="00D967D8"/>
    <w:rsid w:val="00DA155F"/>
    <w:rsid w:val="00DA2673"/>
    <w:rsid w:val="00DA387E"/>
    <w:rsid w:val="00DB1675"/>
    <w:rsid w:val="00DB2C5E"/>
    <w:rsid w:val="00DB5C86"/>
    <w:rsid w:val="00DE1778"/>
    <w:rsid w:val="00DE5B82"/>
    <w:rsid w:val="00E004B8"/>
    <w:rsid w:val="00E0078F"/>
    <w:rsid w:val="00E17A56"/>
    <w:rsid w:val="00E21CC4"/>
    <w:rsid w:val="00E35A92"/>
    <w:rsid w:val="00E37B8F"/>
    <w:rsid w:val="00E41042"/>
    <w:rsid w:val="00E416BF"/>
    <w:rsid w:val="00E45E69"/>
    <w:rsid w:val="00E4772F"/>
    <w:rsid w:val="00E52463"/>
    <w:rsid w:val="00E60F0A"/>
    <w:rsid w:val="00E70DA4"/>
    <w:rsid w:val="00E8184E"/>
    <w:rsid w:val="00E86DF4"/>
    <w:rsid w:val="00E87055"/>
    <w:rsid w:val="00EA58C3"/>
    <w:rsid w:val="00EA658E"/>
    <w:rsid w:val="00EA76EE"/>
    <w:rsid w:val="00EB047D"/>
    <w:rsid w:val="00EC5914"/>
    <w:rsid w:val="00ED5192"/>
    <w:rsid w:val="00ED6E54"/>
    <w:rsid w:val="00EE26C2"/>
    <w:rsid w:val="00EF1354"/>
    <w:rsid w:val="00EF3032"/>
    <w:rsid w:val="00EF3C65"/>
    <w:rsid w:val="00EF497E"/>
    <w:rsid w:val="00EF4A90"/>
    <w:rsid w:val="00EF77F8"/>
    <w:rsid w:val="00F04A05"/>
    <w:rsid w:val="00F069DF"/>
    <w:rsid w:val="00F25F20"/>
    <w:rsid w:val="00F32A49"/>
    <w:rsid w:val="00F332A8"/>
    <w:rsid w:val="00F34252"/>
    <w:rsid w:val="00F479E5"/>
    <w:rsid w:val="00F604A6"/>
    <w:rsid w:val="00F60BD5"/>
    <w:rsid w:val="00F611F8"/>
    <w:rsid w:val="00F77366"/>
    <w:rsid w:val="00F87D17"/>
    <w:rsid w:val="00F97512"/>
    <w:rsid w:val="00FA10C2"/>
    <w:rsid w:val="00FA5700"/>
    <w:rsid w:val="00FB1E4E"/>
    <w:rsid w:val="00FB7401"/>
    <w:rsid w:val="00FC7A7C"/>
    <w:rsid w:val="00FD6CFB"/>
    <w:rsid w:val="00FF54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79D8"/>
  <w15:docId w15:val="{69C6A093-EE7C-44B8-9DF0-4140AD56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1CB5"/>
  </w:style>
  <w:style w:type="paragraph" w:styleId="Heading1">
    <w:name w:val="heading 1"/>
    <w:basedOn w:val="Normal"/>
    <w:next w:val="Normal"/>
    <w:link w:val="Heading1Char"/>
    <w:uiPriority w:val="9"/>
    <w:qFormat/>
    <w:rsid w:val="00131CB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31CB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31CB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131CB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131CB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131CB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131CB5"/>
    <w:pPr>
      <w:keepNext/>
      <w:keepLines/>
      <w:spacing w:before="120" w:after="0"/>
      <w:outlineLvl w:val="6"/>
    </w:pPr>
    <w:rPr>
      <w:i/>
      <w:iCs/>
    </w:rPr>
  </w:style>
  <w:style w:type="paragraph" w:styleId="Heading8">
    <w:name w:val="heading 8"/>
    <w:basedOn w:val="Normal"/>
    <w:next w:val="Normal"/>
    <w:link w:val="Heading8Char"/>
    <w:uiPriority w:val="9"/>
    <w:unhideWhenUsed/>
    <w:qFormat/>
    <w:rsid w:val="00131CB5"/>
    <w:pPr>
      <w:keepNext/>
      <w:keepLines/>
      <w:spacing w:before="120" w:after="0"/>
      <w:outlineLvl w:val="7"/>
    </w:pPr>
    <w:rPr>
      <w:b/>
      <w:bCs/>
    </w:rPr>
  </w:style>
  <w:style w:type="paragraph" w:styleId="Heading9">
    <w:name w:val="heading 9"/>
    <w:basedOn w:val="Normal"/>
    <w:next w:val="Normal"/>
    <w:link w:val="Heading9Char"/>
    <w:uiPriority w:val="9"/>
    <w:unhideWhenUsed/>
    <w:qFormat/>
    <w:rsid w:val="00131CB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31CB5"/>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31CB5"/>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31CB5"/>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131CB5"/>
    <w:pPr>
      <w:outlineLvl w:val="9"/>
    </w:pPr>
  </w:style>
  <w:style w:type="character" w:customStyle="1" w:styleId="Heading1Char">
    <w:name w:val="Heading 1 Char"/>
    <w:basedOn w:val="DefaultParagraphFont"/>
    <w:link w:val="Heading1"/>
    <w:uiPriority w:val="9"/>
    <w:rsid w:val="00131CB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31CB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31CB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131CB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131CB5"/>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131CB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131CB5"/>
    <w:rPr>
      <w:i/>
      <w:iCs/>
    </w:rPr>
  </w:style>
  <w:style w:type="character" w:customStyle="1" w:styleId="Heading8Char">
    <w:name w:val="Heading 8 Char"/>
    <w:basedOn w:val="DefaultParagraphFont"/>
    <w:link w:val="Heading8"/>
    <w:uiPriority w:val="9"/>
    <w:rsid w:val="00131CB5"/>
    <w:rPr>
      <w:b/>
      <w:bCs/>
    </w:rPr>
  </w:style>
  <w:style w:type="character" w:customStyle="1" w:styleId="Heading9Char">
    <w:name w:val="Heading 9 Char"/>
    <w:basedOn w:val="DefaultParagraphFont"/>
    <w:link w:val="Heading9"/>
    <w:uiPriority w:val="9"/>
    <w:rsid w:val="00131CB5"/>
    <w:rPr>
      <w:i/>
      <w:iCs/>
    </w:rPr>
  </w:style>
  <w:style w:type="character" w:customStyle="1" w:styleId="TitleChar">
    <w:name w:val="Title Char"/>
    <w:basedOn w:val="DefaultParagraphFont"/>
    <w:link w:val="Title"/>
    <w:uiPriority w:val="10"/>
    <w:rsid w:val="00131CB5"/>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131CB5"/>
    <w:rPr>
      <w:rFonts w:asciiTheme="majorHAnsi" w:eastAsiaTheme="majorEastAsia" w:hAnsiTheme="majorHAnsi" w:cstheme="majorBidi"/>
      <w:sz w:val="24"/>
      <w:szCs w:val="24"/>
    </w:rPr>
  </w:style>
  <w:style w:type="character" w:styleId="Strong">
    <w:name w:val="Strong"/>
    <w:basedOn w:val="DefaultParagraphFont"/>
    <w:uiPriority w:val="22"/>
    <w:qFormat/>
    <w:rsid w:val="00131CB5"/>
    <w:rPr>
      <w:b/>
      <w:bCs/>
      <w:color w:val="auto"/>
    </w:rPr>
  </w:style>
  <w:style w:type="character" w:styleId="Emphasis">
    <w:name w:val="Emphasis"/>
    <w:basedOn w:val="DefaultParagraphFont"/>
    <w:uiPriority w:val="20"/>
    <w:qFormat/>
    <w:rsid w:val="00131CB5"/>
    <w:rPr>
      <w:i/>
      <w:iCs/>
      <w:color w:val="auto"/>
    </w:rPr>
  </w:style>
  <w:style w:type="paragraph" w:styleId="NoSpacing">
    <w:name w:val="No Spacing"/>
    <w:uiPriority w:val="1"/>
    <w:qFormat/>
    <w:rsid w:val="00131CB5"/>
    <w:pPr>
      <w:spacing w:after="0" w:line="240" w:lineRule="auto"/>
    </w:pPr>
  </w:style>
  <w:style w:type="paragraph" w:styleId="Quote">
    <w:name w:val="Quote"/>
    <w:basedOn w:val="Normal"/>
    <w:next w:val="Normal"/>
    <w:link w:val="QuoteChar"/>
    <w:uiPriority w:val="29"/>
    <w:qFormat/>
    <w:rsid w:val="00131CB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31CB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31CB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31CB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31CB5"/>
    <w:rPr>
      <w:i/>
      <w:iCs/>
      <w:color w:val="auto"/>
    </w:rPr>
  </w:style>
  <w:style w:type="character" w:styleId="IntenseEmphasis">
    <w:name w:val="Intense Emphasis"/>
    <w:basedOn w:val="DefaultParagraphFont"/>
    <w:uiPriority w:val="21"/>
    <w:qFormat/>
    <w:rsid w:val="00131CB5"/>
    <w:rPr>
      <w:b/>
      <w:bCs/>
      <w:i/>
      <w:iCs/>
      <w:color w:val="auto"/>
    </w:rPr>
  </w:style>
  <w:style w:type="character" w:styleId="SubtleReference">
    <w:name w:val="Subtle Reference"/>
    <w:basedOn w:val="DefaultParagraphFont"/>
    <w:uiPriority w:val="31"/>
    <w:qFormat/>
    <w:rsid w:val="00131CB5"/>
    <w:rPr>
      <w:smallCaps/>
      <w:color w:val="auto"/>
      <w:u w:val="single" w:color="7F7F7F" w:themeColor="text1" w:themeTint="80"/>
    </w:rPr>
  </w:style>
  <w:style w:type="character" w:styleId="IntenseReference">
    <w:name w:val="Intense Reference"/>
    <w:basedOn w:val="DefaultParagraphFont"/>
    <w:uiPriority w:val="32"/>
    <w:qFormat/>
    <w:rsid w:val="00131CB5"/>
    <w:rPr>
      <w:b/>
      <w:bCs/>
      <w:smallCaps/>
      <w:color w:val="auto"/>
      <w:u w:val="single"/>
    </w:rPr>
  </w:style>
  <w:style w:type="character" w:styleId="BookTitle">
    <w:name w:val="Book Title"/>
    <w:basedOn w:val="DefaultParagraphFont"/>
    <w:uiPriority w:val="33"/>
    <w:qFormat/>
    <w:rsid w:val="00131CB5"/>
    <w:rPr>
      <w:b/>
      <w:bCs/>
      <w:smallCaps/>
      <w:color w:val="auto"/>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character" w:styleId="LineNumber">
    <w:name w:val="line number"/>
    <w:basedOn w:val="DefaultParagraphFont"/>
    <w:rsid w:val="00F04A05"/>
  </w:style>
  <w:style w:type="character" w:styleId="UnresolvedMention">
    <w:name w:val="Unresolved Mention"/>
    <w:basedOn w:val="DefaultParagraphFont"/>
    <w:uiPriority w:val="99"/>
    <w:semiHidden/>
    <w:unhideWhenUsed/>
    <w:rsid w:val="00F04A05"/>
    <w:rPr>
      <w:color w:val="605E5C"/>
      <w:shd w:val="clear" w:color="auto" w:fill="E1DFDD"/>
    </w:rPr>
  </w:style>
  <w:style w:type="character" w:styleId="PlaceholderText">
    <w:name w:val="Placeholder Text"/>
    <w:basedOn w:val="DefaultParagraphFont"/>
    <w:rsid w:val="003B101C"/>
    <w:rPr>
      <w:color w:val="666666"/>
    </w:rPr>
  </w:style>
  <w:style w:type="character" w:styleId="CommentReference">
    <w:name w:val="annotation reference"/>
    <w:basedOn w:val="DefaultParagraphFont"/>
    <w:rsid w:val="00985A41"/>
    <w:rPr>
      <w:sz w:val="16"/>
      <w:szCs w:val="16"/>
    </w:rPr>
  </w:style>
  <w:style w:type="paragraph" w:styleId="CommentText">
    <w:name w:val="annotation text"/>
    <w:basedOn w:val="Normal"/>
    <w:link w:val="CommentTextChar"/>
    <w:rsid w:val="00985A41"/>
    <w:pPr>
      <w:spacing w:line="240" w:lineRule="auto"/>
    </w:pPr>
    <w:rPr>
      <w:sz w:val="20"/>
      <w:szCs w:val="20"/>
    </w:rPr>
  </w:style>
  <w:style w:type="character" w:customStyle="1" w:styleId="CommentTextChar">
    <w:name w:val="Comment Text Char"/>
    <w:basedOn w:val="DefaultParagraphFont"/>
    <w:link w:val="CommentText"/>
    <w:rsid w:val="00985A41"/>
    <w:rPr>
      <w:sz w:val="20"/>
      <w:szCs w:val="20"/>
    </w:rPr>
  </w:style>
  <w:style w:type="paragraph" w:styleId="CommentSubject">
    <w:name w:val="annotation subject"/>
    <w:basedOn w:val="CommentText"/>
    <w:next w:val="CommentText"/>
    <w:link w:val="CommentSubjectChar"/>
    <w:rsid w:val="00985A41"/>
    <w:rPr>
      <w:b/>
      <w:bCs/>
    </w:rPr>
  </w:style>
  <w:style w:type="character" w:customStyle="1" w:styleId="CommentSubjectChar">
    <w:name w:val="Comment Subject Char"/>
    <w:basedOn w:val="CommentTextChar"/>
    <w:link w:val="CommentSubject"/>
    <w:rsid w:val="00985A41"/>
    <w:rPr>
      <w:b/>
      <w:bCs/>
      <w:sz w:val="20"/>
      <w:szCs w:val="20"/>
    </w:rPr>
  </w:style>
  <w:style w:type="paragraph" w:styleId="ListParagraph">
    <w:name w:val="List Paragraph"/>
    <w:basedOn w:val="Normal"/>
    <w:uiPriority w:val="34"/>
    <w:qFormat/>
    <w:rsid w:val="00600694"/>
    <w:pPr>
      <w:ind w:left="720"/>
      <w:contextualSpacing/>
    </w:pPr>
  </w:style>
  <w:style w:type="table" w:styleId="TableGrid">
    <w:name w:val="Table Grid"/>
    <w:basedOn w:val="TableNormal"/>
    <w:rsid w:val="005B5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7F4CD2"/>
    <w:pPr>
      <w:spacing w:after="0" w:line="240" w:lineRule="auto"/>
      <w:jc w:val="left"/>
    </w:pPr>
  </w:style>
  <w:style w:type="paragraph" w:styleId="Header">
    <w:name w:val="header"/>
    <w:basedOn w:val="Normal"/>
    <w:link w:val="HeaderChar"/>
    <w:rsid w:val="00EF3032"/>
    <w:pPr>
      <w:tabs>
        <w:tab w:val="center" w:pos="4680"/>
        <w:tab w:val="right" w:pos="9360"/>
      </w:tabs>
      <w:spacing w:after="0" w:line="240" w:lineRule="auto"/>
    </w:pPr>
  </w:style>
  <w:style w:type="character" w:customStyle="1" w:styleId="HeaderChar">
    <w:name w:val="Header Char"/>
    <w:basedOn w:val="DefaultParagraphFont"/>
    <w:link w:val="Header"/>
    <w:rsid w:val="00EF3032"/>
  </w:style>
  <w:style w:type="paragraph" w:styleId="Footer">
    <w:name w:val="footer"/>
    <w:basedOn w:val="Normal"/>
    <w:link w:val="FooterChar"/>
    <w:rsid w:val="00EF3032"/>
    <w:pPr>
      <w:tabs>
        <w:tab w:val="center" w:pos="4680"/>
        <w:tab w:val="right" w:pos="9360"/>
      </w:tabs>
      <w:spacing w:after="0" w:line="240" w:lineRule="auto"/>
    </w:pPr>
  </w:style>
  <w:style w:type="character" w:customStyle="1" w:styleId="FooterChar">
    <w:name w:val="Footer Char"/>
    <w:basedOn w:val="DefaultParagraphFont"/>
    <w:link w:val="Footer"/>
    <w:rsid w:val="00EF3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4752">
      <w:bodyDiv w:val="1"/>
      <w:marLeft w:val="0"/>
      <w:marRight w:val="0"/>
      <w:marTop w:val="0"/>
      <w:marBottom w:val="0"/>
      <w:divBdr>
        <w:top w:val="none" w:sz="0" w:space="0" w:color="auto"/>
        <w:left w:val="none" w:sz="0" w:space="0" w:color="auto"/>
        <w:bottom w:val="none" w:sz="0" w:space="0" w:color="auto"/>
        <w:right w:val="none" w:sz="0" w:space="0" w:color="auto"/>
      </w:divBdr>
    </w:div>
    <w:div w:id="876621228">
      <w:bodyDiv w:val="1"/>
      <w:marLeft w:val="0"/>
      <w:marRight w:val="0"/>
      <w:marTop w:val="0"/>
      <w:marBottom w:val="0"/>
      <w:divBdr>
        <w:top w:val="none" w:sz="0" w:space="0" w:color="auto"/>
        <w:left w:val="none" w:sz="0" w:space="0" w:color="auto"/>
        <w:bottom w:val="none" w:sz="0" w:space="0" w:color="auto"/>
        <w:right w:val="none" w:sz="0" w:space="0" w:color="auto"/>
      </w:divBdr>
    </w:div>
    <w:div w:id="1205632429">
      <w:bodyDiv w:val="1"/>
      <w:marLeft w:val="0"/>
      <w:marRight w:val="0"/>
      <w:marTop w:val="0"/>
      <w:marBottom w:val="0"/>
      <w:divBdr>
        <w:top w:val="none" w:sz="0" w:space="0" w:color="auto"/>
        <w:left w:val="none" w:sz="0" w:space="0" w:color="auto"/>
        <w:bottom w:val="none" w:sz="0" w:space="0" w:color="auto"/>
        <w:right w:val="none" w:sz="0" w:space="0" w:color="auto"/>
      </w:divBdr>
    </w:div>
    <w:div w:id="1867056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1002/lno.10958" TargetMode="External"/><Relationship Id="rId26" Type="http://schemas.openxmlformats.org/officeDocument/2006/relationships/hyperlink" Target="https://doi.org/10.1007/s12237-015-0023-7" TargetMode="External"/><Relationship Id="rId39" Type="http://schemas.openxmlformats.org/officeDocument/2006/relationships/image" Target="media/image1.png"/><Relationship Id="rId21" Type="http://schemas.openxmlformats.org/officeDocument/2006/relationships/hyperlink" Target="http://hdl.handle.net/1834/18098" TargetMode="External"/><Relationship Id="rId34" Type="http://schemas.openxmlformats.org/officeDocument/2006/relationships/hyperlink" Target="https://doi.org/10.1038/s41598-020-58771-4"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i.org/10.1007/s10666-018-9622-6" TargetMode="External"/><Relationship Id="rId20" Type="http://schemas.openxmlformats.org/officeDocument/2006/relationships/hyperlink" Target="https://doi.org/10.1002/lol2.10354" TargetMode="External"/><Relationship Id="rId29" Type="http://schemas.openxmlformats.org/officeDocument/2006/relationships/hyperlink" Target="https://CRAN.R-project.org/package=wq" TargetMode="External"/><Relationship Id="rId41" Type="http://schemas.openxmlformats.org/officeDocument/2006/relationships/image" Target="media/image3.png"/><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doi.org/10.1007/s12237-021-01017-x" TargetMode="External"/><Relationship Id="rId32" Type="http://schemas.openxmlformats.org/officeDocument/2006/relationships/hyperlink" Target="https://doi.org/10.1016/j.jenvman.2021.113178" TargetMode="External"/><Relationship Id="rId37" Type="http://schemas.openxmlformats.org/officeDocument/2006/relationships/hyperlink" Target="https://doi.org/10.2112/SI55-002.1" TargetMode="External"/><Relationship Id="rId40" Type="http://schemas.openxmlformats.org/officeDocument/2006/relationships/image" Target="media/image2.png"/><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styles" Target="styles.xml"/><Relationship Id="rId15" Type="http://schemas.openxmlformats.org/officeDocument/2006/relationships/hyperlink" Target="https://doi.org/10.2112/SI55-005.1" TargetMode="External"/><Relationship Id="rId23" Type="http://schemas.openxmlformats.org/officeDocument/2006/relationships/hyperlink" Target="https://doi.org/10.1007/s12237-019-00597-z" TargetMode="External"/><Relationship Id="rId28" Type="http://schemas.openxmlformats.org/officeDocument/2006/relationships/hyperlink" Target="https://doi.org/10.15447/sfews.2008v6iss1art2" TargetMode="External"/><Relationship Id="rId36" Type="http://schemas.openxmlformats.org/officeDocument/2006/relationships/hyperlink" Target="https://www.R-project.org/" TargetMode="Externa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doi.org/10.1007/s12237-009-9195-3" TargetMode="External"/><Relationship Id="rId31" Type="http://schemas.openxmlformats.org/officeDocument/2006/relationships/hyperlink" Target="https://doi.org/10.1007/s10750-017-3131-5" TargetMode="External"/><Relationship Id="rId44" Type="http://schemas.openxmlformats.org/officeDocument/2006/relationships/image" Target="media/image6.png"/><Relationship Id="rId52" Type="http://schemas.openxmlformats.org/officeDocument/2006/relationships/image" Target="media/image14.png"/><Relationship Id="rId60"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hannon.Dunnigan@dep.state.fl.us" TargetMode="External"/><Relationship Id="rId22" Type="http://schemas.openxmlformats.org/officeDocument/2006/relationships/hyperlink" Target="https://doi.org/10.1007/s12237-013-9613-4" TargetMode="External"/><Relationship Id="rId27" Type="http://schemas.openxmlformats.org/officeDocument/2006/relationships/hyperlink" Target="https://doi.org/10.1016/j.marenvres.2015.08.010" TargetMode="External"/><Relationship Id="rId30" Type="http://schemas.openxmlformats.org/officeDocument/2006/relationships/hyperlink" Target="https://doi.org/10.1016/j.marpolbul.2015.07.035" TargetMode="External"/><Relationship Id="rId35" Type="http://schemas.openxmlformats.org/officeDocument/2006/relationships/hyperlink" Target="https://doi.org/10.2112/SI45-093.1" TargetMode="External"/><Relationship Id="rId43" Type="http://schemas.openxmlformats.org/officeDocument/2006/relationships/image" Target="media/image5.png"/><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footnotes" Target="footnotes.xml"/><Relationship Id="rId51" Type="http://schemas.openxmlformats.org/officeDocument/2006/relationships/image" Target="media/image13.png"/><Relationship Id="rId3" Type="http://schemas.openxmlformats.org/officeDocument/2006/relationships/customXml" Target="../customXml/item3.xml"/><Relationship Id="rId12" Type="http://schemas.microsoft.com/office/2016/09/relationships/commentsIds" Target="commentsIds.xml"/><Relationship Id="rId17" Type="http://schemas.openxmlformats.org/officeDocument/2006/relationships/hyperlink" Target="https://doi.org/10.1016/j.scitotenv.2021.149927" TargetMode="External"/><Relationship Id="rId25" Type="http://schemas.openxmlformats.org/officeDocument/2006/relationships/hyperlink" Target="https://doi.org/10.1016/j.icesjms.2005.03.011" TargetMode="External"/><Relationship Id="rId33" Type="http://schemas.openxmlformats.org/officeDocument/2006/relationships/hyperlink" Target="https://www.frontiersin.org/articles/10.3389/fmars.2021.730934" TargetMode="External"/><Relationship Id="rId38" Type="http://schemas.openxmlformats.org/officeDocument/2006/relationships/hyperlink" Target="https://doi.org/10.1656/058.013.0104" TargetMode="External"/><Relationship Id="rId46" Type="http://schemas.openxmlformats.org/officeDocument/2006/relationships/image" Target="media/image8.png"/><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A244476D8867499C92B8644EDC625D" ma:contentTypeVersion="16" ma:contentTypeDescription="Create a new document." ma:contentTypeScope="" ma:versionID="dc3b8bf095764b4e4f27992cc73f37f9">
  <xsd:schema xmlns:xsd="http://www.w3.org/2001/XMLSchema" xmlns:xs="http://www.w3.org/2001/XMLSchema" xmlns:p="http://schemas.microsoft.com/office/2006/metadata/properties" xmlns:ns3="9d20898d-b8de-4bdc-8bca-58b4db45a467" xmlns:ns4="44de735f-c69c-45d2-a6c3-ee1e0e135046" targetNamespace="http://schemas.microsoft.com/office/2006/metadata/properties" ma:root="true" ma:fieldsID="1fbd1ccc91549c4f4874bded12c0974a" ns3:_="" ns4:_="">
    <xsd:import namespace="9d20898d-b8de-4bdc-8bca-58b4db45a467"/>
    <xsd:import namespace="44de735f-c69c-45d2-a6c3-ee1e0e13504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20898d-b8de-4bdc-8bca-58b4db45a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de735f-c69c-45d2-a6c3-ee1e0e1350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d20898d-b8de-4bdc-8bca-58b4db45a467" xsi:nil="true"/>
  </documentManagement>
</p:properties>
</file>

<file path=customXml/itemProps1.xml><?xml version="1.0" encoding="utf-8"?>
<ds:datastoreItem xmlns:ds="http://schemas.openxmlformats.org/officeDocument/2006/customXml" ds:itemID="{6EE47F31-9616-4C71-AFC3-182B33EF5078}">
  <ds:schemaRefs>
    <ds:schemaRef ds:uri="http://schemas.microsoft.com/sharepoint/v3/contenttype/forms"/>
  </ds:schemaRefs>
</ds:datastoreItem>
</file>

<file path=customXml/itemProps2.xml><?xml version="1.0" encoding="utf-8"?>
<ds:datastoreItem xmlns:ds="http://schemas.openxmlformats.org/officeDocument/2006/customXml" ds:itemID="{A2CDB0C1-83C4-4767-9EE8-338B4721D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20898d-b8de-4bdc-8bca-58b4db45a467"/>
    <ds:schemaRef ds:uri="44de735f-c69c-45d2-a6c3-ee1e0e1350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EC2131-ED9D-42D9-81DD-F65A426806AA}">
  <ds:schemaRefs>
    <ds:schemaRef ds:uri="http://schemas.microsoft.com/office/2006/metadata/properties"/>
    <ds:schemaRef ds:uri="http://schemas.microsoft.com/office/infopath/2007/PartnerControls"/>
    <ds:schemaRef ds:uri="9d20898d-b8de-4bdc-8bca-58b4db45a467"/>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57</Pages>
  <Words>8937</Words>
  <Characters>50943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Working Title: Trends and variability in chlorophyll a in a back-barrier lagoonal estuary in the southeastern United States</vt:lpstr>
    </vt:vector>
  </TitlesOfParts>
  <Company/>
  <LinksUpToDate>false</LinksUpToDate>
  <CharactersWithSpaces>59761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Trends and variability in chlorophyll a in a back-barrier lagoonal estuary in the southeastern United States</dc:title>
  <dc:creator>Dunnigan, Shannon</dc:creator>
  <cp:keywords/>
  <cp:lastModifiedBy>Shannon</cp:lastModifiedBy>
  <cp:revision>32</cp:revision>
  <dcterms:created xsi:type="dcterms:W3CDTF">2024-02-05T18:31:00Z</dcterms:created>
  <dcterms:modified xsi:type="dcterms:W3CDTF">2024-02-07T18:26:00Z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estuaries-and-coasts.csl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ContentTypeId">
    <vt:lpwstr>0x01010075A244476D8867499C92B8644EDC625D</vt:lpwstr>
  </property>
</Properties>
</file>