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6B3A79B0" w:rsidR="00681769" w:rsidRPr="00A73537" w:rsidRDefault="00000000" w:rsidP="003B101C">
      <w:pPr>
        <w:pStyle w:val="Title"/>
        <w:spacing w:line="480" w:lineRule="auto"/>
        <w:jc w:val="left"/>
        <w:rPr>
          <w:rFonts w:ascii="Times New Roman" w:hAnsi="Times New Roman" w:cs="Times New Roman"/>
          <w:sz w:val="24"/>
          <w:szCs w:val="24"/>
        </w:rPr>
      </w:pPr>
      <w:commentRangeStart w:id="0"/>
      <w:r w:rsidRPr="00A73537">
        <w:rPr>
          <w:rFonts w:ascii="Times New Roman" w:hAnsi="Times New Roman" w:cs="Times New Roman"/>
          <w:sz w:val="24"/>
          <w:szCs w:val="24"/>
        </w:rPr>
        <w:t>Working Title</w:t>
      </w:r>
      <w:commentRangeEnd w:id="0"/>
      <w:r w:rsidR="007F4CD2">
        <w:rPr>
          <w:rStyle w:val="CommentReference"/>
          <w:rFonts w:asciiTheme="minorHAnsi" w:eastAsiaTheme="minorEastAsia" w:hAnsiTheme="minorHAnsi" w:cstheme="minorBidi"/>
          <w:b w:val="0"/>
          <w:bCs w:val="0"/>
          <w:spacing w:val="0"/>
        </w:rPr>
        <w:commentReference w:id="0"/>
      </w:r>
      <w:r w:rsidRPr="00A73537">
        <w:rPr>
          <w:rFonts w:ascii="Times New Roman" w:hAnsi="Times New Roman" w:cs="Times New Roman"/>
          <w:sz w:val="24"/>
          <w:szCs w:val="24"/>
        </w:rPr>
        <w:t xml:space="preserve">: </w:t>
      </w:r>
      <w:r w:rsidR="007003CE">
        <w:rPr>
          <w:rFonts w:ascii="Times New Roman" w:hAnsi="Times New Roman" w:cs="Times New Roman"/>
          <w:sz w:val="24"/>
          <w:szCs w:val="24"/>
        </w:rPr>
        <w:t>Event-driven trends</w:t>
      </w:r>
      <w:r w:rsidRPr="00A73537">
        <w:rPr>
          <w:rFonts w:ascii="Times New Roman" w:hAnsi="Times New Roman" w:cs="Times New Roman"/>
          <w:sz w:val="24"/>
          <w:szCs w:val="24"/>
        </w:rPr>
        <w:t xml:space="preserve">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4816C9A8" w14:textId="1E3BC837" w:rsidR="007F4CD2" w:rsidRPr="00A73537" w:rsidRDefault="007F4CD2" w:rsidP="007F4CD2">
      <w:pPr>
        <w:pStyle w:val="Title"/>
        <w:spacing w:line="480" w:lineRule="auto"/>
        <w:jc w:val="left"/>
        <w:rPr>
          <w:ins w:id="1" w:author="Dix, Nikki" w:date="2024-01-30T10:06:00Z"/>
          <w:rFonts w:ascii="Times New Roman" w:hAnsi="Times New Roman" w:cs="Times New Roman"/>
          <w:sz w:val="24"/>
          <w:szCs w:val="24"/>
        </w:rPr>
      </w:pPr>
      <w:commentRangeStart w:id="2"/>
      <w:ins w:id="3" w:author="Dix, Nikki" w:date="2024-01-30T10:06:00Z">
        <w:r>
          <w:rPr>
            <w:rFonts w:ascii="Times New Roman" w:hAnsi="Times New Roman" w:cs="Times New Roman"/>
            <w:sz w:val="24"/>
            <w:szCs w:val="24"/>
          </w:rPr>
          <w:t>Pattern</w:t>
        </w:r>
      </w:ins>
      <w:ins w:id="4" w:author="Dix, Nikki" w:date="2024-01-30T10:07:00Z">
        <w:r>
          <w:rPr>
            <w:rFonts w:ascii="Times New Roman" w:hAnsi="Times New Roman" w:cs="Times New Roman"/>
            <w:sz w:val="24"/>
            <w:szCs w:val="24"/>
          </w:rPr>
          <w:t>s</w:t>
        </w:r>
      </w:ins>
      <w:ins w:id="5" w:author="Dix, Nikki" w:date="2024-01-30T10:06:00Z">
        <w:r>
          <w:rPr>
            <w:rFonts w:ascii="Times New Roman" w:hAnsi="Times New Roman" w:cs="Times New Roman"/>
            <w:sz w:val="24"/>
            <w:szCs w:val="24"/>
          </w:rPr>
          <w:t xml:space="preserve"> and scales of phytoplankton </w:t>
        </w:r>
        <w:r w:rsidRPr="00A73537">
          <w:rPr>
            <w:rFonts w:ascii="Times New Roman" w:hAnsi="Times New Roman" w:cs="Times New Roman"/>
            <w:sz w:val="24"/>
            <w:szCs w:val="24"/>
          </w:rPr>
          <w:t xml:space="preserve">variability </w:t>
        </w:r>
      </w:ins>
      <w:commentRangeEnd w:id="2"/>
      <w:ins w:id="6" w:author="Dix, Nikki" w:date="2024-01-30T10:09:00Z">
        <w:r>
          <w:rPr>
            <w:rStyle w:val="CommentReference"/>
            <w:rFonts w:asciiTheme="minorHAnsi" w:eastAsiaTheme="minorEastAsia" w:hAnsiTheme="minorHAnsi" w:cstheme="minorBidi"/>
            <w:b w:val="0"/>
            <w:bCs w:val="0"/>
            <w:spacing w:val="0"/>
          </w:rPr>
          <w:commentReference w:id="2"/>
        </w:r>
      </w:ins>
      <w:ins w:id="7" w:author="Dix, Nikki" w:date="2024-01-30T10:06:00Z">
        <w:r w:rsidRPr="00A73537">
          <w:rPr>
            <w:rFonts w:ascii="Times New Roman" w:hAnsi="Times New Roman" w:cs="Times New Roman"/>
            <w:sz w:val="24"/>
            <w:szCs w:val="24"/>
          </w:rPr>
          <w:t>in a back-barrier lagoonal estuary</w:t>
        </w:r>
        <w:r>
          <w:rPr>
            <w:rFonts w:ascii="Times New Roman" w:hAnsi="Times New Roman" w:cs="Times New Roman"/>
            <w:sz w:val="24"/>
            <w:szCs w:val="24"/>
          </w:rPr>
          <w:t xml:space="preserve"> at a climatic ecotone</w:t>
        </w:r>
        <w:r w:rsidRPr="00A73537">
          <w:rPr>
            <w:rFonts w:ascii="Times New Roman" w:hAnsi="Times New Roman" w:cs="Times New Roman"/>
            <w:sz w:val="24"/>
            <w:szCs w:val="24"/>
          </w:rPr>
          <w:t xml:space="preserve"> </w:t>
        </w:r>
      </w:ins>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02DE527E"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w:t>
      </w:r>
      <w:r w:rsidR="00BD66AB">
        <w:rPr>
          <w:rFonts w:ascii="Times New Roman" w:hAnsi="Times New Roman" w:cs="Times New Roman"/>
          <w:i/>
          <w:iCs/>
          <w:sz w:val="24"/>
          <w:szCs w:val="24"/>
        </w:rPr>
        <w:t xml:space="preserve"> </w:t>
      </w:r>
      <w:r w:rsidR="00BD66AB">
        <w:rPr>
          <w:rFonts w:ascii="Times New Roman" w:hAnsi="Times New Roman" w:cs="Times New Roman"/>
          <w:sz w:val="24"/>
          <w:szCs w:val="24"/>
        </w:rPr>
        <w:t xml:space="preserve">and </w:t>
      </w:r>
      <w:commentRangeStart w:id="8"/>
      <w:r w:rsidRPr="00A73537">
        <w:rPr>
          <w:rFonts w:ascii="Times New Roman" w:hAnsi="Times New Roman" w:cs="Times New Roman"/>
          <w:sz w:val="24"/>
          <w:szCs w:val="24"/>
        </w:rPr>
        <w:t>Nicole Dix</w:t>
      </w:r>
      <w:commentRangeEnd w:id="8"/>
      <w:r w:rsidR="007F4CD2">
        <w:rPr>
          <w:rStyle w:val="CommentReference"/>
        </w:rPr>
        <w:commentReference w:id="8"/>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11" w:history="1">
        <w:r w:rsidRPr="00A73537">
          <w:rPr>
            <w:rStyle w:val="Hyperlink"/>
            <w:rFonts w:ascii="Times New Roman" w:hAnsi="Times New Roman" w:cs="Times New Roman"/>
            <w:sz w:val="24"/>
            <w:szCs w:val="24"/>
          </w:rPr>
          <w:t>Shannon.Dunnigan@dep.state.fl.us</w:t>
        </w:r>
      </w:hyperlink>
    </w:p>
    <w:p w14:paraId="680F613F" w14:textId="25BF6D54"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commentRangeStart w:id="9"/>
      <w:r w:rsidRPr="00A73537">
        <w:rPr>
          <w:rFonts w:ascii="Times New Roman" w:hAnsi="Times New Roman" w:cs="Times New Roman"/>
          <w:sz w:val="24"/>
          <w:szCs w:val="24"/>
        </w:rPr>
        <w:t>Keywords</w:t>
      </w:r>
      <w:commentRangeEnd w:id="9"/>
      <w:r w:rsidR="00991212">
        <w:rPr>
          <w:rStyle w:val="CommentReference"/>
        </w:rPr>
        <w:commentReference w:id="9"/>
      </w:r>
      <w:r w:rsidRPr="00A73537">
        <w:rPr>
          <w:rFonts w:ascii="Times New Roman" w:hAnsi="Times New Roman" w:cs="Times New Roman"/>
          <w:sz w:val="24"/>
          <w:szCs w:val="24"/>
        </w:rPr>
        <w:t xml:space="preserve">: chlorophyll-a, Generalized Additive Model, Time Series, Phytoplankton variability, </w:t>
      </w:r>
      <w:proofErr w:type="gramStart"/>
      <w:r w:rsidRPr="00A73537">
        <w:rPr>
          <w:rFonts w:ascii="Times New Roman" w:hAnsi="Times New Roman" w:cs="Times New Roman"/>
          <w:sz w:val="24"/>
          <w:szCs w:val="24"/>
        </w:rPr>
        <w:t>Estuaries</w:t>
      </w:r>
      <w:proofErr w:type="gramEnd"/>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commentRangeStart w:id="10"/>
      <w:r w:rsidRPr="00A73537">
        <w:rPr>
          <w:rFonts w:ascii="Times New Roman" w:hAnsi="Times New Roman" w:cs="Times New Roman"/>
          <w:sz w:val="24"/>
          <w:szCs w:val="24"/>
        </w:rPr>
        <w:lastRenderedPageBreak/>
        <w:t>Introduction</w:t>
      </w:r>
      <w:commentRangeEnd w:id="10"/>
      <w:r w:rsidR="00991212">
        <w:rPr>
          <w:rStyle w:val="CommentReference"/>
          <w:rFonts w:asciiTheme="minorHAnsi" w:eastAsiaTheme="minorEastAsia" w:hAnsiTheme="minorHAnsi" w:cstheme="minorBidi"/>
          <w:b w:val="0"/>
          <w:bCs w:val="0"/>
          <w:caps w:val="0"/>
          <w:spacing w:val="0"/>
        </w:rPr>
        <w:commentReference w:id="10"/>
      </w:r>
    </w:p>
    <w:p w14:paraId="401DA0EB" w14:textId="2F1B29D2" w:rsidR="00681769" w:rsidRPr="00A73537" w:rsidRDefault="00E37B8F" w:rsidP="00E37B8F">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r>
        <w:rPr>
          <w:rFonts w:ascii="Times New Roman" w:hAnsi="Times New Roman" w:cs="Times New Roman"/>
          <w:sz w:val="24"/>
          <w:szCs w:val="24"/>
        </w:rPr>
        <w:t xml:space="preserve"> </w:t>
      </w:r>
      <w:r w:rsidRPr="00A73537">
        <w:rPr>
          <w:rFonts w:ascii="Times New Roman" w:hAnsi="Times New Roman" w:cs="Times New Roman"/>
          <w:sz w:val="24"/>
          <w:szCs w:val="24"/>
        </w:rPr>
        <w:t xml:space="preserve">Estuaries, the natural buffer zone between rivers and ocean, are often some of the most vulnerable ecosystems as their watersheds are much larger than their area. Effective management of coastal ecosystems to sustain </w:t>
      </w:r>
      <w:proofErr w:type="gramStart"/>
      <w:r w:rsidRPr="00A73537">
        <w:rPr>
          <w:rFonts w:ascii="Times New Roman" w:hAnsi="Times New Roman" w:cs="Times New Roman"/>
          <w:sz w:val="24"/>
          <w:szCs w:val="24"/>
        </w:rPr>
        <w:t>current status</w:t>
      </w:r>
      <w:proofErr w:type="gramEnd"/>
      <w:r w:rsidRPr="00A73537">
        <w:rPr>
          <w:rFonts w:ascii="Times New Roman" w:hAnsi="Times New Roman" w:cs="Times New Roman"/>
          <w:sz w:val="24"/>
          <w:szCs w:val="24"/>
        </w:rPr>
        <w:t xml:space="preserve"> or to mitigate impacts requires information on how these systems have changed over time. This is especially true to differentiate between anthropogenic impacts and natural variability within these systems. </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Anthropogenic impacts are not the only </w:t>
      </w:r>
      <w:proofErr w:type="gramStart"/>
      <w:r w:rsidRPr="00A73537">
        <w:rPr>
          <w:rFonts w:ascii="Times New Roman" w:hAnsi="Times New Roman" w:cs="Times New Roman"/>
          <w:sz w:val="24"/>
          <w:szCs w:val="24"/>
        </w:rPr>
        <w:t>the primary</w:t>
      </w:r>
      <w:proofErr w:type="gramEnd"/>
      <w:r w:rsidRPr="00A73537">
        <w:rPr>
          <w:rFonts w:ascii="Times New Roman" w:hAnsi="Times New Roman" w:cs="Times New Roman"/>
          <w:sz w:val="24"/>
          <w:szCs w:val="24"/>
        </w:rPr>
        <w:t xml:space="preserve"> drivers in these systems as climate also plays a large role in long-term conditions. In </w:t>
      </w:r>
      <w:proofErr w:type="gramStart"/>
      <w:r w:rsidRPr="00A73537">
        <w:rPr>
          <w:rFonts w:ascii="Times New Roman" w:hAnsi="Times New Roman" w:cs="Times New Roman"/>
          <w:sz w:val="24"/>
          <w:szCs w:val="24"/>
        </w:rPr>
        <w:t>the Chesapeake</w:t>
      </w:r>
      <w:proofErr w:type="gramEnd"/>
      <w:r w:rsidRPr="00A73537">
        <w:rPr>
          <w:rFonts w:ascii="Times New Roman" w:hAnsi="Times New Roman" w:cs="Times New Roman"/>
          <w:sz w:val="24"/>
          <w:szCs w:val="24"/>
        </w:rPr>
        <w:t xml:space="preserv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2020;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2008;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concentrations</w:t>
      </w:r>
      <w:proofErr w:type="gramEnd"/>
      <w:r w:rsidRPr="00A73537">
        <w:rPr>
          <w:rFonts w:ascii="Times New Roman" w:hAnsi="Times New Roman" w:cs="Times New Roman"/>
          <w:sz w:val="24"/>
          <w:szCs w:val="24"/>
        </w:rPr>
        <w:t xml:space="preserve">, such as the tidal creeks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 xml:space="preserve">-Combahee-Edisto Basin in South Carolina (Keppler et al. 2015). </w:t>
      </w:r>
      <w:proofErr w:type="gramStart"/>
      <w:r w:rsidRPr="00A73537">
        <w:rPr>
          <w:rFonts w:ascii="Times New Roman" w:hAnsi="Times New Roman" w:cs="Times New Roman"/>
          <w:sz w:val="24"/>
          <w:szCs w:val="24"/>
        </w:rPr>
        <w:t>Therefore</w:t>
      </w:r>
      <w:proofErr w:type="gramEnd"/>
      <w:r w:rsidRPr="00A73537">
        <w:rPr>
          <w:rFonts w:ascii="Times New Roman" w:hAnsi="Times New Roman" w:cs="Times New Roman"/>
          <w:sz w:val="24"/>
          <w:szCs w:val="24"/>
        </w:rPr>
        <w:t xml:space="preserv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w:t>
      </w:r>
      <w:commentRangeStart w:id="11"/>
      <w:r w:rsidRPr="00A73537">
        <w:rPr>
          <w:rFonts w:ascii="Times New Roman" w:hAnsi="Times New Roman" w:cs="Times New Roman"/>
          <w:sz w:val="24"/>
          <w:szCs w:val="24"/>
        </w:rPr>
        <w:t>System 2022</w:t>
      </w:r>
      <w:commentRangeEnd w:id="11"/>
      <w:r w:rsidR="00991212">
        <w:rPr>
          <w:rStyle w:val="CommentReference"/>
        </w:rPr>
        <w:commentReference w:id="11"/>
      </w:r>
      <w:r w:rsidRPr="00A73537">
        <w:rPr>
          <w:rFonts w:ascii="Times New Roman" w:hAnsi="Times New Roman" w:cs="Times New Roman"/>
          <w:sz w:val="24"/>
          <w:szCs w:val="24"/>
        </w:rPr>
        <w:t>).</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w:t>
      </w:r>
      <w:proofErr w:type="gramStart"/>
      <w:r w:rsidRPr="00A73537">
        <w:rPr>
          <w:rFonts w:ascii="Times New Roman" w:hAnsi="Times New Roman" w:cs="Times New Roman"/>
          <w:sz w:val="24"/>
          <w:szCs w:val="24"/>
        </w:rPr>
        <w:t>system</w:t>
      </w:r>
      <w:proofErr w:type="gramEnd"/>
      <w:r w:rsidRPr="00A73537">
        <w:rPr>
          <w:rFonts w:ascii="Times New Roman" w:hAnsi="Times New Roman" w:cs="Times New Roman"/>
          <w:sz w:val="24"/>
          <w:szCs w:val="24"/>
        </w:rPr>
        <w:t xml:space="preserve">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within a temperate-subtropical climatic ecotone dominated by salt marsh and mangrove habitats, intertidal oyster reefs, tidal creeks, mud flats, and open water (Williams et al. 2014; Bacopoulos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w:t>
      </w:r>
      <w:proofErr w:type="spellStart"/>
      <w:r w:rsidR="00871399">
        <w:rPr>
          <w:rFonts w:ascii="Times New Roman" w:hAnsi="Times New Roman" w:cs="Times New Roman"/>
          <w:sz w:val="24"/>
          <w:szCs w:val="24"/>
        </w:rPr>
        <w:t>Jassby</w:t>
      </w:r>
      <w:proofErr w:type="spellEnd"/>
      <w:r w:rsidR="00871399">
        <w:rPr>
          <w:rFonts w:ascii="Times New Roman" w:hAnsi="Times New Roman" w:cs="Times New Roman"/>
          <w:sz w:val="24"/>
          <w:szCs w:val="24"/>
        </w:rPr>
        <w:t xml:space="preserve">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w:t>
      </w:r>
      <w:proofErr w:type="gramStart"/>
      <w:r w:rsidRPr="00A73537">
        <w:rPr>
          <w:rFonts w:ascii="Times New Roman" w:hAnsi="Times New Roman" w:cs="Times New Roman"/>
          <w:sz w:val="24"/>
          <w:szCs w:val="24"/>
        </w:rPr>
        <w:t>time period</w:t>
      </w:r>
      <w:proofErr w:type="gramEnd"/>
      <w:r w:rsidRPr="00A73537">
        <w:rPr>
          <w:rFonts w:ascii="Times New Roman" w:hAnsi="Times New Roman" w:cs="Times New Roman"/>
          <w:sz w:val="24"/>
          <w:szCs w:val="24"/>
        </w:rPr>
        <w:t xml:space="preserve"> (2003-2022).</w:t>
      </w:r>
    </w:p>
    <w:p w14:paraId="648C4DB7" w14:textId="130EB943"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w:t>
      </w:r>
      <w:proofErr w:type="gramStart"/>
      <w:r w:rsidRPr="00A73537">
        <w:rPr>
          <w:rFonts w:ascii="Times New Roman" w:hAnsi="Times New Roman" w:cs="Times New Roman"/>
          <w:sz w:val="24"/>
          <w:szCs w:val="24"/>
        </w:rPr>
        <w:t>similar to</w:t>
      </w:r>
      <w:proofErr w:type="gramEnd"/>
      <w:r w:rsidRPr="00A73537">
        <w:rPr>
          <w:rFonts w:ascii="Times New Roman" w:hAnsi="Times New Roman" w:cs="Times New Roman"/>
          <w:sz w:val="24"/>
          <w:szCs w:val="24"/>
        </w:rPr>
        <w:t xml:space="preserve">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 xml:space="preserve">ichthyoplankton ingression have also been found to resemble those of temperate, </w:t>
      </w:r>
      <w:proofErr w:type="gramStart"/>
      <w:r w:rsidRPr="00A73537">
        <w:rPr>
          <w:rFonts w:ascii="Times New Roman" w:hAnsi="Times New Roman" w:cs="Times New Roman"/>
          <w:sz w:val="24"/>
          <w:szCs w:val="24"/>
        </w:rPr>
        <w:t>tidally-influenced</w:t>
      </w:r>
      <w:proofErr w:type="gramEnd"/>
      <w:r w:rsidRPr="00A73537">
        <w:rPr>
          <w:rFonts w:ascii="Times New Roman" w:hAnsi="Times New Roman" w:cs="Times New Roman"/>
          <w:sz w:val="24"/>
          <w:szCs w:val="24"/>
        </w:rPr>
        <w:t xml:space="preserve"> estuaries such as North-Inlet, South Carolina (Korsman et al. 2017). In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patterns</w:t>
      </w:r>
      <w:proofErr w:type="gramEnd"/>
      <w:r w:rsidRPr="00A73537">
        <w:rPr>
          <w:rFonts w:ascii="Times New Roman" w:hAnsi="Times New Roman" w:cs="Times New Roman"/>
          <w:sz w:val="24"/>
          <w:szCs w:val="24"/>
        </w:rPr>
        <w:t xml:space="preserve">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proofErr w:type="gramStart"/>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w:t>
      </w:r>
      <w:proofErr w:type="gramEnd"/>
      <w:r w:rsidRPr="00A73537">
        <w:rPr>
          <w:rFonts w:ascii="Times New Roman" w:hAnsi="Times New Roman" w:cs="Times New Roman"/>
          <w:sz w:val="24"/>
          <w:szCs w:val="24"/>
        </w:rPr>
        <w:t xml:space="preserve">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2" w:name="methods"/>
      <w:commentRangeStart w:id="13"/>
      <w:r w:rsidRPr="00A73537">
        <w:rPr>
          <w:rFonts w:ascii="Times New Roman" w:hAnsi="Times New Roman" w:cs="Times New Roman"/>
          <w:sz w:val="24"/>
          <w:szCs w:val="24"/>
        </w:rPr>
        <w:t>Methods</w:t>
      </w:r>
      <w:commentRangeEnd w:id="13"/>
      <w:r w:rsidR="00B81085">
        <w:rPr>
          <w:rStyle w:val="CommentReference"/>
          <w:rFonts w:asciiTheme="minorHAnsi" w:eastAsiaTheme="minorEastAsia" w:hAnsiTheme="minorHAnsi" w:cstheme="minorBidi"/>
          <w:b w:val="0"/>
          <w:bCs w:val="0"/>
          <w:caps w:val="0"/>
          <w:spacing w:val="0"/>
        </w:rPr>
        <w:commentReference w:id="13"/>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4" w:name="study-area"/>
      <w:r w:rsidRPr="00A73537">
        <w:rPr>
          <w:rFonts w:ascii="Times New Roman" w:hAnsi="Times New Roman" w:cs="Times New Roman"/>
          <w:sz w:val="24"/>
          <w:szCs w:val="24"/>
        </w:rPr>
        <w:t>Study Area</w:t>
      </w:r>
    </w:p>
    <w:p w14:paraId="1E1E497F" w14:textId="1A4C1A52" w:rsidR="00681769" w:rsidRPr="00A73537" w:rsidDel="00991212" w:rsidRDefault="00000000" w:rsidP="00985A41">
      <w:pPr>
        <w:pStyle w:val="FirstParagraph"/>
        <w:spacing w:line="480" w:lineRule="auto"/>
        <w:ind w:firstLine="720"/>
        <w:jc w:val="left"/>
        <w:rPr>
          <w:del w:id="15" w:author="Dix, Nikki" w:date="2024-01-30T10:15:00Z"/>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w:t>
      </w:r>
      <w:commentRangeStart w:id="16"/>
      <w:r w:rsidRPr="00A73537">
        <w:rPr>
          <w:rFonts w:ascii="Times New Roman" w:hAnsi="Times New Roman" w:cs="Times New Roman"/>
          <w:sz w:val="24"/>
          <w:szCs w:val="24"/>
        </w:rPr>
        <w:t>stations</w:t>
      </w:r>
      <w:commentRangeEnd w:id="16"/>
      <w:r w:rsidR="00FA10C2">
        <w:rPr>
          <w:rStyle w:val="CommentReference"/>
        </w:rPr>
        <w:commentReference w:id="16"/>
      </w:r>
      <w:r w:rsidRPr="00A73537">
        <w:rPr>
          <w:rFonts w:ascii="Times New Roman" w:hAnsi="Times New Roman" w:cs="Times New Roman"/>
          <w:sz w:val="24"/>
          <w:szCs w:val="24"/>
        </w:rPr>
        <w:t xml:space="preserve"> </w:t>
      </w:r>
      <w:del w:id="17" w:author="Dix, Nikki" w:date="2024-01-30T10:15:00Z">
        <w:r w:rsidRPr="00A73537" w:rsidDel="00991212">
          <w:rPr>
            <w:rFonts w:ascii="Times New Roman" w:hAnsi="Times New Roman" w:cs="Times New Roman"/>
            <w:sz w:val="24"/>
            <w:szCs w:val="24"/>
          </w:rPr>
          <w:delText>equipped with YSI EXO2 sondes, deployed within one meter of the bottom, that</w:delText>
        </w:r>
      </w:del>
      <w:ins w:id="18" w:author="Dix, Nikki" w:date="2024-01-30T10:15:00Z">
        <w:r w:rsidR="00991212">
          <w:rPr>
            <w:rFonts w:ascii="Times New Roman" w:hAnsi="Times New Roman" w:cs="Times New Roman"/>
            <w:sz w:val="24"/>
            <w:szCs w:val="24"/>
          </w:rPr>
          <w:t>where instruments</w:t>
        </w:r>
      </w:ins>
      <w:r w:rsidRPr="00A73537">
        <w:rPr>
          <w:rFonts w:ascii="Times New Roman" w:hAnsi="Times New Roman" w:cs="Times New Roman"/>
          <w:sz w:val="24"/>
          <w:szCs w:val="24"/>
        </w:rPr>
        <w:t xml:space="preserve"> record </w:t>
      </w:r>
      <w:ins w:id="19" w:author="Dix, Nikki" w:date="2024-01-30T10:16:00Z">
        <w:r w:rsidR="00991212">
          <w:rPr>
            <w:rFonts w:ascii="Times New Roman" w:hAnsi="Times New Roman" w:cs="Times New Roman"/>
            <w:sz w:val="24"/>
            <w:szCs w:val="24"/>
          </w:rPr>
          <w:t xml:space="preserve">continuous </w:t>
        </w:r>
      </w:ins>
      <w:del w:id="20" w:author="Dix, Nikki" w:date="2024-01-30T10:17:00Z">
        <w:r w:rsidRPr="00A73537" w:rsidDel="00991212">
          <w:rPr>
            <w:rFonts w:ascii="Times New Roman" w:hAnsi="Times New Roman" w:cs="Times New Roman"/>
            <w:sz w:val="24"/>
            <w:szCs w:val="24"/>
          </w:rPr>
          <w:delText>environmental parameters</w:delText>
        </w:r>
      </w:del>
      <w:ins w:id="21" w:author="Dix, Nikki" w:date="2024-01-30T10:17:00Z">
        <w:r w:rsidR="00991212">
          <w:rPr>
            <w:rFonts w:ascii="Times New Roman" w:hAnsi="Times New Roman" w:cs="Times New Roman"/>
            <w:sz w:val="24"/>
            <w:szCs w:val="24"/>
          </w:rPr>
          <w:t>conditions</w:t>
        </w:r>
      </w:ins>
      <w:r w:rsidRPr="00A73537">
        <w:rPr>
          <w:rFonts w:ascii="Times New Roman" w:hAnsi="Times New Roman" w:cs="Times New Roman"/>
          <w:sz w:val="24"/>
          <w:szCs w:val="24"/>
        </w:rPr>
        <w:t xml:space="preserve"> </w:t>
      </w:r>
      <w:del w:id="22" w:author="Dix, Nikki" w:date="2024-01-30T10:17:00Z">
        <w:r w:rsidRPr="00A73537" w:rsidDel="00991212">
          <w:rPr>
            <w:rFonts w:ascii="Times New Roman" w:hAnsi="Times New Roman" w:cs="Times New Roman"/>
            <w:sz w:val="24"/>
            <w:szCs w:val="24"/>
          </w:rPr>
          <w:delText>(e.g. temperature, salinity) every 15-minutes</w:delText>
        </w:r>
      </w:del>
      <w:ins w:id="23" w:author="Dix, Nikki" w:date="2024-01-30T10:15:00Z">
        <w:r w:rsidR="00991212">
          <w:rPr>
            <w:rFonts w:ascii="Times New Roman" w:hAnsi="Times New Roman" w:cs="Times New Roman"/>
            <w:sz w:val="24"/>
            <w:szCs w:val="24"/>
          </w:rPr>
          <w:t>and discrete water samples are collected monthly</w:t>
        </w:r>
      </w:ins>
      <w:r w:rsidRPr="00A73537">
        <w:rPr>
          <w:rFonts w:ascii="Times New Roman" w:hAnsi="Times New Roman" w:cs="Times New Roman"/>
          <w:sz w:val="24"/>
          <w:szCs w:val="24"/>
        </w:rPr>
        <w:t xml:space="preserve">. </w:t>
      </w:r>
      <w:del w:id="24" w:author="Dix, Nikki" w:date="2024-01-30T10:15:00Z">
        <w:r w:rsidRPr="00A73537" w:rsidDel="00991212">
          <w:rPr>
            <w:rFonts w:ascii="Times New Roman" w:hAnsi="Times New Roman" w:cs="Times New Roman"/>
            <w:sz w:val="24"/>
            <w:szCs w:val="24"/>
          </w:rPr>
          <w:delText xml:space="preserve">It is at these stations in which monthly water samples are collected during an ebb tide for chlorophyll </w:delText>
        </w:r>
        <w:r w:rsidRPr="00A73537" w:rsidDel="00991212">
          <w:rPr>
            <w:rFonts w:ascii="Times New Roman" w:hAnsi="Times New Roman" w:cs="Times New Roman"/>
            <w:i/>
            <w:iCs/>
            <w:sz w:val="24"/>
            <w:szCs w:val="24"/>
          </w:rPr>
          <w:delText>a</w:delText>
        </w:r>
        <w:r w:rsidRPr="00A73537" w:rsidDel="00991212">
          <w:rPr>
            <w:rFonts w:ascii="Times New Roman" w:hAnsi="Times New Roman" w:cs="Times New Roman"/>
            <w:sz w:val="24"/>
            <w:szCs w:val="24"/>
          </w:rPr>
          <w:delText xml:space="preserve"> and a suite of other parameters such as nitrogens, phosphorus, bacteria, and total suspended solids.</w:delText>
        </w:r>
      </w:del>
    </w:p>
    <w:p w14:paraId="0AF642B7" w14:textId="4F371FAB" w:rsidR="00681769" w:rsidRPr="00A73537" w:rsidRDefault="00000000" w:rsidP="00E52463">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xml:space="preserve">. Pine Island (PI) is located </w:t>
      </w:r>
      <w:proofErr w:type="gramStart"/>
      <w:r w:rsidRPr="00A73537">
        <w:rPr>
          <w:rFonts w:ascii="Times New Roman" w:hAnsi="Times New Roman" w:cs="Times New Roman"/>
          <w:sz w:val="24"/>
          <w:szCs w:val="24"/>
        </w:rPr>
        <w:t>off of</w:t>
      </w:r>
      <w:proofErr w:type="gramEnd"/>
      <w:r w:rsidRPr="00A73537">
        <w:rPr>
          <w:rFonts w:ascii="Times New Roman" w:hAnsi="Times New Roman" w:cs="Times New Roman"/>
          <w:sz w:val="24"/>
          <w:szCs w:val="24"/>
        </w:rPr>
        <w:t xml:space="preserve"> channel marker 25 in the Tolomato River surrounded by silviculture-dominated uplands in the northern portion of the GTM estuary. The Guana River runs parallel to the Tolomato on the seaward side, with the two lagoons joining 11.3-km north of the St. Augustine Inlet, approximately </w:t>
      </w:r>
      <w:r w:rsidRPr="00991212">
        <w:rPr>
          <w:rFonts w:ascii="Times New Roman" w:hAnsi="Times New Roman" w:cs="Times New Roman"/>
          <w:sz w:val="24"/>
          <w:szCs w:val="24"/>
          <w:highlight w:val="yellow"/>
        </w:rPr>
        <w:t>X</w:t>
      </w:r>
      <w:r w:rsidRPr="00A73537">
        <w:rPr>
          <w:rFonts w:ascii="Times New Roman" w:hAnsi="Times New Roman" w:cs="Times New Roman"/>
          <w:sz w:val="24"/>
          <w:szCs w:val="24"/>
        </w:rPr>
        <w:t xml:space="preserve">-km south of the PI station. The Tolomato River Basin converges with the </w:t>
      </w:r>
      <w:r w:rsidRPr="00A73537">
        <w:rPr>
          <w:rFonts w:ascii="Times New Roman" w:hAnsi="Times New Roman" w:cs="Times New Roman"/>
          <w:sz w:val="24"/>
          <w:szCs w:val="24"/>
        </w:rPr>
        <w:lastRenderedPageBreak/>
        <w:t>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Pellicer Creek </w:t>
      </w:r>
      <w:proofErr w:type="gramStart"/>
      <w:r w:rsidRPr="00A73537">
        <w:rPr>
          <w:rFonts w:ascii="Times New Roman" w:hAnsi="Times New Roman" w:cs="Times New Roman"/>
          <w:sz w:val="24"/>
          <w:szCs w:val="24"/>
        </w:rPr>
        <w:t>is located in</w:t>
      </w:r>
      <w:proofErr w:type="gramEnd"/>
      <w:r w:rsidRPr="00A73537">
        <w:rPr>
          <w:rFonts w:ascii="Times New Roman" w:hAnsi="Times New Roman" w:cs="Times New Roman"/>
          <w:sz w:val="24"/>
          <w:szCs w:val="24"/>
        </w:rPr>
        <w:t xml:space="preserve">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w:t>
      </w:r>
      <w:proofErr w:type="gramStart"/>
      <w:r w:rsidRPr="00A73537">
        <w:rPr>
          <w:rFonts w:ascii="Times New Roman" w:hAnsi="Times New Roman" w:cs="Times New Roman"/>
          <w:sz w:val="24"/>
          <w:szCs w:val="24"/>
        </w:rPr>
        <w:t>Faver-Dykes</w:t>
      </w:r>
      <w:proofErr w:type="gramEnd"/>
      <w:r w:rsidRPr="00A73537">
        <w:rPr>
          <w:rFonts w:ascii="Times New Roman" w:hAnsi="Times New Roman" w:cs="Times New Roman"/>
          <w:sz w:val="24"/>
          <w:szCs w:val="24"/>
        </w:rPr>
        <w:t xml:space="preserve"> State Park located within the Pellicer Creek Aquatic Preserve.</w:t>
      </w:r>
    </w:p>
    <w:p w14:paraId="6936EC58" w14:textId="110023BE" w:rsidR="00681769" w:rsidRPr="00A73537" w:rsidRDefault="00000000" w:rsidP="003B101C">
      <w:pPr>
        <w:pStyle w:val="Heading2"/>
        <w:spacing w:line="480" w:lineRule="auto"/>
        <w:jc w:val="left"/>
        <w:rPr>
          <w:rFonts w:ascii="Times New Roman" w:hAnsi="Times New Roman" w:cs="Times New Roman"/>
          <w:sz w:val="24"/>
          <w:szCs w:val="24"/>
        </w:rPr>
      </w:pPr>
      <w:bookmarkStart w:id="25" w:name="field-and-laboratory-procedures"/>
      <w:bookmarkEnd w:id="14"/>
      <w:del w:id="26" w:author="Dix, Nikki" w:date="2024-01-30T10:26:00Z">
        <w:r w:rsidRPr="00A73537" w:rsidDel="00C93F3E">
          <w:rPr>
            <w:rFonts w:ascii="Times New Roman" w:hAnsi="Times New Roman" w:cs="Times New Roman"/>
            <w:sz w:val="24"/>
            <w:szCs w:val="24"/>
          </w:rPr>
          <w:delText>Field and Laboratory Procedures</w:delText>
        </w:r>
      </w:del>
      <w:ins w:id="27" w:author="Dix, Nikki" w:date="2024-01-30T10:26:00Z">
        <w:r w:rsidR="00C93F3E">
          <w:rPr>
            <w:rFonts w:ascii="Times New Roman" w:hAnsi="Times New Roman" w:cs="Times New Roman"/>
            <w:sz w:val="24"/>
            <w:szCs w:val="24"/>
          </w:rPr>
          <w:t>Water Quality Data</w:t>
        </w:r>
      </w:ins>
    </w:p>
    <w:p w14:paraId="345B06C6" w14:textId="1737AAFB" w:rsidR="00B45FDD" w:rsidRDefault="00991212" w:rsidP="00985A41">
      <w:pPr>
        <w:pStyle w:val="FirstParagraph"/>
        <w:spacing w:line="480" w:lineRule="auto"/>
        <w:ind w:firstLine="720"/>
        <w:jc w:val="left"/>
        <w:rPr>
          <w:ins w:id="28" w:author="Dix, Nikki" w:date="2024-01-30T10:31:00Z"/>
          <w:rFonts w:ascii="Times New Roman" w:hAnsi="Times New Roman" w:cs="Times New Roman"/>
          <w:sz w:val="24"/>
          <w:szCs w:val="24"/>
        </w:rPr>
      </w:pPr>
      <w:ins w:id="29" w:author="Dix, Nikki" w:date="2024-01-30T10:16:00Z">
        <w:r>
          <w:rPr>
            <w:rFonts w:ascii="Times New Roman" w:hAnsi="Times New Roman" w:cs="Times New Roman"/>
            <w:sz w:val="24"/>
            <w:szCs w:val="24"/>
          </w:rPr>
          <w:t xml:space="preserve">The </w:t>
        </w:r>
      </w:ins>
      <w:ins w:id="30" w:author="Dix, Nikki" w:date="2024-01-30T10:14:00Z">
        <w:r w:rsidRPr="00A73537">
          <w:rPr>
            <w:rFonts w:ascii="Times New Roman" w:hAnsi="Times New Roman" w:cs="Times New Roman"/>
            <w:sz w:val="24"/>
            <w:szCs w:val="24"/>
          </w:rPr>
          <w:t>four water quality stations equipped with YSI EXO2 sondes deployed within one meter of the bottom record</w:t>
        </w:r>
      </w:ins>
      <w:ins w:id="31" w:author="Dix, Nikki" w:date="2024-01-30T10:31:00Z">
        <w:r w:rsidR="00074F98">
          <w:rPr>
            <w:rFonts w:ascii="Times New Roman" w:hAnsi="Times New Roman" w:cs="Times New Roman"/>
            <w:sz w:val="24"/>
            <w:szCs w:val="24"/>
          </w:rPr>
          <w:t>ed</w:t>
        </w:r>
      </w:ins>
      <w:ins w:id="32" w:author="Dix, Nikki" w:date="2024-01-30T10:14:00Z">
        <w:r w:rsidRPr="00A73537">
          <w:rPr>
            <w:rFonts w:ascii="Times New Roman" w:hAnsi="Times New Roman" w:cs="Times New Roman"/>
            <w:sz w:val="24"/>
            <w:szCs w:val="24"/>
          </w:rPr>
          <w:t xml:space="preserve"> environmental parameters (e.g. temperature, salinity) every 15</w:t>
        </w:r>
      </w:ins>
      <w:ins w:id="33" w:author="Dix, Nikki" w:date="2024-01-30T10:24:00Z">
        <w:r w:rsidR="00F604A6">
          <w:rPr>
            <w:rFonts w:ascii="Times New Roman" w:hAnsi="Times New Roman" w:cs="Times New Roman"/>
            <w:sz w:val="24"/>
            <w:szCs w:val="24"/>
          </w:rPr>
          <w:t xml:space="preserve"> </w:t>
        </w:r>
      </w:ins>
      <w:ins w:id="34" w:author="Dix, Nikki" w:date="2024-01-30T10:14:00Z">
        <w:r w:rsidRPr="00A73537">
          <w:rPr>
            <w:rFonts w:ascii="Times New Roman" w:hAnsi="Times New Roman" w:cs="Times New Roman"/>
            <w:sz w:val="24"/>
            <w:szCs w:val="24"/>
          </w:rPr>
          <w:t xml:space="preserve">minutes. </w:t>
        </w:r>
      </w:ins>
      <w:ins w:id="35" w:author="Dix, Nikki" w:date="2024-01-30T10:25:00Z">
        <w:r w:rsidR="00F604A6">
          <w:rPr>
            <w:rFonts w:ascii="Times New Roman" w:hAnsi="Times New Roman" w:cs="Times New Roman"/>
            <w:sz w:val="24"/>
            <w:szCs w:val="24"/>
          </w:rPr>
          <w:t>[</w:t>
        </w:r>
        <w:r w:rsidR="00F604A6" w:rsidRPr="0067399A">
          <w:rPr>
            <w:rFonts w:ascii="Times New Roman" w:hAnsi="Times New Roman" w:cs="Times New Roman"/>
            <w:sz w:val="24"/>
            <w:szCs w:val="24"/>
            <w:highlight w:val="yellow"/>
          </w:rPr>
          <w:t>add a sentence or two about sonde maintenance and calibration</w:t>
        </w:r>
        <w:r w:rsidR="00F604A6">
          <w:rPr>
            <w:rFonts w:ascii="Times New Roman" w:hAnsi="Times New Roman" w:cs="Times New Roman"/>
            <w:sz w:val="24"/>
            <w:szCs w:val="24"/>
          </w:rPr>
          <w:t xml:space="preserve">]. </w:t>
        </w:r>
      </w:ins>
      <w:ins w:id="36" w:author="Dix, Nikki" w:date="2024-01-30T10:31:00Z">
        <w:r w:rsidR="00B45FDD" w:rsidRPr="00A73537">
          <w:rPr>
            <w:rFonts w:ascii="Times New Roman" w:hAnsi="Times New Roman" w:cs="Times New Roman"/>
            <w:sz w:val="24"/>
            <w:szCs w:val="24"/>
          </w:rPr>
          <w:t xml:space="preserve">Temperature (°C) and salinity (practical salinity units, </w:t>
        </w:r>
        <w:proofErr w:type="spellStart"/>
        <w:r w:rsidR="00B45FDD" w:rsidRPr="00A73537">
          <w:rPr>
            <w:rFonts w:ascii="Times New Roman" w:hAnsi="Times New Roman" w:cs="Times New Roman"/>
            <w:sz w:val="24"/>
            <w:szCs w:val="24"/>
          </w:rPr>
          <w:t>psu</w:t>
        </w:r>
        <w:proofErr w:type="spellEnd"/>
        <w:r w:rsidR="00B45FDD" w:rsidRPr="00A73537">
          <w:rPr>
            <w:rFonts w:ascii="Times New Roman" w:hAnsi="Times New Roman" w:cs="Times New Roman"/>
            <w:sz w:val="24"/>
            <w:szCs w:val="24"/>
          </w:rPr>
          <w:t xml:space="preserve">) data from each site was averaged </w:t>
        </w:r>
        <w:r w:rsidR="00B45FDD">
          <w:rPr>
            <w:rFonts w:ascii="Times New Roman" w:hAnsi="Times New Roman" w:cs="Times New Roman"/>
            <w:sz w:val="24"/>
            <w:szCs w:val="24"/>
          </w:rPr>
          <w:t>by</w:t>
        </w:r>
        <w:r w:rsidR="00B45FDD" w:rsidRPr="00A73537">
          <w:rPr>
            <w:rFonts w:ascii="Times New Roman" w:hAnsi="Times New Roman" w:cs="Times New Roman"/>
            <w:sz w:val="24"/>
            <w:szCs w:val="24"/>
          </w:rPr>
          <w:t xml:space="preserve"> month. </w:t>
        </w:r>
      </w:ins>
      <w:ins w:id="37" w:author="Dix, Nikki" w:date="2024-01-30T10:34:00Z">
        <w:r w:rsidR="00A724D3">
          <w:rPr>
            <w:rFonts w:ascii="Times New Roman" w:hAnsi="Times New Roman" w:cs="Times New Roman"/>
            <w:sz w:val="24"/>
            <w:szCs w:val="24"/>
          </w:rPr>
          <w:t xml:space="preserve">Data flagged as </w:t>
        </w:r>
        <w:commentRangeStart w:id="38"/>
        <w:r w:rsidR="007F56EB">
          <w:rPr>
            <w:rFonts w:ascii="Times New Roman" w:hAnsi="Times New Roman" w:cs="Times New Roman"/>
            <w:sz w:val="24"/>
            <w:szCs w:val="24"/>
          </w:rPr>
          <w:t xml:space="preserve">“rejected” or “suspect” </w:t>
        </w:r>
      </w:ins>
      <w:commentRangeEnd w:id="38"/>
      <w:ins w:id="39" w:author="Dix, Nikki" w:date="2024-01-30T10:35:00Z">
        <w:r w:rsidR="007F56EB">
          <w:rPr>
            <w:rStyle w:val="CommentReference"/>
          </w:rPr>
          <w:commentReference w:id="38"/>
        </w:r>
      </w:ins>
      <w:ins w:id="40" w:author="Dix, Nikki" w:date="2024-01-30T10:34:00Z">
        <w:r w:rsidR="007F56EB">
          <w:rPr>
            <w:rFonts w:ascii="Times New Roman" w:hAnsi="Times New Roman" w:cs="Times New Roman"/>
            <w:sz w:val="24"/>
            <w:szCs w:val="24"/>
          </w:rPr>
          <w:t>were removed.</w:t>
        </w:r>
      </w:ins>
    </w:p>
    <w:p w14:paraId="2DACCE40" w14:textId="79ABAD39" w:rsidR="000F4559" w:rsidRDefault="00B45FDD" w:rsidP="002A0E93">
      <w:pPr>
        <w:pStyle w:val="FirstParagraph"/>
        <w:spacing w:line="480" w:lineRule="auto"/>
        <w:ind w:firstLine="720"/>
        <w:jc w:val="left"/>
        <w:rPr>
          <w:ins w:id="41" w:author="Dix, Nikki" w:date="2024-01-30T10:33:00Z"/>
          <w:rFonts w:ascii="Times New Roman" w:hAnsi="Times New Roman" w:cs="Times New Roman"/>
          <w:sz w:val="24"/>
          <w:szCs w:val="24"/>
        </w:rPr>
      </w:pPr>
      <w:ins w:id="42" w:author="Dix, Nikki" w:date="2024-01-30T10:31:00Z">
        <w:r>
          <w:rPr>
            <w:rFonts w:ascii="Times New Roman" w:hAnsi="Times New Roman" w:cs="Times New Roman"/>
            <w:sz w:val="24"/>
            <w:szCs w:val="24"/>
          </w:rPr>
          <w:lastRenderedPageBreak/>
          <w:t>Discrete w</w:t>
        </w:r>
      </w:ins>
      <w:ins w:id="43" w:author="Dix, Nikki" w:date="2024-01-30T10:14:00Z">
        <w:r w:rsidR="00991212" w:rsidRPr="00A73537">
          <w:rPr>
            <w:rFonts w:ascii="Times New Roman" w:hAnsi="Times New Roman" w:cs="Times New Roman"/>
            <w:sz w:val="24"/>
            <w:szCs w:val="24"/>
          </w:rPr>
          <w:t xml:space="preserve">ater samples </w:t>
        </w:r>
      </w:ins>
      <w:ins w:id="44" w:author="Dix, Nikki" w:date="2024-01-30T10:22:00Z">
        <w:r w:rsidR="00F604A6">
          <w:rPr>
            <w:rFonts w:ascii="Times New Roman" w:hAnsi="Times New Roman" w:cs="Times New Roman"/>
            <w:sz w:val="24"/>
            <w:szCs w:val="24"/>
          </w:rPr>
          <w:t>w</w:t>
        </w:r>
      </w:ins>
      <w:ins w:id="45" w:author="Dix, Nikki" w:date="2024-01-30T10:23:00Z">
        <w:r w:rsidR="00F604A6">
          <w:rPr>
            <w:rFonts w:ascii="Times New Roman" w:hAnsi="Times New Roman" w:cs="Times New Roman"/>
            <w:sz w:val="24"/>
            <w:szCs w:val="24"/>
          </w:rPr>
          <w:t>e</w:t>
        </w:r>
      </w:ins>
      <w:ins w:id="46" w:author="Dix, Nikki" w:date="2024-01-30T10:14:00Z">
        <w:r w:rsidR="00991212" w:rsidRPr="00A73537">
          <w:rPr>
            <w:rFonts w:ascii="Times New Roman" w:hAnsi="Times New Roman" w:cs="Times New Roman"/>
            <w:sz w:val="24"/>
            <w:szCs w:val="24"/>
          </w:rPr>
          <w:t xml:space="preserve">re collected </w:t>
        </w:r>
      </w:ins>
      <w:ins w:id="47" w:author="Dix, Nikki" w:date="2024-01-30T10:32:00Z">
        <w:r w:rsidR="00E21CC4" w:rsidRPr="00A73537">
          <w:rPr>
            <w:rFonts w:ascii="Times New Roman" w:hAnsi="Times New Roman" w:cs="Times New Roman"/>
            <w:sz w:val="24"/>
            <w:szCs w:val="24"/>
          </w:rPr>
          <w:t xml:space="preserve">in duplicate </w:t>
        </w:r>
      </w:ins>
      <w:ins w:id="48" w:author="Dix, Nikki" w:date="2024-01-30T10:20:00Z">
        <w:r w:rsidR="00F604A6" w:rsidRPr="00A73537">
          <w:rPr>
            <w:rFonts w:ascii="Times New Roman" w:hAnsi="Times New Roman" w:cs="Times New Roman"/>
            <w:sz w:val="24"/>
            <w:szCs w:val="24"/>
          </w:rPr>
          <w:t>monthly</w:t>
        </w:r>
      </w:ins>
      <w:ins w:id="49" w:author="Dix, Nikki" w:date="2024-01-30T10:22:00Z">
        <w:r w:rsidR="00F604A6" w:rsidRPr="00F604A6">
          <w:rPr>
            <w:rFonts w:ascii="Times New Roman" w:hAnsi="Times New Roman" w:cs="Times New Roman"/>
            <w:sz w:val="24"/>
            <w:szCs w:val="24"/>
          </w:rPr>
          <w:t xml:space="preserve"> </w:t>
        </w:r>
        <w:r w:rsidR="00F604A6" w:rsidRPr="00A73537">
          <w:rPr>
            <w:rFonts w:ascii="Times New Roman" w:hAnsi="Times New Roman" w:cs="Times New Roman"/>
            <w:sz w:val="24"/>
            <w:szCs w:val="24"/>
          </w:rPr>
          <w:t>during ebb tide</w:t>
        </w:r>
        <w:r w:rsidR="00F604A6">
          <w:rPr>
            <w:rFonts w:ascii="Times New Roman" w:hAnsi="Times New Roman" w:cs="Times New Roman"/>
            <w:sz w:val="24"/>
            <w:szCs w:val="24"/>
          </w:rPr>
          <w:t>s</w:t>
        </w:r>
      </w:ins>
      <w:ins w:id="50" w:author="Dix, Nikki" w:date="2024-01-30T10:20:00Z">
        <w:r w:rsidR="00F604A6" w:rsidRPr="00A73537">
          <w:rPr>
            <w:rFonts w:ascii="Times New Roman" w:hAnsi="Times New Roman" w:cs="Times New Roman"/>
            <w:sz w:val="24"/>
            <w:szCs w:val="24"/>
          </w:rPr>
          <w:t xml:space="preserve"> from as close to sonde depth as possible (no deeper than 3 meters). Samples were filtered in the field whenever feasible; otherwise, they were placed on ice in the dark and filtered immediately upon returning to the laboratory. </w:t>
        </w:r>
      </w:ins>
      <w:ins w:id="51" w:author="Dix, Nikki" w:date="2024-01-30T10:23:00Z">
        <w:r w:rsidR="00F604A6">
          <w:rPr>
            <w:rFonts w:ascii="Times New Roman" w:hAnsi="Times New Roman" w:cs="Times New Roman"/>
            <w:sz w:val="24"/>
            <w:szCs w:val="24"/>
          </w:rPr>
          <w:t>C</w:t>
        </w:r>
      </w:ins>
      <w:ins w:id="52" w:author="Dix, Nikki" w:date="2024-01-30T10:20:00Z">
        <w:r w:rsidR="00F604A6" w:rsidRPr="00A73537">
          <w:rPr>
            <w:rFonts w:ascii="Times New Roman" w:hAnsi="Times New Roman" w:cs="Times New Roman"/>
            <w:sz w:val="24"/>
            <w:szCs w:val="24"/>
          </w:rPr>
          <w:t xml:space="preserve">hlorophyll </w:t>
        </w:r>
        <w:r w:rsidR="00F604A6" w:rsidRPr="00A73537">
          <w:rPr>
            <w:rFonts w:ascii="Times New Roman" w:hAnsi="Times New Roman" w:cs="Times New Roman"/>
            <w:i/>
            <w:iCs/>
            <w:sz w:val="24"/>
            <w:szCs w:val="24"/>
          </w:rPr>
          <w:t>a</w:t>
        </w:r>
        <w:r w:rsidR="00F604A6" w:rsidRPr="00A73537">
          <w:rPr>
            <w:rFonts w:ascii="Times New Roman" w:hAnsi="Times New Roman" w:cs="Times New Roman"/>
            <w:sz w:val="24"/>
            <w:szCs w:val="24"/>
          </w:rPr>
          <w:t xml:space="preserve"> </w:t>
        </w:r>
      </w:ins>
      <w:ins w:id="53" w:author="Dix, Nikki" w:date="2024-01-30T10:23:00Z">
        <w:r w:rsidR="00F604A6">
          <w:rPr>
            <w:rFonts w:ascii="Times New Roman" w:hAnsi="Times New Roman" w:cs="Times New Roman"/>
            <w:sz w:val="24"/>
            <w:szCs w:val="24"/>
          </w:rPr>
          <w:t xml:space="preserve">was extracted </w:t>
        </w:r>
      </w:ins>
      <w:ins w:id="54" w:author="Dix, Nikki" w:date="2024-01-30T10:24:00Z">
        <w:r w:rsidR="00F604A6">
          <w:rPr>
            <w:rFonts w:ascii="Times New Roman" w:hAnsi="Times New Roman" w:cs="Times New Roman"/>
            <w:sz w:val="24"/>
            <w:szCs w:val="24"/>
          </w:rPr>
          <w:t xml:space="preserve">from frozen filters within 28 days </w:t>
        </w:r>
      </w:ins>
      <w:ins w:id="55" w:author="Dix, Nikki" w:date="2024-01-30T10:23:00Z">
        <w:r w:rsidR="00F604A6">
          <w:rPr>
            <w:rFonts w:ascii="Times New Roman" w:hAnsi="Times New Roman" w:cs="Times New Roman"/>
            <w:sz w:val="24"/>
            <w:szCs w:val="24"/>
          </w:rPr>
          <w:t xml:space="preserve">and analyzed </w:t>
        </w:r>
      </w:ins>
      <w:ins w:id="56" w:author="Dix, Nikki" w:date="2024-01-30T10:20:00Z">
        <w:r w:rsidR="00F604A6" w:rsidRPr="00A73537">
          <w:rPr>
            <w:rFonts w:ascii="Times New Roman" w:hAnsi="Times New Roman" w:cs="Times New Roman"/>
            <w:sz w:val="24"/>
            <w:szCs w:val="24"/>
          </w:rPr>
          <w:t>using Standard Methods (SM10200H</w:t>
        </w:r>
      </w:ins>
      <w:ins w:id="57" w:author="Dix, Nikki" w:date="2024-01-30T10:23:00Z">
        <w:r w:rsidR="00F604A6">
          <w:rPr>
            <w:rFonts w:ascii="Times New Roman" w:hAnsi="Times New Roman" w:cs="Times New Roman"/>
            <w:sz w:val="24"/>
            <w:szCs w:val="24"/>
          </w:rPr>
          <w:t xml:space="preserve">; </w:t>
        </w:r>
        <w:r w:rsidR="00F604A6" w:rsidRPr="00F604A6">
          <w:rPr>
            <w:rFonts w:ascii="Times New Roman" w:hAnsi="Times New Roman" w:cs="Times New Roman"/>
            <w:sz w:val="24"/>
            <w:szCs w:val="24"/>
            <w:highlight w:val="yellow"/>
          </w:rPr>
          <w:t>citation</w:t>
        </w:r>
      </w:ins>
      <w:ins w:id="58" w:author="Dix, Nikki" w:date="2024-01-30T10:20:00Z">
        <w:r w:rsidR="00F604A6" w:rsidRPr="00A73537">
          <w:rPr>
            <w:rFonts w:ascii="Times New Roman" w:hAnsi="Times New Roman" w:cs="Times New Roman"/>
            <w:sz w:val="24"/>
            <w:szCs w:val="24"/>
          </w:rPr>
          <w:t>).</w:t>
        </w:r>
      </w:ins>
      <w:ins w:id="59" w:author="Dix, Nikki" w:date="2024-01-30T10:32:00Z">
        <w:r w:rsidR="002A0E93">
          <w:rPr>
            <w:rFonts w:ascii="Times New Roman" w:hAnsi="Times New Roman" w:cs="Times New Roman"/>
            <w:sz w:val="24"/>
            <w:szCs w:val="24"/>
          </w:rPr>
          <w:t xml:space="preserve"> D</w:t>
        </w:r>
      </w:ins>
      <w:ins w:id="60" w:author="Dix, Nikki" w:date="2024-01-30T10:29:00Z">
        <w:r w:rsidR="00703D0D" w:rsidRPr="00A73537">
          <w:rPr>
            <w:rFonts w:ascii="Times New Roman" w:hAnsi="Times New Roman" w:cs="Times New Roman"/>
            <w:sz w:val="24"/>
            <w:szCs w:val="24"/>
          </w:rPr>
          <w:t xml:space="preserve">uplicate </w:t>
        </w:r>
      </w:ins>
      <w:ins w:id="61" w:author="Dix, Nikki" w:date="2024-01-30T10:32:00Z">
        <w:r w:rsidR="000F4559">
          <w:rPr>
            <w:rFonts w:ascii="Times New Roman" w:hAnsi="Times New Roman" w:cs="Times New Roman"/>
            <w:sz w:val="24"/>
            <w:szCs w:val="24"/>
          </w:rPr>
          <w:t>samples</w:t>
        </w:r>
      </w:ins>
      <w:ins w:id="62" w:author="Dix, Nikki" w:date="2024-01-30T10:29:00Z">
        <w:r w:rsidR="00703D0D" w:rsidRPr="00A73537">
          <w:rPr>
            <w:rFonts w:ascii="Times New Roman" w:hAnsi="Times New Roman" w:cs="Times New Roman"/>
            <w:sz w:val="24"/>
            <w:szCs w:val="24"/>
          </w:rPr>
          <w:t xml:space="preserve"> were averaged </w:t>
        </w:r>
      </w:ins>
      <w:ins w:id="63" w:author="Dix, Nikki" w:date="2024-01-30T10:30:00Z">
        <w:r w:rsidR="00A82846">
          <w:rPr>
            <w:rFonts w:ascii="Times New Roman" w:hAnsi="Times New Roman" w:cs="Times New Roman"/>
            <w:sz w:val="24"/>
            <w:szCs w:val="24"/>
          </w:rPr>
          <w:t>by month</w:t>
        </w:r>
      </w:ins>
      <w:ins w:id="64" w:author="Dix, Nikki" w:date="2024-01-30T10:29:00Z">
        <w:r w:rsidR="00703D0D" w:rsidRPr="00A73537">
          <w:rPr>
            <w:rFonts w:ascii="Times New Roman" w:hAnsi="Times New Roman" w:cs="Times New Roman"/>
            <w:sz w:val="24"/>
            <w:szCs w:val="24"/>
          </w:rPr>
          <w:t xml:space="preserve">. </w:t>
        </w:r>
      </w:ins>
      <w:ins w:id="65" w:author="Dix, Nikki" w:date="2024-01-30T10:33:00Z">
        <w:r w:rsidR="000F4559">
          <w:rPr>
            <w:rFonts w:ascii="Times New Roman" w:hAnsi="Times New Roman" w:cs="Times New Roman"/>
            <w:sz w:val="24"/>
            <w:szCs w:val="24"/>
          </w:rPr>
          <w:t>V</w:t>
        </w:r>
        <w:r w:rsidR="000F4559" w:rsidRPr="00A73537">
          <w:rPr>
            <w:rFonts w:ascii="Times New Roman" w:hAnsi="Times New Roman" w:cs="Times New Roman"/>
            <w:sz w:val="24"/>
            <w:szCs w:val="24"/>
          </w:rPr>
          <w:t>alues below the minimum detection limit of 0.55 µg</w:t>
        </w:r>
        <w:r w:rsidR="000F4559">
          <w:rPr>
            <w:rFonts w:ascii="Times New Roman" w:hAnsi="Times New Roman" w:cs="Times New Roman"/>
            <w:sz w:val="24"/>
            <w:szCs w:val="24"/>
          </w:rPr>
          <w:t>/</w:t>
        </w:r>
        <w:r w:rsidR="000F4559" w:rsidRPr="00A73537">
          <w:rPr>
            <w:rFonts w:ascii="Times New Roman" w:hAnsi="Times New Roman" w:cs="Times New Roman"/>
            <w:sz w:val="24"/>
            <w:szCs w:val="24"/>
          </w:rPr>
          <w:t>L were replaced with this nominal base to standardize across the dataset.</w:t>
        </w:r>
      </w:ins>
      <w:ins w:id="66" w:author="Dix, Nikki" w:date="2024-01-30T10:35:00Z">
        <w:r w:rsidR="00E004B8">
          <w:rPr>
            <w:rFonts w:ascii="Times New Roman" w:hAnsi="Times New Roman" w:cs="Times New Roman"/>
            <w:sz w:val="24"/>
            <w:szCs w:val="24"/>
          </w:rPr>
          <w:t xml:space="preserve"> As with the continuous data, chlorophyll </w:t>
        </w:r>
        <w:r w:rsidR="00E004B8" w:rsidRPr="00E52463">
          <w:rPr>
            <w:rFonts w:ascii="Times New Roman" w:hAnsi="Times New Roman" w:cs="Times New Roman"/>
            <w:i/>
            <w:iCs/>
            <w:sz w:val="24"/>
            <w:szCs w:val="24"/>
          </w:rPr>
          <w:t>a</w:t>
        </w:r>
        <w:r w:rsidR="00E004B8">
          <w:rPr>
            <w:rFonts w:ascii="Times New Roman" w:hAnsi="Times New Roman" w:cs="Times New Roman"/>
            <w:sz w:val="24"/>
            <w:szCs w:val="24"/>
          </w:rPr>
          <w:t xml:space="preserve"> data flagged as </w:t>
        </w:r>
        <w:commentRangeStart w:id="67"/>
        <w:r w:rsidR="00E004B8">
          <w:rPr>
            <w:rFonts w:ascii="Times New Roman" w:hAnsi="Times New Roman" w:cs="Times New Roman"/>
            <w:sz w:val="24"/>
            <w:szCs w:val="24"/>
          </w:rPr>
          <w:t xml:space="preserve">“rejected” or “suspect” </w:t>
        </w:r>
        <w:commentRangeEnd w:id="67"/>
        <w:r w:rsidR="00E004B8">
          <w:rPr>
            <w:rStyle w:val="CommentReference"/>
          </w:rPr>
          <w:commentReference w:id="67"/>
        </w:r>
        <w:r w:rsidR="00E004B8">
          <w:rPr>
            <w:rFonts w:ascii="Times New Roman" w:hAnsi="Times New Roman" w:cs="Times New Roman"/>
            <w:sz w:val="24"/>
            <w:szCs w:val="24"/>
          </w:rPr>
          <w:t>were removed.</w:t>
        </w:r>
      </w:ins>
      <w:ins w:id="68" w:author="Dix, Nikki" w:date="2024-01-30T10:36:00Z">
        <w:r w:rsidR="00F25F20">
          <w:rPr>
            <w:rFonts w:ascii="Times New Roman" w:hAnsi="Times New Roman" w:cs="Times New Roman"/>
            <w:sz w:val="24"/>
            <w:szCs w:val="24"/>
          </w:rPr>
          <w:t xml:space="preserve"> At PC, an automatic water sampler </w:t>
        </w:r>
        <w:r w:rsidR="00773366">
          <w:rPr>
            <w:rFonts w:ascii="Times New Roman" w:hAnsi="Times New Roman" w:cs="Times New Roman"/>
            <w:sz w:val="24"/>
            <w:szCs w:val="24"/>
          </w:rPr>
          <w:t>was usually deployed in addition to t</w:t>
        </w:r>
      </w:ins>
      <w:ins w:id="69" w:author="Dix, Nikki" w:date="2024-01-30T10:37:00Z">
        <w:r w:rsidR="00773366">
          <w:rPr>
            <w:rFonts w:ascii="Times New Roman" w:hAnsi="Times New Roman" w:cs="Times New Roman"/>
            <w:sz w:val="24"/>
            <w:szCs w:val="24"/>
          </w:rPr>
          <w:t>he discrete sample collection</w:t>
        </w:r>
      </w:ins>
      <w:ins w:id="70" w:author="Dix, Nikki" w:date="2024-01-30T10:38:00Z">
        <w:r w:rsidR="00CE1430">
          <w:rPr>
            <w:rFonts w:ascii="Times New Roman" w:hAnsi="Times New Roman" w:cs="Times New Roman"/>
            <w:sz w:val="24"/>
            <w:szCs w:val="24"/>
          </w:rPr>
          <w:t xml:space="preserve"> and set to collect from </w:t>
        </w:r>
        <w:r w:rsidR="00D1784A">
          <w:rPr>
            <w:rFonts w:ascii="Times New Roman" w:hAnsi="Times New Roman" w:cs="Times New Roman"/>
            <w:sz w:val="24"/>
            <w:szCs w:val="24"/>
          </w:rPr>
          <w:t>the same water depth</w:t>
        </w:r>
      </w:ins>
      <w:ins w:id="71" w:author="Dix, Nikki" w:date="2024-01-30T10:37:00Z">
        <w:r w:rsidR="00773366">
          <w:rPr>
            <w:rFonts w:ascii="Times New Roman" w:hAnsi="Times New Roman" w:cs="Times New Roman"/>
            <w:sz w:val="24"/>
            <w:szCs w:val="24"/>
          </w:rPr>
          <w:t xml:space="preserve">. </w:t>
        </w:r>
        <w:r w:rsidR="00971001">
          <w:rPr>
            <w:rFonts w:ascii="Times New Roman" w:hAnsi="Times New Roman" w:cs="Times New Roman"/>
            <w:sz w:val="24"/>
            <w:szCs w:val="24"/>
          </w:rPr>
          <w:t xml:space="preserve">In some cases where PC was missing chlorophyll data, </w:t>
        </w:r>
        <w:r w:rsidR="00971001" w:rsidRPr="00A73537">
          <w:rPr>
            <w:rFonts w:ascii="Times New Roman" w:hAnsi="Times New Roman" w:cs="Times New Roman"/>
            <w:sz w:val="24"/>
            <w:szCs w:val="24"/>
          </w:rPr>
          <w:t xml:space="preserve">values were filled in with data collected at </w:t>
        </w:r>
      </w:ins>
      <w:ins w:id="72" w:author="Dix, Nikki" w:date="2024-01-30T10:38:00Z">
        <w:r w:rsidR="00CE1430">
          <w:rPr>
            <w:rFonts w:ascii="Times New Roman" w:hAnsi="Times New Roman" w:cs="Times New Roman"/>
            <w:sz w:val="24"/>
            <w:szCs w:val="24"/>
          </w:rPr>
          <w:t xml:space="preserve">a </w:t>
        </w:r>
      </w:ins>
      <w:ins w:id="73" w:author="Dix, Nikki" w:date="2024-01-30T10:37:00Z">
        <w:r w:rsidR="00971001" w:rsidRPr="00A73537">
          <w:rPr>
            <w:rFonts w:ascii="Times New Roman" w:hAnsi="Times New Roman" w:cs="Times New Roman"/>
            <w:sz w:val="24"/>
            <w:szCs w:val="24"/>
          </w:rPr>
          <w:t xml:space="preserve">similar time using </w:t>
        </w:r>
      </w:ins>
      <w:ins w:id="74" w:author="Dix, Nikki" w:date="2024-01-30T10:38:00Z">
        <w:r w:rsidR="00CE1430">
          <w:rPr>
            <w:rFonts w:ascii="Times New Roman" w:hAnsi="Times New Roman" w:cs="Times New Roman"/>
            <w:sz w:val="24"/>
            <w:szCs w:val="24"/>
          </w:rPr>
          <w:t>the</w:t>
        </w:r>
      </w:ins>
      <w:ins w:id="75" w:author="Dix, Nikki" w:date="2024-01-30T10:37:00Z">
        <w:r w:rsidR="00971001" w:rsidRPr="00A73537">
          <w:rPr>
            <w:rFonts w:ascii="Times New Roman" w:hAnsi="Times New Roman" w:cs="Times New Roman"/>
            <w:sz w:val="24"/>
            <w:szCs w:val="24"/>
          </w:rPr>
          <w:t xml:space="preserve"> automat</w:t>
        </w:r>
      </w:ins>
      <w:ins w:id="76" w:author="Dix, Nikki" w:date="2024-01-30T10:38:00Z">
        <w:r w:rsidR="00CE1430">
          <w:rPr>
            <w:rFonts w:ascii="Times New Roman" w:hAnsi="Times New Roman" w:cs="Times New Roman"/>
            <w:sz w:val="24"/>
            <w:szCs w:val="24"/>
          </w:rPr>
          <w:t>ic</w:t>
        </w:r>
      </w:ins>
      <w:ins w:id="77" w:author="Dix, Nikki" w:date="2024-01-30T10:37:00Z">
        <w:r w:rsidR="00971001" w:rsidRPr="00A73537">
          <w:rPr>
            <w:rFonts w:ascii="Times New Roman" w:hAnsi="Times New Roman" w:cs="Times New Roman"/>
            <w:sz w:val="24"/>
            <w:szCs w:val="24"/>
          </w:rPr>
          <w:t xml:space="preserve"> sampler</w:t>
        </w:r>
      </w:ins>
      <w:ins w:id="78" w:author="Dix, Nikki" w:date="2024-01-30T10:38:00Z">
        <w:r w:rsidR="00D1784A">
          <w:rPr>
            <w:rFonts w:ascii="Times New Roman" w:hAnsi="Times New Roman" w:cs="Times New Roman"/>
            <w:sz w:val="24"/>
            <w:szCs w:val="24"/>
          </w:rPr>
          <w:t>.</w:t>
        </w:r>
      </w:ins>
    </w:p>
    <w:p w14:paraId="7B15C834" w14:textId="708DA726" w:rsidR="00681769" w:rsidRPr="00A73537" w:rsidRDefault="00000000" w:rsidP="002A0E93">
      <w:pPr>
        <w:pStyle w:val="FirstParagraph"/>
        <w:spacing w:line="480" w:lineRule="auto"/>
        <w:ind w:firstLine="720"/>
        <w:jc w:val="left"/>
        <w:rPr>
          <w:rFonts w:ascii="Times New Roman" w:hAnsi="Times New Roman" w:cs="Times New Roman"/>
          <w:sz w:val="24"/>
          <w:szCs w:val="24"/>
        </w:rPr>
      </w:pPr>
      <w:del w:id="79" w:author="Dix, Nikki" w:date="2024-01-30T10:38:00Z">
        <w:r w:rsidRPr="00A73537" w:rsidDel="00D1784A">
          <w:rPr>
            <w:rFonts w:ascii="Times New Roman" w:hAnsi="Times New Roman" w:cs="Times New Roman"/>
            <w:sz w:val="24"/>
            <w:szCs w:val="24"/>
          </w:rPr>
          <w:delText xml:space="preserve">All chlorophyll </w:delText>
        </w:r>
        <w:r w:rsidRPr="00A73537" w:rsidDel="00D1784A">
          <w:rPr>
            <w:rFonts w:ascii="Times New Roman" w:hAnsi="Times New Roman" w:cs="Times New Roman"/>
            <w:i/>
            <w:iCs/>
            <w:sz w:val="24"/>
            <w:szCs w:val="24"/>
          </w:rPr>
          <w:delText>a</w:delText>
        </w:r>
        <w:r w:rsidRPr="00A73537" w:rsidDel="00D1784A">
          <w:rPr>
            <w:rFonts w:ascii="Times New Roman" w:hAnsi="Times New Roman" w:cs="Times New Roman"/>
            <w:sz w:val="24"/>
            <w:szCs w:val="24"/>
          </w:rPr>
          <w:delText xml:space="preserve"> data were “grab” samples except for Pellicer Creek in which some missing data</w:delText>
        </w:r>
      </w:del>
      <w:del w:id="80" w:author="Dix, Nikki" w:date="2024-01-30T10:37:00Z">
        <w:r w:rsidRPr="00A73537" w:rsidDel="00971001">
          <w:rPr>
            <w:rFonts w:ascii="Times New Roman" w:hAnsi="Times New Roman" w:cs="Times New Roman"/>
            <w:sz w:val="24"/>
            <w:szCs w:val="24"/>
          </w:rPr>
          <w:delText xml:space="preserve"> values were filled in with data collected at similar time frames using an automated water sampler</w:delText>
        </w:r>
      </w:del>
      <w:del w:id="81" w:author="Dix, Nikki" w:date="2024-01-30T10:38:00Z">
        <w:r w:rsidRPr="00A73537" w:rsidDel="00D1784A">
          <w:rPr>
            <w:rFonts w:ascii="Times New Roman" w:hAnsi="Times New Roman" w:cs="Times New Roman"/>
            <w:sz w:val="24"/>
            <w:szCs w:val="24"/>
          </w:rPr>
          <w:delText xml:space="preserve">. This diel sampling is also performed by the SWMP on the same tidal stage at the Pellicer Creek station. </w:delText>
        </w:r>
      </w:del>
      <w:del w:id="82" w:author="Dix, Nikki" w:date="2024-01-30T10:20:00Z">
        <w:r w:rsidRPr="00A73537" w:rsidDel="00F604A6">
          <w:rPr>
            <w:rFonts w:ascii="Times New Roman" w:hAnsi="Times New Roman" w:cs="Times New Roman"/>
            <w:sz w:val="24"/>
            <w:szCs w:val="24"/>
          </w:rPr>
          <w:delText xml:space="preserve">All samples were collected monthly, in duplicate, from as close to sonde depth as possible (no deeper than 3 meters in the deeper sites). Samples were filtered in the field whenever feasible; otherwise, they were placed on ice in the dark and filtered immediately upon returning to the laboratory. All chlorophyll </w:delText>
        </w:r>
        <w:r w:rsidRPr="00A73537" w:rsidDel="00F604A6">
          <w:rPr>
            <w:rFonts w:ascii="Times New Roman" w:hAnsi="Times New Roman" w:cs="Times New Roman"/>
            <w:i/>
            <w:iCs/>
            <w:sz w:val="24"/>
            <w:szCs w:val="24"/>
          </w:rPr>
          <w:delText>a</w:delText>
        </w:r>
        <w:r w:rsidRPr="00A73537" w:rsidDel="00F604A6">
          <w:rPr>
            <w:rFonts w:ascii="Times New Roman" w:hAnsi="Times New Roman" w:cs="Times New Roman"/>
            <w:sz w:val="24"/>
            <w:szCs w:val="24"/>
          </w:rPr>
          <w:delText xml:space="preserve"> samples were performed using Standard Methods (SM10200H). </w:delText>
        </w:r>
      </w:del>
      <w:del w:id="83" w:author="Dix, Nikki" w:date="2024-01-30T10:29:00Z">
        <w:r w:rsidRPr="00A73537" w:rsidDel="00703D0D">
          <w:rPr>
            <w:rFonts w:ascii="Times New Roman" w:hAnsi="Times New Roman" w:cs="Times New Roman"/>
            <w:sz w:val="24"/>
            <w:szCs w:val="24"/>
          </w:rPr>
          <w:delText xml:space="preserve">All duplicate values were averaged into a monthly value at all sites. </w:delText>
        </w:r>
        <w:r w:rsidRPr="00A73537" w:rsidDel="008D6969">
          <w:rPr>
            <w:rFonts w:ascii="Times New Roman" w:hAnsi="Times New Roman" w:cs="Times New Roman"/>
            <w:sz w:val="24"/>
            <w:szCs w:val="24"/>
          </w:rPr>
          <w:delText xml:space="preserve">Temperature (°C) and salinity (practical salinity units, psu) data from each site was averaged to each month. </w:delText>
        </w:r>
      </w:del>
      <w:del w:id="84" w:author="Dix, Nikki" w:date="2024-01-30T10:34:00Z">
        <w:r w:rsidRPr="00A73537" w:rsidDel="00A724D3">
          <w:rPr>
            <w:rFonts w:ascii="Times New Roman" w:hAnsi="Times New Roman" w:cs="Times New Roman"/>
            <w:sz w:val="24"/>
            <w:szCs w:val="24"/>
          </w:rPr>
          <w:delText>Data was removed that failed to meet quality standards for all parameters.</w:delText>
        </w:r>
      </w:del>
      <w:r w:rsidRPr="00A73537">
        <w:rPr>
          <w:rFonts w:ascii="Times New Roman" w:hAnsi="Times New Roman" w:cs="Times New Roman"/>
          <w:sz w:val="24"/>
          <w:szCs w:val="24"/>
        </w:rPr>
        <w:t xml:space="preserve"> </w:t>
      </w:r>
      <w:del w:id="85" w:author="Dix, Nikki" w:date="2024-01-30T10:33:00Z">
        <w:r w:rsidRPr="00A73537" w:rsidDel="000F4559">
          <w:rPr>
            <w:rFonts w:ascii="Times New Roman" w:hAnsi="Times New Roman" w:cs="Times New Roman"/>
            <w:sz w:val="24"/>
            <w:szCs w:val="24"/>
          </w:rPr>
          <w:delText>For the SWMP, values below the nominal base minimum detection limit of 0.55 (µg\L) were replaced with this nominal base to standardize across the dataset.</w:delText>
        </w:r>
      </w:del>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86" w:name="climate-data"/>
      <w:bookmarkEnd w:id="25"/>
      <w:r w:rsidRPr="00A73537">
        <w:rPr>
          <w:rFonts w:ascii="Times New Roman" w:hAnsi="Times New Roman" w:cs="Times New Roman"/>
          <w:sz w:val="24"/>
          <w:szCs w:val="24"/>
        </w:rPr>
        <w:t>Climate Data</w:t>
      </w:r>
    </w:p>
    <w:p w14:paraId="7634EC0D" w14:textId="0D523E22"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w:t>
      </w:r>
      <w:del w:id="87" w:author="Dix, Nikki" w:date="2024-01-30T13:42:00Z">
        <w:r w:rsidRPr="00A73537" w:rsidDel="001E686F">
          <w:rPr>
            <w:rFonts w:ascii="Times New Roman" w:hAnsi="Times New Roman" w:cs="Times New Roman"/>
            <w:sz w:val="24"/>
            <w:szCs w:val="24"/>
          </w:rPr>
          <w:delText>is also</w:delText>
        </w:r>
      </w:del>
      <w:ins w:id="88" w:author="Dix, Nikki" w:date="2024-01-30T13:42:00Z">
        <w:r w:rsidR="001E686F">
          <w:rPr>
            <w:rFonts w:ascii="Times New Roman" w:hAnsi="Times New Roman" w:cs="Times New Roman"/>
            <w:sz w:val="24"/>
            <w:szCs w:val="24"/>
          </w:rPr>
          <w:t>was</w:t>
        </w:r>
      </w:ins>
      <w:r w:rsidRPr="00A73537">
        <w:rPr>
          <w:rFonts w:ascii="Times New Roman" w:hAnsi="Times New Roman" w:cs="Times New Roman"/>
          <w:sz w:val="24"/>
          <w:szCs w:val="24"/>
        </w:rPr>
        <w:t xml:space="preserve"> collected </w:t>
      </w:r>
      <w:del w:id="89" w:author="Dix, Nikki" w:date="2024-01-30T13:42:00Z">
        <w:r w:rsidRPr="00A73537" w:rsidDel="001E686F">
          <w:rPr>
            <w:rFonts w:ascii="Times New Roman" w:hAnsi="Times New Roman" w:cs="Times New Roman"/>
            <w:sz w:val="24"/>
            <w:szCs w:val="24"/>
          </w:rPr>
          <w:delText xml:space="preserve">by the GTMNERR SWMP </w:delText>
        </w:r>
      </w:del>
      <w:r w:rsidRPr="00A73537">
        <w:rPr>
          <w:rFonts w:ascii="Times New Roman" w:hAnsi="Times New Roman" w:cs="Times New Roman"/>
          <w:sz w:val="24"/>
          <w:szCs w:val="24"/>
        </w:rPr>
        <w:t>at the Pellicer Creek weather station, approximately 4 km southeast of the Pellicer Creek water quality station</w:t>
      </w:r>
      <w:del w:id="90" w:author="Dix, Nikki" w:date="2024-01-30T13:42:00Z">
        <w:r w:rsidRPr="00A73537" w:rsidDel="00FA5700">
          <w:rPr>
            <w:rFonts w:ascii="Times New Roman" w:hAnsi="Times New Roman" w:cs="Times New Roman"/>
            <w:sz w:val="24"/>
            <w:szCs w:val="24"/>
          </w:rPr>
          <w:delText>, at the mouth of Pellicer Creek in Princess Place Preserve in Flagler County</w:delText>
        </w:r>
      </w:del>
      <w:r w:rsidRPr="00A73537">
        <w:rPr>
          <w:rFonts w:ascii="Times New Roman" w:hAnsi="Times New Roman" w:cs="Times New Roman"/>
          <w:sz w:val="24"/>
          <w:szCs w:val="24"/>
        </w:rPr>
        <w:t xml:space="preserve">. Rainfall </w:t>
      </w:r>
      <w:del w:id="91" w:author="Dix, Nikki" w:date="2024-01-30T13:42:00Z">
        <w:r w:rsidRPr="00A73537" w:rsidDel="00772D43">
          <w:rPr>
            <w:rFonts w:ascii="Times New Roman" w:hAnsi="Times New Roman" w:cs="Times New Roman"/>
            <w:sz w:val="24"/>
            <w:szCs w:val="24"/>
          </w:rPr>
          <w:delText xml:space="preserve">(mm) </w:delText>
        </w:r>
      </w:del>
      <w:r w:rsidRPr="00A73537">
        <w:rPr>
          <w:rFonts w:ascii="Times New Roman" w:hAnsi="Times New Roman" w:cs="Times New Roman"/>
          <w:sz w:val="24"/>
          <w:szCs w:val="24"/>
        </w:rPr>
        <w:t xml:space="preserve">data were </w:t>
      </w:r>
      <w:del w:id="92" w:author="Dix, Nikki" w:date="2024-01-30T13:42:00Z">
        <w:r w:rsidRPr="00A73537" w:rsidDel="00FA5700">
          <w:rPr>
            <w:rFonts w:ascii="Times New Roman" w:hAnsi="Times New Roman" w:cs="Times New Roman"/>
            <w:sz w:val="24"/>
            <w:szCs w:val="24"/>
          </w:rPr>
          <w:delText>totalled</w:delText>
        </w:r>
      </w:del>
      <w:ins w:id="93" w:author="Dix, Nikki" w:date="2024-01-30T13:42:00Z">
        <w:r w:rsidR="00FA5700" w:rsidRPr="00A73537">
          <w:rPr>
            <w:rFonts w:ascii="Times New Roman" w:hAnsi="Times New Roman" w:cs="Times New Roman"/>
            <w:sz w:val="24"/>
            <w:szCs w:val="24"/>
          </w:rPr>
          <w:t>totaled</w:t>
        </w:r>
      </w:ins>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w:t>
      </w:r>
      <w:commentRangeStart w:id="94"/>
      <w:r w:rsidRPr="00A73537">
        <w:rPr>
          <w:rFonts w:ascii="Times New Roman" w:hAnsi="Times New Roman" w:cs="Times New Roman"/>
          <w:sz w:val="24"/>
          <w:szCs w:val="24"/>
        </w:rPr>
        <w:t>summed to the following month</w:t>
      </w:r>
      <w:commentRangeEnd w:id="94"/>
      <w:r w:rsidR="00EF3C65">
        <w:rPr>
          <w:rStyle w:val="CommentReference"/>
        </w:rPr>
        <w:commentReference w:id="94"/>
      </w:r>
      <w:r w:rsidRPr="00A73537">
        <w:rPr>
          <w:rFonts w:ascii="Times New Roman" w:hAnsi="Times New Roman" w:cs="Times New Roman"/>
          <w:sz w:val="24"/>
          <w:szCs w:val="24"/>
        </w:rPr>
        <w:t xml:space="preserve">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95" w:name="data-analysis"/>
      <w:bookmarkEnd w:id="86"/>
      <w:r w:rsidRPr="00A73537">
        <w:rPr>
          <w:rFonts w:ascii="Times New Roman" w:hAnsi="Times New Roman" w:cs="Times New Roman"/>
          <w:sz w:val="24"/>
          <w:szCs w:val="24"/>
        </w:rPr>
        <w:lastRenderedPageBreak/>
        <w:t>Data analysis</w:t>
      </w:r>
    </w:p>
    <w:p w14:paraId="1B895237" w14:textId="4C7A27AB"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xml:space="preserve">”), day of the year converted into a continuous numeric variable </w:t>
      </w:r>
      <w:commentRangeStart w:id="96"/>
      <w:r w:rsidRPr="00A73537">
        <w:rPr>
          <w:rFonts w:ascii="Times New Roman" w:hAnsi="Times New Roman" w:cs="Times New Roman"/>
          <w:sz w:val="24"/>
          <w:szCs w:val="24"/>
        </w:rPr>
        <w:t>to represent annual effect</w:t>
      </w:r>
      <w:commentRangeEnd w:id="96"/>
      <w:r w:rsidR="00293CF8">
        <w:rPr>
          <w:rStyle w:val="CommentReference"/>
        </w:rPr>
        <w:commentReference w:id="96"/>
      </w:r>
      <w:r w:rsidRPr="00A73537">
        <w:rPr>
          <w:rFonts w:ascii="Times New Roman" w:hAnsi="Times New Roman" w:cs="Times New Roman"/>
          <w:sz w:val="24"/>
          <w:szCs w:val="24"/>
        </w:rPr>
        <w: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w:t>
      </w:r>
      <w:proofErr w:type="gramStart"/>
      <w:r w:rsidRPr="00A73537">
        <w:rPr>
          <w:rFonts w:ascii="Times New Roman" w:hAnsi="Times New Roman" w:cs="Times New Roman"/>
          <w:sz w:val="24"/>
          <w:szCs w:val="24"/>
        </w:rPr>
        <w:t>fit</w:t>
      </w:r>
      <w:proofErr w:type="gramEnd"/>
      <w:r w:rsidRPr="00A73537">
        <w:rPr>
          <w:rFonts w:ascii="Times New Roman" w:hAnsi="Times New Roman" w:cs="Times New Roman"/>
          <w:sz w:val="24"/>
          <w:szCs w:val="24"/>
        </w:rPr>
        <w:t xml:space="preserve">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w:t>
      </w:r>
      <w:commentRangeStart w:id="97"/>
      <w:r w:rsidRPr="00A73537">
        <w:rPr>
          <w:rFonts w:ascii="Times New Roman" w:hAnsi="Times New Roman" w:cs="Times New Roman"/>
          <w:sz w:val="24"/>
          <w:szCs w:val="24"/>
        </w:rPr>
        <w:t>seasonal metrics</w:t>
      </w:r>
      <w:del w:id="98" w:author="Dix, Nikki" w:date="2024-01-30T12:52:00Z">
        <w:r w:rsidRPr="00A73537" w:rsidDel="00872FBC">
          <w:rPr>
            <w:rFonts w:ascii="Times New Roman" w:hAnsi="Times New Roman" w:cs="Times New Roman"/>
            <w:sz w:val="24"/>
            <w:szCs w:val="24"/>
          </w:rPr>
          <w:delText>,</w:delText>
        </w:r>
      </w:del>
      <w:ins w:id="99" w:author="Dix, Nikki" w:date="2024-01-30T12:52:00Z">
        <w:r w:rsidR="00872FBC">
          <w:rPr>
            <w:rFonts w:ascii="Times New Roman" w:hAnsi="Times New Roman" w:cs="Times New Roman"/>
            <w:sz w:val="24"/>
            <w:szCs w:val="24"/>
          </w:rPr>
          <w:t xml:space="preserve"> and</w:t>
        </w:r>
      </w:ins>
      <w:r w:rsidRPr="00A73537">
        <w:rPr>
          <w:rFonts w:ascii="Times New Roman" w:hAnsi="Times New Roman" w:cs="Times New Roman"/>
          <w:sz w:val="24"/>
          <w:szCs w:val="24"/>
        </w:rPr>
        <w:t xml:space="preserve"> trends</w:t>
      </w:r>
      <w:commentRangeEnd w:id="97"/>
      <w:r w:rsidR="00C51EAA">
        <w:rPr>
          <w:rStyle w:val="CommentReference"/>
        </w:rPr>
        <w:commentReference w:id="97"/>
      </w:r>
      <w:del w:id="100" w:author="Dix, Nikki" w:date="2024-01-30T12:52:00Z">
        <w:r w:rsidRPr="00A73537" w:rsidDel="00872FBC">
          <w:rPr>
            <w:rFonts w:ascii="Times New Roman" w:hAnsi="Times New Roman" w:cs="Times New Roman"/>
            <w:sz w:val="24"/>
            <w:szCs w:val="24"/>
          </w:rPr>
          <w:delText>, and plot results</w:delText>
        </w:r>
      </w:del>
      <w:r w:rsidRPr="00A73537">
        <w:rPr>
          <w:rFonts w:ascii="Times New Roman" w:hAnsi="Times New Roman" w:cs="Times New Roman"/>
          <w:sz w:val="24"/>
          <w:szCs w:val="24"/>
        </w:rPr>
        <w:t>.</w:t>
      </w:r>
      <w:ins w:id="101" w:author="Dix, Nikki" w:date="2024-01-30T12:56:00Z">
        <w:r w:rsidR="00ED5192">
          <w:rPr>
            <w:rFonts w:ascii="Times New Roman" w:hAnsi="Times New Roman" w:cs="Times New Roman"/>
            <w:sz w:val="24"/>
            <w:szCs w:val="24"/>
          </w:rPr>
          <w:t xml:space="preserve"> </w:t>
        </w:r>
        <w:r w:rsidR="00A31852">
          <w:rPr>
            <w:rFonts w:ascii="Times New Roman" w:hAnsi="Times New Roman" w:cs="Times New Roman"/>
            <w:sz w:val="24"/>
            <w:szCs w:val="24"/>
          </w:rPr>
          <w:t>[</w:t>
        </w:r>
        <w:r w:rsidR="00ED5192">
          <w:rPr>
            <w:rFonts w:ascii="Times New Roman" w:hAnsi="Times New Roman" w:cs="Times New Roman"/>
            <w:sz w:val="24"/>
            <w:szCs w:val="24"/>
          </w:rPr>
          <w:t>Describe trend test methods</w:t>
        </w:r>
        <w:r w:rsidR="00A31852">
          <w:rPr>
            <w:rFonts w:ascii="Times New Roman" w:hAnsi="Times New Roman" w:cs="Times New Roman"/>
            <w:sz w:val="24"/>
            <w:szCs w:val="24"/>
          </w:rPr>
          <w:t>]</w:t>
        </w:r>
      </w:ins>
      <w:r w:rsidRPr="00A73537">
        <w:rPr>
          <w:rFonts w:ascii="Times New Roman" w:hAnsi="Times New Roman" w:cs="Times New Roman"/>
          <w:sz w:val="24"/>
          <w:szCs w:val="24"/>
        </w:rPr>
        <w:t xml:space="preserve"> </w:t>
      </w:r>
      <w:commentRangeStart w:id="102"/>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commentRangeEnd w:id="102"/>
      <w:r w:rsidR="00702672">
        <w:rPr>
          <w:rStyle w:val="CommentReference"/>
        </w:rPr>
        <w:commentReference w:id="102"/>
      </w:r>
    </w:p>
    <w:p w14:paraId="19B8D570" w14:textId="695FC610" w:rsidR="00681769" w:rsidRDefault="0041140C" w:rsidP="00985A41">
      <w:pPr>
        <w:pStyle w:val="FirstParagraph"/>
        <w:spacing w:line="480" w:lineRule="auto"/>
        <w:ind w:firstLine="720"/>
        <w:jc w:val="left"/>
        <w:rPr>
          <w:rFonts w:ascii="Times New Roman" w:hAnsi="Times New Roman" w:cs="Times New Roman"/>
          <w:sz w:val="24"/>
          <w:szCs w:val="24"/>
        </w:rPr>
      </w:pPr>
      <w:commentRangeStart w:id="103"/>
      <w:ins w:id="104" w:author="Dix, Nikki" w:date="2024-01-30T12:58:00Z">
        <w:r>
          <w:rPr>
            <w:rFonts w:ascii="Times New Roman" w:hAnsi="Times New Roman" w:cs="Times New Roman"/>
            <w:sz w:val="24"/>
            <w:szCs w:val="24"/>
          </w:rPr>
          <w:t xml:space="preserve">A decomposition analysis </w:t>
        </w:r>
      </w:ins>
      <w:ins w:id="105" w:author="Dix, Nikki" w:date="2024-01-30T12:59:00Z">
        <w:r>
          <w:rPr>
            <w:rFonts w:ascii="Times New Roman" w:hAnsi="Times New Roman" w:cs="Times New Roman"/>
            <w:sz w:val="24"/>
            <w:szCs w:val="24"/>
          </w:rPr>
          <w:t xml:space="preserve">was conducted </w:t>
        </w:r>
      </w:ins>
      <w:ins w:id="106" w:author="Dix, Nikki" w:date="2024-01-30T12:58:00Z">
        <w:r w:rsidRPr="00A73537">
          <w:rPr>
            <w:rFonts w:ascii="Times New Roman" w:hAnsi="Times New Roman" w:cs="Times New Roman"/>
            <w:sz w:val="24"/>
            <w:szCs w:val="24"/>
          </w:rPr>
          <w:t>to investigate patterns and scales of variability</w:t>
        </w:r>
        <w:r>
          <w:rPr>
            <w:rFonts w:ascii="Times New Roman" w:hAnsi="Times New Roman" w:cs="Times New Roman"/>
            <w:sz w:val="24"/>
            <w:szCs w:val="24"/>
          </w:rPr>
          <w:t xml:space="preserve"> as in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w:t>
        </w:r>
        <w:r w:rsidRPr="00A73537">
          <w:rPr>
            <w:rFonts w:ascii="Times New Roman" w:hAnsi="Times New Roman" w:cs="Times New Roman"/>
            <w:sz w:val="24"/>
            <w:szCs w:val="24"/>
          </w:rPr>
          <w:t xml:space="preserve"> </w:t>
        </w:r>
      </w:ins>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w:t>
      </w:r>
      <w:del w:id="107" w:author="Dix, Nikki" w:date="2024-01-30T12:57:00Z">
        <w:r w:rsidRPr="00A73537" w:rsidDel="00CA53D0">
          <w:rPr>
            <w:rFonts w:ascii="Times New Roman" w:hAnsi="Times New Roman" w:cs="Times New Roman"/>
            <w:sz w:val="24"/>
            <w:szCs w:val="24"/>
          </w:rPr>
          <w:delText>model results</w:delText>
        </w:r>
      </w:del>
      <w:ins w:id="108" w:author="Dix, Nikki" w:date="2024-01-30T12:57:00Z">
        <w:r w:rsidR="00CA53D0">
          <w:rPr>
            <w:rFonts w:ascii="Times New Roman" w:hAnsi="Times New Roman" w:cs="Times New Roman"/>
            <w:sz w:val="24"/>
            <w:szCs w:val="24"/>
          </w:rPr>
          <w:t>GAM</w:t>
        </w:r>
      </w:ins>
      <w:ins w:id="109" w:author="Dix, Nikki" w:date="2024-01-30T13:00:00Z">
        <w:r w:rsidR="00C51EAA">
          <w:rPr>
            <w:rFonts w:ascii="Times New Roman" w:hAnsi="Times New Roman" w:cs="Times New Roman"/>
            <w:sz w:val="24"/>
            <w:szCs w:val="24"/>
          </w:rPr>
          <w:t>s</w:t>
        </w:r>
      </w:ins>
      <w:r w:rsidRPr="00A73537">
        <w:rPr>
          <w:rFonts w:ascii="Times New Roman" w:hAnsi="Times New Roman" w:cs="Times New Roman"/>
          <w:sz w:val="24"/>
          <w:szCs w:val="24"/>
        </w:rPr>
        <w:t xml:space="preserve"> were used to fill in </w:t>
      </w:r>
      <w:ins w:id="110" w:author="Dix, Nikki" w:date="2024-01-30T12:59:00Z">
        <w:r w:rsidR="003909CF">
          <w:rPr>
            <w:rFonts w:ascii="Times New Roman" w:hAnsi="Times New Roman" w:cs="Times New Roman"/>
            <w:sz w:val="24"/>
            <w:szCs w:val="24"/>
          </w:rPr>
          <w:t xml:space="preserve">missing </w:t>
        </w:r>
      </w:ins>
      <w:r w:rsidRPr="00A73537">
        <w:rPr>
          <w:rFonts w:ascii="Times New Roman" w:hAnsi="Times New Roman" w:cs="Times New Roman"/>
          <w:sz w:val="24"/>
          <w:szCs w:val="24"/>
        </w:rPr>
        <w:t>data</w:t>
      </w:r>
      <w:del w:id="111" w:author="Dix, Nikki" w:date="2024-01-30T12:59:00Z">
        <w:r w:rsidRPr="00A73537" w:rsidDel="003909CF">
          <w:rPr>
            <w:rFonts w:ascii="Times New Roman" w:hAnsi="Times New Roman" w:cs="Times New Roman"/>
            <w:sz w:val="24"/>
            <w:szCs w:val="24"/>
          </w:rPr>
          <w:delText>, by creating monthly averages, for missing months at each of the stations</w:delText>
        </w:r>
      </w:del>
      <w:r w:rsidRPr="00A73537">
        <w:rPr>
          <w:rFonts w:ascii="Times New Roman" w:hAnsi="Times New Roman" w:cs="Times New Roman"/>
          <w:sz w:val="24"/>
          <w:szCs w:val="24"/>
        </w:rPr>
        <w:t xml:space="preserve"> (CITE SUPPLEMENTAL MISSING DATA INFORMATION HERE)</w:t>
      </w:r>
      <w:ins w:id="112" w:author="Dix, Nikki" w:date="2024-01-30T13:06:00Z">
        <w:r w:rsidR="00D967D8">
          <w:rPr>
            <w:rFonts w:ascii="Times New Roman" w:hAnsi="Times New Roman" w:cs="Times New Roman"/>
            <w:sz w:val="24"/>
            <w:szCs w:val="24"/>
          </w:rPr>
          <w:t>.</w:t>
        </w:r>
      </w:ins>
      <w:r w:rsidRPr="00A73537">
        <w:rPr>
          <w:rFonts w:ascii="Times New Roman" w:hAnsi="Times New Roman" w:cs="Times New Roman"/>
          <w:sz w:val="24"/>
          <w:szCs w:val="24"/>
        </w:rPr>
        <w:t xml:space="preserve"> </w:t>
      </w:r>
      <w:del w:id="113" w:author="Dix, Nikki" w:date="2024-01-30T13:06:00Z">
        <w:r w:rsidRPr="00A73537" w:rsidDel="00D967D8">
          <w:rPr>
            <w:rFonts w:ascii="Times New Roman" w:hAnsi="Times New Roman" w:cs="Times New Roman"/>
            <w:sz w:val="24"/>
            <w:szCs w:val="24"/>
          </w:rPr>
          <w:delText xml:space="preserve">to complete the time series for </w:delText>
        </w:r>
      </w:del>
      <w:del w:id="114" w:author="Dix, Nikki" w:date="2024-01-30T13:10:00Z">
        <w:r w:rsidRPr="00A73537" w:rsidDel="007705A5">
          <w:rPr>
            <w:rFonts w:ascii="Times New Roman" w:hAnsi="Times New Roman" w:cs="Times New Roman"/>
            <w:sz w:val="24"/>
            <w:szCs w:val="24"/>
          </w:rPr>
          <w:delText>decomposition</w:delText>
        </w:r>
        <w:r w:rsidR="00985A41" w:rsidDel="007705A5">
          <w:rPr>
            <w:rFonts w:ascii="Times New Roman" w:hAnsi="Times New Roman" w:cs="Times New Roman"/>
            <w:sz w:val="24"/>
            <w:szCs w:val="24"/>
          </w:rPr>
          <w:delText xml:space="preserve"> </w:delText>
        </w:r>
        <w:r w:rsidR="00985A41" w:rsidRPr="00A73537" w:rsidDel="007705A5">
          <w:rPr>
            <w:rFonts w:ascii="Times New Roman" w:hAnsi="Times New Roman" w:cs="Times New Roman"/>
            <w:sz w:val="24"/>
            <w:szCs w:val="24"/>
          </w:rPr>
          <w:delText xml:space="preserve">using </w:delText>
        </w:r>
      </w:del>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w:t>
      </w:r>
      <w:proofErr w:type="spellStart"/>
      <w:r w:rsidR="00985A41" w:rsidRPr="00A73537">
        <w:rPr>
          <w:rFonts w:ascii="Times New Roman" w:hAnsi="Times New Roman" w:cs="Times New Roman"/>
          <w:sz w:val="24"/>
          <w:szCs w:val="24"/>
        </w:rPr>
        <w:t>Jassby</w:t>
      </w:r>
      <w:proofErr w:type="spellEnd"/>
      <w:r w:rsidR="00985A41" w:rsidRPr="00A73537">
        <w:rPr>
          <w:rFonts w:ascii="Times New Roman" w:hAnsi="Times New Roman" w:cs="Times New Roman"/>
          <w:sz w:val="24"/>
          <w:szCs w:val="24"/>
        </w:rPr>
        <w:t xml:space="preserve"> </w:t>
      </w:r>
      <w:r w:rsidR="00985A41">
        <w:rPr>
          <w:rFonts w:ascii="Times New Roman" w:hAnsi="Times New Roman" w:cs="Times New Roman"/>
          <w:sz w:val="24"/>
          <w:szCs w:val="24"/>
        </w:rPr>
        <w:t xml:space="preserve">(2010) </w:t>
      </w:r>
      <w:ins w:id="115" w:author="Dix, Nikki" w:date="2024-01-30T13:10:00Z">
        <w:r w:rsidR="007705A5">
          <w:rPr>
            <w:rFonts w:ascii="Times New Roman" w:hAnsi="Times New Roman" w:cs="Times New Roman"/>
            <w:sz w:val="24"/>
            <w:szCs w:val="24"/>
          </w:rPr>
          <w:t xml:space="preserve">was applied to </w:t>
        </w:r>
        <w:r w:rsidR="004819AB">
          <w:rPr>
            <w:rFonts w:ascii="Times New Roman" w:hAnsi="Times New Roman" w:cs="Times New Roman"/>
            <w:sz w:val="24"/>
            <w:szCs w:val="24"/>
          </w:rPr>
          <w:t xml:space="preserve">monthly chlorophyll </w:t>
        </w:r>
        <w:r w:rsidR="004819AB" w:rsidRPr="00DA387E">
          <w:rPr>
            <w:rFonts w:ascii="Times New Roman" w:hAnsi="Times New Roman" w:cs="Times New Roman"/>
            <w:i/>
            <w:iCs/>
            <w:sz w:val="24"/>
            <w:szCs w:val="24"/>
          </w:rPr>
          <w:t>a</w:t>
        </w:r>
        <w:r w:rsidR="004819AB">
          <w:rPr>
            <w:rFonts w:ascii="Times New Roman" w:hAnsi="Times New Roman" w:cs="Times New Roman"/>
            <w:sz w:val="24"/>
            <w:szCs w:val="24"/>
          </w:rPr>
          <w:t xml:space="preserve"> data </w:t>
        </w:r>
      </w:ins>
      <w:r w:rsidR="00985A41">
        <w:rPr>
          <w:rFonts w:ascii="Times New Roman" w:hAnsi="Times New Roman" w:cs="Times New Roman"/>
          <w:sz w:val="24"/>
          <w:szCs w:val="24"/>
        </w:rPr>
        <w:t>(Equation 1</w:t>
      </w:r>
      <w:r w:rsidR="00985A41" w:rsidRPr="00A73537">
        <w:rPr>
          <w:rFonts w:ascii="Times New Roman" w:hAnsi="Times New Roman" w:cs="Times New Roman"/>
          <w:sz w:val="24"/>
          <w:szCs w:val="24"/>
        </w:rPr>
        <w:t>)</w:t>
      </w:r>
      <w:del w:id="116" w:author="Dix, Nikki" w:date="2024-01-30T12:55:00Z">
        <w:r w:rsidRPr="00A73537" w:rsidDel="00830B02">
          <w:rPr>
            <w:rFonts w:ascii="Times New Roman" w:hAnsi="Times New Roman" w:cs="Times New Roman"/>
            <w:sz w:val="24"/>
            <w:szCs w:val="24"/>
          </w:rPr>
          <w:delText xml:space="preserve"> to further investigate patterns and scales of variability</w:delText>
        </w:r>
      </w:del>
      <w:r w:rsidRPr="00A73537">
        <w:rPr>
          <w:rFonts w:ascii="Times New Roman" w:hAnsi="Times New Roman" w:cs="Times New Roman"/>
          <w:sz w:val="24"/>
          <w:szCs w:val="24"/>
        </w:rPr>
        <w:t>.</w:t>
      </w:r>
      <w:commentRangeEnd w:id="103"/>
      <w:r w:rsidR="00EF77F8">
        <w:rPr>
          <w:rStyle w:val="CommentReference"/>
        </w:rPr>
        <w:commentReference w:id="103"/>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10E003C8" w:rsidR="001E5E1D" w:rsidRPr="001E5E1D" w:rsidRDefault="001E5E1D" w:rsidP="001E5E1D">
      <w:pPr>
        <w:pStyle w:val="BodyText"/>
        <w:spacing w:line="480" w:lineRule="auto"/>
        <w:jc w:val="left"/>
        <w:rPr>
          <w:rFonts w:ascii="Times New Roman" w:hAnsi="Times New Roman" w:cs="Times New Roman"/>
          <w:sz w:val="24"/>
          <w:szCs w:val="24"/>
        </w:rPr>
      </w:pPr>
      <w:commentRangeStart w:id="117"/>
      <w:commentRangeStart w:id="118"/>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w:t>
      </w:r>
      <w:del w:id="119" w:author="Dix, Nikki" w:date="2024-01-30T13:11:00Z">
        <w:r w:rsidR="003B101C" w:rsidRPr="00985A41" w:rsidDel="001829D3">
          <w:rPr>
            <w:rFonts w:ascii="Times New Roman" w:hAnsi="Times New Roman" w:cs="Times New Roman"/>
            <w:sz w:val="24"/>
            <w:szCs w:val="24"/>
          </w:rPr>
          <w:delText xml:space="preserve">seasonal </w:delText>
        </w:r>
      </w:del>
      <w:r w:rsidR="003B101C" w:rsidRPr="00985A41">
        <w:rPr>
          <w:rFonts w:ascii="Times New Roman" w:hAnsi="Times New Roman" w:cs="Times New Roman"/>
          <w:sz w:val="24"/>
          <w:szCs w:val="24"/>
        </w:rPr>
        <w:t xml:space="preserve">model </w:t>
      </w:r>
      <w:r w:rsidRPr="00985A41">
        <w:rPr>
          <w:rFonts w:ascii="Times New Roman" w:hAnsi="Times New Roman" w:cs="Times New Roman"/>
          <w:sz w:val="24"/>
          <w:szCs w:val="24"/>
        </w:rPr>
        <w:t>partitions variability into three components in addition to the long-term mean</w:t>
      </w:r>
      <w:ins w:id="120" w:author="Dix, Nikki" w:date="2024-01-30T13:12:00Z">
        <w:r w:rsidR="001829D3">
          <w:rPr>
            <w:rFonts w:ascii="Times New Roman" w:hAnsi="Times New Roman" w:cs="Times New Roman"/>
            <w:sz w:val="24"/>
            <w:szCs w:val="24"/>
          </w:rPr>
          <w:t xml:space="preserve"> (</w:t>
        </w:r>
        <w:r w:rsidR="00212C89" w:rsidRPr="00985A41">
          <w:rPr>
            <w:rFonts w:ascii="Times New Roman" w:hAnsi="Times New Roman" w:cs="Times New Roman"/>
            <w:i/>
            <w:iCs/>
            <w:sz w:val="24"/>
            <w:szCs w:val="24"/>
          </w:rPr>
          <w:t>C</w:t>
        </w:r>
        <w:r w:rsidR="00212C89">
          <w:rPr>
            <w:rFonts w:ascii="Times New Roman" w:hAnsi="Times New Roman" w:cs="Times New Roman"/>
            <w:sz w:val="24"/>
            <w:szCs w:val="24"/>
          </w:rPr>
          <w:t>)</w:t>
        </w:r>
      </w:ins>
      <w:r w:rsidRPr="00985A41">
        <w:rPr>
          <w:rFonts w:ascii="Times New Roman" w:hAnsi="Times New Roman" w:cs="Times New Roman"/>
          <w:sz w:val="24"/>
          <w:szCs w:val="24"/>
        </w:rPr>
        <w:t xml:space="preserve">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i/>
          <w:iCs/>
          <w:sz w:val="24"/>
          <w:szCs w:val="24"/>
        </w:rPr>
        <w:t xml:space="preserve"> </w:t>
      </w:r>
      <w:r w:rsidR="003B101C" w:rsidRPr="00985A41">
        <w:rPr>
          <w:rFonts w:ascii="Times New Roman" w:hAnsi="Times New Roman" w:cs="Times New Roman"/>
          <w:sz w:val="24"/>
          <w:szCs w:val="24"/>
        </w:rPr>
        <w:t>(</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del w:id="121" w:author="Dix, Nikki" w:date="2024-01-30T13:12:00Z">
        <w:r w:rsidR="003B101C" w:rsidRPr="00985A41" w:rsidDel="00212C89">
          <w:rPr>
            <w:rFonts w:ascii="Times New Roman" w:hAnsi="Times New Roman" w:cs="Times New Roman"/>
            <w:i/>
            <w:iCs/>
            <w:sz w:val="24"/>
            <w:szCs w:val="24"/>
          </w:rPr>
          <w:delText>C</w:delText>
        </w:r>
        <w:r w:rsidR="003B101C" w:rsidRPr="00985A41" w:rsidDel="00212C89">
          <w:rPr>
            <w:rFonts w:ascii="Times New Roman" w:hAnsi="Times New Roman" w:cs="Times New Roman"/>
            <w:sz w:val="24"/>
            <w:szCs w:val="24"/>
          </w:rPr>
          <w:delText xml:space="preserve"> is the long-term mean of the</w:delText>
        </w:r>
        <w:r w:rsidR="003B101C" w:rsidRPr="001E5E1D" w:rsidDel="00212C89">
          <w:rPr>
            <w:rFonts w:ascii="Times New Roman" w:hAnsi="Times New Roman" w:cs="Times New Roman"/>
            <w:sz w:val="24"/>
            <w:szCs w:val="24"/>
          </w:rPr>
          <w:delText xml:space="preserve"> series; </w:delText>
        </w:r>
      </w:del>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del w:id="122" w:author="Dix, Nikki" w:date="2024-01-30T13:12:00Z">
        <w:r w:rsidR="003B101C" w:rsidRPr="001E5E1D" w:rsidDel="00212C89">
          <w:rPr>
            <w:rFonts w:ascii="Times New Roman" w:hAnsi="Times New Roman" w:cs="Times New Roman"/>
            <w:sz w:val="24"/>
            <w:szCs w:val="24"/>
          </w:rPr>
          <w:delText xml:space="preserve"> </w:delText>
        </w:r>
      </w:del>
      <w:r w:rsidR="003B101C" w:rsidRPr="001E5E1D">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117"/>
      <w:r w:rsidR="00985A41">
        <w:rPr>
          <w:rStyle w:val="CommentReference"/>
        </w:rPr>
        <w:commentReference w:id="117"/>
      </w:r>
      <w:commentRangeEnd w:id="118"/>
      <w:r w:rsidR="005272E0">
        <w:rPr>
          <w:rStyle w:val="CommentReference"/>
        </w:rPr>
        <w:commentReference w:id="118"/>
      </w:r>
      <w:del w:id="123" w:author="Dix, Nikki" w:date="2024-01-30T13:13:00Z">
        <w:r w:rsidDel="00D0222D">
          <w:rPr>
            <w:rFonts w:ascii="Times New Roman" w:hAnsi="Times New Roman" w:cs="Times New Roman"/>
            <w:sz w:val="24"/>
            <w:szCs w:val="24"/>
          </w:rPr>
          <w:delText>As defined by Cloern and Jassby (2010), e</w:delText>
        </w:r>
      </w:del>
      <w:ins w:id="124" w:author="Dix, Nikki" w:date="2024-01-30T13:13:00Z">
        <w:r w:rsidR="00D0222D">
          <w:rPr>
            <w:rFonts w:ascii="Times New Roman" w:hAnsi="Times New Roman" w:cs="Times New Roman"/>
            <w:sz w:val="24"/>
            <w:szCs w:val="24"/>
          </w:rPr>
          <w:t>E</w:t>
        </w:r>
      </w:ins>
      <w:r>
        <w:rPr>
          <w:rFonts w:ascii="Times New Roman" w:hAnsi="Times New Roman" w:cs="Times New Roman"/>
          <w:sz w:val="24"/>
          <w:szCs w:val="24"/>
        </w:rPr>
        <w:t xml:space="preserv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w:t>
      </w:r>
      <w:r>
        <w:rPr>
          <w:rFonts w:ascii="Times New Roman" w:hAnsi="Times New Roman" w:cs="Times New Roman"/>
          <w:sz w:val="24"/>
          <w:szCs w:val="24"/>
        </w:rPr>
        <w:lastRenderedPageBreak/>
        <w:t xml:space="preserve">average </w:t>
      </w:r>
      <w:del w:id="125" w:author="Dix, Nikki" w:date="2024-01-30T13:13:00Z">
        <w:r w:rsidDel="00186884">
          <w:rPr>
            <w:rFonts w:ascii="Times New Roman" w:hAnsi="Times New Roman" w:cs="Times New Roman"/>
            <w:sz w:val="24"/>
            <w:szCs w:val="24"/>
          </w:rPr>
          <w:delText xml:space="preserve">mean </w:delText>
        </w:r>
      </w:del>
      <w:r>
        <w:rPr>
          <w:rFonts w:ascii="Times New Roman" w:hAnsi="Times New Roman" w:cs="Times New Roman"/>
          <w:sz w:val="24"/>
          <w:szCs w:val="24"/>
        </w:rPr>
        <w:t xml:space="preserve">chlorophyll </w:t>
      </w:r>
      <w:r>
        <w:rPr>
          <w:rFonts w:ascii="Times New Roman" w:hAnsi="Times New Roman" w:cs="Times New Roman"/>
          <w:i/>
          <w:iCs/>
          <w:sz w:val="24"/>
          <w:szCs w:val="24"/>
        </w:rPr>
        <w:t>a</w:t>
      </w:r>
      <w:r>
        <w:rPr>
          <w:rFonts w:ascii="Times New Roman" w:hAnsi="Times New Roman" w:cs="Times New Roman"/>
          <w:sz w:val="24"/>
          <w:szCs w:val="24"/>
        </w:rPr>
        <w:t xml:space="preserve">. </w:t>
      </w:r>
      <w:del w:id="126" w:author="Dix, Nikki" w:date="2024-01-30T13:13:00Z">
        <w:r w:rsidDel="00186884">
          <w:rPr>
            <w:rFonts w:ascii="Times New Roman" w:hAnsi="Times New Roman" w:cs="Times New Roman"/>
            <w:sz w:val="24"/>
            <w:szCs w:val="24"/>
          </w:rPr>
          <w:delText>Each of these</w:delText>
        </w:r>
      </w:del>
      <w:ins w:id="127" w:author="Dix, Nikki" w:date="2024-01-30T13:13:00Z">
        <w:r w:rsidR="00186884">
          <w:rPr>
            <w:rFonts w:ascii="Times New Roman" w:hAnsi="Times New Roman" w:cs="Times New Roman"/>
            <w:sz w:val="24"/>
            <w:szCs w:val="24"/>
          </w:rPr>
          <w:t xml:space="preserve">Together, the </w:t>
        </w:r>
      </w:ins>
      <w:del w:id="128" w:author="Dix, Nikki" w:date="2024-01-30T13:13:00Z">
        <w:r w:rsidDel="00186884">
          <w:rPr>
            <w:rFonts w:ascii="Times New Roman" w:hAnsi="Times New Roman" w:cs="Times New Roman"/>
            <w:sz w:val="24"/>
            <w:szCs w:val="24"/>
          </w:rPr>
          <w:delText xml:space="preserve"> </w:delText>
        </w:r>
      </w:del>
      <w:r>
        <w:rPr>
          <w:rFonts w:ascii="Times New Roman" w:hAnsi="Times New Roman" w:cs="Times New Roman"/>
          <w:sz w:val="24"/>
          <w:szCs w:val="24"/>
        </w:rPr>
        <w:t xml:space="preserve">components average </w:t>
      </w:r>
      <w:ins w:id="129" w:author="Dix, Nikki" w:date="2024-01-30T13:14:00Z">
        <w:r w:rsidR="00186884">
          <w:rPr>
            <w:rFonts w:ascii="Times New Roman" w:hAnsi="Times New Roman" w:cs="Times New Roman"/>
            <w:sz w:val="24"/>
            <w:szCs w:val="24"/>
          </w:rPr>
          <w:t xml:space="preserve">to </w:t>
        </w:r>
      </w:ins>
      <w:r>
        <w:rPr>
          <w:rFonts w:ascii="Times New Roman" w:hAnsi="Times New Roman" w:cs="Times New Roman"/>
          <w:sz w:val="24"/>
          <w:szCs w:val="24"/>
        </w:rPr>
        <w:t xml:space="preserve">1 and are multipliers of </w:t>
      </w:r>
      <w:r>
        <w:rPr>
          <w:rFonts w:ascii="Times New Roman" w:hAnsi="Times New Roman" w:cs="Times New Roman"/>
          <w:i/>
          <w:iCs/>
          <w:sz w:val="24"/>
          <w:szCs w:val="24"/>
        </w:rPr>
        <w:t>C</w:t>
      </w:r>
      <w:r>
        <w:rPr>
          <w:rFonts w:ascii="Times New Roman" w:hAnsi="Times New Roman" w:cs="Times New Roman"/>
          <w:sz w:val="24"/>
          <w:szCs w:val="24"/>
        </w:rPr>
        <w:t>, so their magnitudes are independent of overall mean biomass</w:t>
      </w:r>
      <w:del w:id="130" w:author="Dix, Nikki" w:date="2024-01-30T13:14:00Z">
        <w:r w:rsidDel="00C205A0">
          <w:rPr>
            <w:rFonts w:ascii="Times New Roman" w:hAnsi="Times New Roman" w:cs="Times New Roman"/>
            <w:sz w:val="24"/>
            <w:szCs w:val="24"/>
          </w:rPr>
          <w:delText xml:space="preserve">, </w:delText>
        </w:r>
      </w:del>
      <w:ins w:id="131" w:author="Dix, Nikki" w:date="2024-01-30T13:14:00Z">
        <w:r w:rsidR="00C205A0">
          <w:rPr>
            <w:rFonts w:ascii="Times New Roman" w:hAnsi="Times New Roman" w:cs="Times New Roman"/>
            <w:sz w:val="24"/>
            <w:szCs w:val="24"/>
          </w:rPr>
          <w:t xml:space="preserve"> and </w:t>
        </w:r>
      </w:ins>
      <w:r>
        <w:rPr>
          <w:rFonts w:ascii="Times New Roman" w:hAnsi="Times New Roman" w:cs="Times New Roman"/>
          <w:sz w:val="24"/>
          <w:szCs w:val="24"/>
        </w:rPr>
        <w:t xml:space="preserve">are comparable across sites (and ecosystems), and their standard deviations are coefficients of variation. </w:t>
      </w:r>
    </w:p>
    <w:p w14:paraId="62E0D6CB" w14:textId="601EE4E2" w:rsidR="00681769"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w:t>
      </w:r>
      <w:del w:id="132" w:author="Dix, Nikki" w:date="2024-01-30T13:17:00Z">
        <w:r w:rsidRPr="00A73537" w:rsidDel="005272E0">
          <w:rPr>
            <w:rFonts w:ascii="Times New Roman" w:hAnsi="Times New Roman" w:cs="Times New Roman"/>
            <w:sz w:val="24"/>
            <w:szCs w:val="24"/>
          </w:rPr>
          <w:delText xml:space="preserve">determined </w:delText>
        </w:r>
      </w:del>
      <w:ins w:id="133" w:author="Dix, Nikki" w:date="2024-01-30T13:17:00Z">
        <w:r w:rsidR="005272E0">
          <w:rPr>
            <w:rFonts w:ascii="Times New Roman" w:hAnsi="Times New Roman" w:cs="Times New Roman"/>
            <w:sz w:val="24"/>
            <w:szCs w:val="24"/>
          </w:rPr>
          <w:t>explored</w:t>
        </w:r>
        <w:r w:rsidR="005272E0" w:rsidRPr="00A73537">
          <w:rPr>
            <w:rFonts w:ascii="Times New Roman" w:hAnsi="Times New Roman" w:cs="Times New Roman"/>
            <w:sz w:val="24"/>
            <w:szCs w:val="24"/>
          </w:rPr>
          <w:t xml:space="preserve"> </w:t>
        </w:r>
      </w:ins>
      <w:r w:rsidRPr="00A73537">
        <w:rPr>
          <w:rFonts w:ascii="Times New Roman" w:hAnsi="Times New Roman" w:cs="Times New Roman"/>
          <w:sz w:val="24"/>
          <w:szCs w:val="24"/>
        </w:rPr>
        <w:t xml:space="preserve">not only through decomposition, but also by </w:t>
      </w:r>
      <w:del w:id="134" w:author="Dix, Nikki" w:date="2024-01-30T13:21:00Z">
        <w:r w:rsidRPr="00A73537" w:rsidDel="00801573">
          <w:rPr>
            <w:rFonts w:ascii="Times New Roman" w:hAnsi="Times New Roman" w:cs="Times New Roman"/>
            <w:sz w:val="24"/>
            <w:szCs w:val="24"/>
          </w:rPr>
          <w:delText xml:space="preserve">measuring </w:delText>
        </w:r>
      </w:del>
      <w:ins w:id="135" w:author="Dix, Nikki" w:date="2024-01-30T13:21:00Z">
        <w:r w:rsidR="00801573">
          <w:rPr>
            <w:rFonts w:ascii="Times New Roman" w:hAnsi="Times New Roman" w:cs="Times New Roman"/>
            <w:sz w:val="24"/>
            <w:szCs w:val="24"/>
          </w:rPr>
          <w:t>testing for</w:t>
        </w:r>
        <w:r w:rsidR="00801573" w:rsidRPr="00A73537">
          <w:rPr>
            <w:rFonts w:ascii="Times New Roman" w:hAnsi="Times New Roman" w:cs="Times New Roman"/>
            <w:sz w:val="24"/>
            <w:szCs w:val="24"/>
          </w:rPr>
          <w:t xml:space="preserve"> </w:t>
        </w:r>
      </w:ins>
      <w:r w:rsidRPr="00A73537">
        <w:rPr>
          <w:rFonts w:ascii="Times New Roman" w:hAnsi="Times New Roman" w:cs="Times New Roman"/>
          <w:sz w:val="24"/>
          <w:szCs w:val="24"/>
        </w:rPr>
        <w:t xml:space="preserve">changes in </w:t>
      </w:r>
      <w:del w:id="136" w:author="Dix, Nikki" w:date="2024-01-30T13:21:00Z">
        <w:r w:rsidRPr="00A73537" w:rsidDel="00137C45">
          <w:rPr>
            <w:rFonts w:ascii="Times New Roman" w:hAnsi="Times New Roman" w:cs="Times New Roman"/>
            <w:sz w:val="24"/>
            <w:szCs w:val="24"/>
          </w:rPr>
          <w:delText xml:space="preserve">phases of annual chlorophyll </w:delText>
        </w:r>
        <w:r w:rsidRPr="00A73537" w:rsidDel="00137C45">
          <w:rPr>
            <w:rFonts w:ascii="Times New Roman" w:hAnsi="Times New Roman" w:cs="Times New Roman"/>
            <w:i/>
            <w:iCs/>
            <w:sz w:val="24"/>
            <w:szCs w:val="24"/>
          </w:rPr>
          <w:delText>a</w:delText>
        </w:r>
        <w:r w:rsidRPr="00A73537" w:rsidDel="00137C45">
          <w:rPr>
            <w:rFonts w:ascii="Times New Roman" w:hAnsi="Times New Roman" w:cs="Times New Roman"/>
            <w:sz w:val="24"/>
            <w:szCs w:val="24"/>
          </w:rPr>
          <w:delText xml:space="preserve"> cycles</w:delText>
        </w:r>
      </w:del>
      <w:ins w:id="137" w:author="Dix, Nikki" w:date="2024-01-30T13:21:00Z">
        <w:r w:rsidR="00137C45">
          <w:rPr>
            <w:rFonts w:ascii="Times New Roman" w:hAnsi="Times New Roman" w:cs="Times New Roman"/>
            <w:sz w:val="24"/>
            <w:szCs w:val="24"/>
          </w:rPr>
          <w:t>phenology of phytoplankton biomass</w:t>
        </w:r>
      </w:ins>
      <w:r w:rsidRPr="00A73537">
        <w:rPr>
          <w:rFonts w:ascii="Times New Roman" w:hAnsi="Times New Roman" w:cs="Times New Roman"/>
          <w:sz w:val="24"/>
          <w:szCs w:val="24"/>
        </w:rPr>
        <w:t xml:space="preserve">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and Cloern 2022). As an indicator of peak annual biomass, </w:t>
      </w:r>
      <w:proofErr w:type="spellStart"/>
      <w:proofErr w:type="gram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proofErr w:type="gram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w:t>
      </w:r>
      <w:del w:id="138" w:author="Dix, Nikki" w:date="2024-01-30T13:22:00Z">
        <w:r w:rsidRPr="00A73537" w:rsidDel="00451D3A">
          <w:rPr>
            <w:rFonts w:ascii="Times New Roman" w:hAnsi="Times New Roman" w:cs="Times New Roman"/>
            <w:sz w:val="24"/>
            <w:szCs w:val="24"/>
          </w:rPr>
          <w:delText>date each</w:delText>
        </w:r>
      </w:del>
      <w:ins w:id="139" w:author="Dix, Nikki" w:date="2024-01-30T13:22:00Z">
        <w:r w:rsidR="00451D3A">
          <w:rPr>
            <w:rFonts w:ascii="Times New Roman" w:hAnsi="Times New Roman" w:cs="Times New Roman"/>
            <w:sz w:val="24"/>
            <w:szCs w:val="24"/>
          </w:rPr>
          <w:t>month each</w:t>
        </w:r>
      </w:ins>
      <w:r w:rsidRPr="00A73537">
        <w:rPr>
          <w:rFonts w:ascii="Times New Roman" w:hAnsi="Times New Roman" w:cs="Times New Roman"/>
          <w:sz w:val="24"/>
          <w:szCs w:val="24"/>
        </w:rPr>
        <w:t xml:space="preserve"> year </w:t>
      </w:r>
      <w:del w:id="140" w:author="Dix, Nikki" w:date="2024-01-30T13:22:00Z">
        <w:r w:rsidRPr="00A73537" w:rsidDel="00451D3A">
          <w:rPr>
            <w:rFonts w:ascii="Times New Roman" w:hAnsi="Times New Roman" w:cs="Times New Roman"/>
            <w:sz w:val="24"/>
            <w:szCs w:val="24"/>
          </w:rPr>
          <w:delText xml:space="preserve">in months </w:delText>
        </w:r>
      </w:del>
      <w:r w:rsidRPr="00A73537">
        <w:rPr>
          <w:rFonts w:ascii="Times New Roman" w:hAnsi="Times New Roman" w:cs="Times New Roman"/>
          <w:sz w:val="24"/>
          <w:szCs w:val="24"/>
        </w:rPr>
        <w:t xml:space="preserve">when the cumulative </w:t>
      </w:r>
      <w:commentRangeStart w:id="141"/>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commentRangeEnd w:id="141"/>
      <w:r w:rsidR="006A3548">
        <w:rPr>
          <w:rStyle w:val="CommentReference"/>
        </w:rPr>
        <w:commentReference w:id="141"/>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w:t>
      </w:r>
      <w:commentRangeStart w:id="142"/>
      <w:commentRangeStart w:id="143"/>
      <w:r w:rsidRPr="00A73537">
        <w:rPr>
          <w:rFonts w:ascii="Times New Roman" w:hAnsi="Times New Roman" w:cs="Times New Roman"/>
          <w:sz w:val="24"/>
          <w:szCs w:val="24"/>
        </w:rPr>
        <w:t xml:space="preserve">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w:t>
      </w:r>
      <w:commentRangeEnd w:id="142"/>
      <w:r w:rsidR="008F1A30">
        <w:rPr>
          <w:rStyle w:val="CommentReference"/>
        </w:rPr>
        <w:commentReference w:id="142"/>
      </w:r>
      <w:commentRangeEnd w:id="143"/>
      <w:r w:rsidR="00C97C21">
        <w:rPr>
          <w:rStyle w:val="CommentReference"/>
        </w:rPr>
        <w:commentReference w:id="143"/>
      </w:r>
    </w:p>
    <w:p w14:paraId="4E37AD6E" w14:textId="3B1192C5" w:rsidR="00E0078F" w:rsidRPr="00E37B8F" w:rsidRDefault="00E0078F" w:rsidP="00985A41">
      <w:pPr>
        <w:pStyle w:val="BodyText"/>
        <w:spacing w:line="480" w:lineRule="auto"/>
        <w:ind w:firstLine="720"/>
        <w:jc w:val="left"/>
        <w:rPr>
          <w:rFonts w:ascii="Times New Roman" w:hAnsi="Times New Roman" w:cs="Times New Roman"/>
          <w:sz w:val="24"/>
          <w:szCs w:val="24"/>
        </w:rPr>
      </w:pPr>
      <w:r w:rsidRPr="00E37B8F">
        <w:rPr>
          <w:rFonts w:ascii="Times New Roman" w:hAnsi="Times New Roman" w:cs="Times New Roman"/>
          <w:sz w:val="24"/>
          <w:szCs w:val="24"/>
        </w:rPr>
        <w:t xml:space="preserve">Spearman’s rank correlations were </w:t>
      </w:r>
      <w:r w:rsidR="00E37B8F" w:rsidRPr="00E37B8F">
        <w:rPr>
          <w:rFonts w:ascii="Times New Roman" w:hAnsi="Times New Roman" w:cs="Times New Roman"/>
          <w:sz w:val="24"/>
          <w:szCs w:val="24"/>
        </w:rPr>
        <w:t xml:space="preserve">used to nonparametrically determine monotonic associations between the monthly </w:t>
      </w:r>
      <w:commentRangeStart w:id="144"/>
      <w:r w:rsidR="00E37B8F" w:rsidRPr="00E37B8F">
        <w:rPr>
          <w:rFonts w:ascii="Times New Roman" w:hAnsi="Times New Roman" w:cs="Times New Roman"/>
          <w:sz w:val="24"/>
          <w:szCs w:val="24"/>
        </w:rPr>
        <w:t xml:space="preserve">chlorophyll </w:t>
      </w:r>
      <w:r w:rsidR="00E37B8F" w:rsidRPr="00E37B8F">
        <w:rPr>
          <w:rFonts w:ascii="Times New Roman" w:hAnsi="Times New Roman" w:cs="Times New Roman"/>
          <w:i/>
          <w:iCs/>
          <w:sz w:val="24"/>
          <w:szCs w:val="24"/>
        </w:rPr>
        <w:t>a</w:t>
      </w:r>
      <w:commentRangeEnd w:id="144"/>
      <w:r w:rsidR="00110130">
        <w:rPr>
          <w:rStyle w:val="CommentReference"/>
        </w:rPr>
        <w:commentReference w:id="144"/>
      </w:r>
      <w:r w:rsidR="00E37B8F" w:rsidRPr="00E37B8F">
        <w:rPr>
          <w:rFonts w:ascii="Times New Roman" w:hAnsi="Times New Roman" w:cs="Times New Roman"/>
          <w:i/>
          <w:iCs/>
          <w:sz w:val="24"/>
          <w:szCs w:val="24"/>
        </w:rPr>
        <w:t xml:space="preserve"> </w:t>
      </w:r>
      <w:r w:rsidR="00E37B8F" w:rsidRPr="00E37B8F">
        <w:rPr>
          <w:rFonts w:ascii="Times New Roman" w:hAnsi="Times New Roman" w:cs="Times New Roman"/>
          <w:sz w:val="24"/>
          <w:szCs w:val="24"/>
        </w:rPr>
        <w:t xml:space="preserve">values </w:t>
      </w:r>
      <w:r w:rsidR="00E37B8F">
        <w:rPr>
          <w:rFonts w:ascii="Times New Roman" w:hAnsi="Times New Roman" w:cs="Times New Roman"/>
          <w:sz w:val="24"/>
          <w:szCs w:val="24"/>
        </w:rPr>
        <w:t xml:space="preserve">and </w:t>
      </w:r>
      <w:del w:id="145" w:author="Dix, Nikki" w:date="2024-01-30T13:28:00Z">
        <w:r w:rsidR="00E37B8F" w:rsidDel="00420306">
          <w:rPr>
            <w:rFonts w:ascii="Times New Roman" w:hAnsi="Times New Roman" w:cs="Times New Roman"/>
            <w:sz w:val="24"/>
            <w:szCs w:val="24"/>
          </w:rPr>
          <w:delText>environmental parameters</w:delText>
        </w:r>
      </w:del>
      <w:ins w:id="146" w:author="Dix, Nikki" w:date="2024-01-30T13:28:00Z">
        <w:r w:rsidR="00420306">
          <w:rPr>
            <w:rFonts w:ascii="Times New Roman" w:hAnsi="Times New Roman" w:cs="Times New Roman"/>
            <w:sz w:val="24"/>
            <w:szCs w:val="24"/>
          </w:rPr>
          <w:t>climatic indicators</w:t>
        </w:r>
      </w:ins>
      <w:r w:rsidR="00E37B8F">
        <w:rPr>
          <w:rFonts w:ascii="Times New Roman" w:hAnsi="Times New Roman" w:cs="Times New Roman"/>
          <w:sz w:val="24"/>
          <w:szCs w:val="24"/>
        </w:rPr>
        <w:t xml:space="preserve"> that could be potential drivers of the chlorophyll </w:t>
      </w:r>
      <w:r w:rsidR="00E37B8F">
        <w:rPr>
          <w:rFonts w:ascii="Times New Roman" w:hAnsi="Times New Roman" w:cs="Times New Roman"/>
          <w:i/>
          <w:iCs/>
          <w:sz w:val="24"/>
          <w:szCs w:val="24"/>
        </w:rPr>
        <w:t xml:space="preserve">a </w:t>
      </w:r>
      <w:proofErr w:type="gramStart"/>
      <w:r w:rsidR="00E37B8F">
        <w:rPr>
          <w:rFonts w:ascii="Times New Roman" w:hAnsi="Times New Roman" w:cs="Times New Roman"/>
          <w:sz w:val="24"/>
          <w:szCs w:val="24"/>
        </w:rPr>
        <w:t>patterns</w:t>
      </w:r>
      <w:proofErr w:type="gramEnd"/>
      <w:r w:rsidR="00E37B8F">
        <w:rPr>
          <w:rFonts w:ascii="Times New Roman" w:hAnsi="Times New Roman" w:cs="Times New Roman"/>
          <w:sz w:val="24"/>
          <w:szCs w:val="24"/>
        </w:rPr>
        <w:t xml:space="preserve">. </w:t>
      </w:r>
      <w:del w:id="147" w:author="Dix, Nikki" w:date="2024-01-30T13:44:00Z">
        <w:r w:rsidR="00E37B8F" w:rsidRPr="00E37B8F" w:rsidDel="00717C64">
          <w:rPr>
            <w:rFonts w:ascii="Times New Roman" w:hAnsi="Times New Roman" w:cs="Times New Roman"/>
            <w:sz w:val="24"/>
            <w:szCs w:val="24"/>
          </w:rPr>
          <w:delText xml:space="preserve">These </w:delText>
        </w:r>
        <w:r w:rsidR="00E37B8F" w:rsidDel="00717C64">
          <w:rPr>
            <w:rFonts w:ascii="Times New Roman" w:hAnsi="Times New Roman" w:cs="Times New Roman"/>
            <w:sz w:val="24"/>
            <w:szCs w:val="24"/>
          </w:rPr>
          <w:delText>variables (</w:delText>
        </w:r>
      </w:del>
      <w:ins w:id="148" w:author="Dix, Nikki" w:date="2024-01-30T13:44:00Z">
        <w:r w:rsidR="00717C64">
          <w:rPr>
            <w:rFonts w:ascii="Times New Roman" w:hAnsi="Times New Roman" w:cs="Times New Roman"/>
            <w:sz w:val="24"/>
            <w:szCs w:val="24"/>
          </w:rPr>
          <w:t>M</w:t>
        </w:r>
      </w:ins>
      <w:ins w:id="149" w:author="Dix, Nikki" w:date="2024-01-30T13:40:00Z">
        <w:r w:rsidR="00632121">
          <w:rPr>
            <w:rFonts w:ascii="Times New Roman" w:hAnsi="Times New Roman" w:cs="Times New Roman"/>
            <w:sz w:val="24"/>
            <w:szCs w:val="24"/>
          </w:rPr>
          <w:t xml:space="preserve">ean </w:t>
        </w:r>
      </w:ins>
      <w:r w:rsidR="00E37B8F">
        <w:rPr>
          <w:rFonts w:ascii="Times New Roman" w:hAnsi="Times New Roman" w:cs="Times New Roman"/>
          <w:sz w:val="24"/>
          <w:szCs w:val="24"/>
        </w:rPr>
        <w:t>temperature</w:t>
      </w:r>
      <w:ins w:id="150" w:author="Dix, Nikki" w:date="2024-01-30T13:29:00Z">
        <w:r w:rsidR="003C7536">
          <w:rPr>
            <w:rFonts w:ascii="Times New Roman" w:hAnsi="Times New Roman" w:cs="Times New Roman"/>
            <w:sz w:val="24"/>
            <w:szCs w:val="24"/>
          </w:rPr>
          <w:t>,</w:t>
        </w:r>
      </w:ins>
      <w:del w:id="151" w:author="Dix, Nikki" w:date="2024-01-30T13:29:00Z">
        <w:r w:rsidR="00E37B8F" w:rsidDel="003C7536">
          <w:rPr>
            <w:rFonts w:ascii="Times New Roman" w:hAnsi="Times New Roman" w:cs="Times New Roman"/>
            <w:sz w:val="24"/>
            <w:szCs w:val="24"/>
          </w:rPr>
          <w:delText xml:space="preserve"> and</w:delText>
        </w:r>
      </w:del>
      <w:r w:rsidR="00E37B8F">
        <w:rPr>
          <w:rFonts w:ascii="Times New Roman" w:hAnsi="Times New Roman" w:cs="Times New Roman"/>
          <w:sz w:val="24"/>
          <w:szCs w:val="24"/>
        </w:rPr>
        <w:t xml:space="preserve"> </w:t>
      </w:r>
      <w:ins w:id="152" w:author="Dix, Nikki" w:date="2024-01-30T13:40:00Z">
        <w:r w:rsidR="00632121">
          <w:rPr>
            <w:rFonts w:ascii="Times New Roman" w:hAnsi="Times New Roman" w:cs="Times New Roman"/>
            <w:sz w:val="24"/>
            <w:szCs w:val="24"/>
          </w:rPr>
          <w:t xml:space="preserve">mean </w:t>
        </w:r>
      </w:ins>
      <w:r w:rsidR="00E37B8F">
        <w:rPr>
          <w:rFonts w:ascii="Times New Roman" w:hAnsi="Times New Roman" w:cs="Times New Roman"/>
          <w:sz w:val="24"/>
          <w:szCs w:val="24"/>
        </w:rPr>
        <w:t>salinity</w:t>
      </w:r>
      <w:ins w:id="153" w:author="Dix, Nikki" w:date="2024-01-30T13:29:00Z">
        <w:r w:rsidR="003C7536">
          <w:rPr>
            <w:rFonts w:ascii="Times New Roman" w:hAnsi="Times New Roman" w:cs="Times New Roman"/>
            <w:sz w:val="24"/>
            <w:szCs w:val="24"/>
          </w:rPr>
          <w:t xml:space="preserve">, </w:t>
        </w:r>
      </w:ins>
      <w:ins w:id="154" w:author="Dix, Nikki" w:date="2024-01-30T13:40:00Z">
        <w:r w:rsidR="00632121">
          <w:rPr>
            <w:rFonts w:ascii="Times New Roman" w:hAnsi="Times New Roman" w:cs="Times New Roman"/>
            <w:sz w:val="24"/>
            <w:szCs w:val="24"/>
          </w:rPr>
          <w:t xml:space="preserve">total </w:t>
        </w:r>
        <w:r w:rsidR="00DB5C86">
          <w:rPr>
            <w:rFonts w:ascii="Times New Roman" w:hAnsi="Times New Roman" w:cs="Times New Roman"/>
            <w:sz w:val="24"/>
            <w:szCs w:val="24"/>
          </w:rPr>
          <w:t>rainfall</w:t>
        </w:r>
        <w:r w:rsidR="00632121">
          <w:rPr>
            <w:rFonts w:ascii="Times New Roman" w:hAnsi="Times New Roman" w:cs="Times New Roman"/>
            <w:sz w:val="24"/>
            <w:szCs w:val="24"/>
          </w:rPr>
          <w:t>,</w:t>
        </w:r>
        <w:r w:rsidR="00DB5C86">
          <w:rPr>
            <w:rFonts w:ascii="Times New Roman" w:hAnsi="Times New Roman" w:cs="Times New Roman"/>
            <w:sz w:val="24"/>
            <w:szCs w:val="24"/>
          </w:rPr>
          <w:t xml:space="preserve"> </w:t>
        </w:r>
      </w:ins>
      <w:ins w:id="155" w:author="Dix, Nikki" w:date="2024-01-30T13:29:00Z">
        <w:r w:rsidR="003C7536">
          <w:rPr>
            <w:rFonts w:ascii="Times New Roman" w:hAnsi="Times New Roman" w:cs="Times New Roman"/>
            <w:sz w:val="24"/>
            <w:szCs w:val="24"/>
          </w:rPr>
          <w:t>and MEI</w:t>
        </w:r>
      </w:ins>
      <w:del w:id="156" w:author="Dix, Nikki" w:date="2024-01-30T13:44:00Z">
        <w:r w:rsidR="00E37B8F" w:rsidDel="006536F5">
          <w:rPr>
            <w:rFonts w:ascii="Times New Roman" w:hAnsi="Times New Roman" w:cs="Times New Roman"/>
            <w:sz w:val="24"/>
            <w:szCs w:val="24"/>
          </w:rPr>
          <w:delText>)</w:delText>
        </w:r>
        <w:r w:rsidR="00E37B8F" w:rsidRPr="00E37B8F" w:rsidDel="006536F5">
          <w:rPr>
            <w:rFonts w:ascii="Times New Roman" w:hAnsi="Times New Roman" w:cs="Times New Roman"/>
            <w:sz w:val="24"/>
            <w:szCs w:val="24"/>
          </w:rPr>
          <w:delText xml:space="preserve"> included the </w:delText>
        </w:r>
      </w:del>
      <w:del w:id="157" w:author="Dix, Nikki" w:date="2024-01-30T13:40:00Z">
        <w:r w:rsidR="00E37B8F" w:rsidRPr="00E37B8F" w:rsidDel="00632121">
          <w:rPr>
            <w:rFonts w:ascii="Times New Roman" w:hAnsi="Times New Roman" w:cs="Times New Roman"/>
            <w:sz w:val="24"/>
            <w:szCs w:val="24"/>
          </w:rPr>
          <w:delText>average of</w:delText>
        </w:r>
      </w:del>
      <w:ins w:id="158" w:author="Dix, Nikki" w:date="2024-01-30T13:44:00Z">
        <w:r w:rsidR="006536F5">
          <w:rPr>
            <w:rFonts w:ascii="Times New Roman" w:hAnsi="Times New Roman" w:cs="Times New Roman"/>
            <w:sz w:val="24"/>
            <w:szCs w:val="24"/>
          </w:rPr>
          <w:t xml:space="preserve"> </w:t>
        </w:r>
      </w:ins>
      <w:ins w:id="159" w:author="Dix, Nikki" w:date="2024-01-30T13:40:00Z">
        <w:r w:rsidR="00632121">
          <w:rPr>
            <w:rFonts w:ascii="Times New Roman" w:hAnsi="Times New Roman" w:cs="Times New Roman"/>
            <w:sz w:val="24"/>
            <w:szCs w:val="24"/>
          </w:rPr>
          <w:t>value</w:t>
        </w:r>
      </w:ins>
      <w:ins w:id="160" w:author="Dix, Nikki" w:date="2024-01-30T13:44:00Z">
        <w:r w:rsidR="006536F5">
          <w:rPr>
            <w:rFonts w:ascii="Times New Roman" w:hAnsi="Times New Roman" w:cs="Times New Roman"/>
            <w:sz w:val="24"/>
            <w:szCs w:val="24"/>
          </w:rPr>
          <w:t>s</w:t>
        </w:r>
      </w:ins>
      <w:ins w:id="161" w:author="Dix, Nikki" w:date="2024-01-30T13:40:00Z">
        <w:r w:rsidR="00632121">
          <w:rPr>
            <w:rFonts w:ascii="Times New Roman" w:hAnsi="Times New Roman" w:cs="Times New Roman"/>
            <w:sz w:val="24"/>
            <w:szCs w:val="24"/>
          </w:rPr>
          <w:t xml:space="preserve"> </w:t>
        </w:r>
      </w:ins>
      <w:ins w:id="162" w:author="Dix, Nikki" w:date="2024-01-30T13:45:00Z">
        <w:r w:rsidR="002342E0">
          <w:rPr>
            <w:rFonts w:ascii="Times New Roman" w:hAnsi="Times New Roman" w:cs="Times New Roman"/>
            <w:sz w:val="24"/>
            <w:szCs w:val="24"/>
          </w:rPr>
          <w:t>were used</w:t>
        </w:r>
        <w:r w:rsidR="002342E0" w:rsidRPr="00E37B8F">
          <w:rPr>
            <w:rFonts w:ascii="Times New Roman" w:hAnsi="Times New Roman" w:cs="Times New Roman"/>
            <w:sz w:val="24"/>
            <w:szCs w:val="24"/>
          </w:rPr>
          <w:t xml:space="preserve"> </w:t>
        </w:r>
      </w:ins>
      <w:ins w:id="163" w:author="Dix, Nikki" w:date="2024-01-30T13:40:00Z">
        <w:r w:rsidR="00632121">
          <w:rPr>
            <w:rFonts w:ascii="Times New Roman" w:hAnsi="Times New Roman" w:cs="Times New Roman"/>
            <w:sz w:val="24"/>
            <w:szCs w:val="24"/>
          </w:rPr>
          <w:t>for</w:t>
        </w:r>
      </w:ins>
      <w:r w:rsidR="00E37B8F" w:rsidRPr="00E37B8F">
        <w:rPr>
          <w:rFonts w:ascii="Times New Roman" w:hAnsi="Times New Roman" w:cs="Times New Roman"/>
          <w:sz w:val="24"/>
          <w:szCs w:val="24"/>
        </w:rPr>
        <w:t xml:space="preserve"> </w:t>
      </w:r>
      <w:ins w:id="164" w:author="Dix, Nikki" w:date="2024-01-30T13:45:00Z">
        <w:r w:rsidR="006536F5">
          <w:rPr>
            <w:rFonts w:ascii="Times New Roman" w:hAnsi="Times New Roman" w:cs="Times New Roman"/>
            <w:sz w:val="24"/>
            <w:szCs w:val="24"/>
          </w:rPr>
          <w:t xml:space="preserve">both </w:t>
        </w:r>
      </w:ins>
      <w:r w:rsidR="00E37B8F" w:rsidRPr="00E37B8F">
        <w:rPr>
          <w:rFonts w:ascii="Times New Roman" w:hAnsi="Times New Roman" w:cs="Times New Roman"/>
          <w:sz w:val="24"/>
          <w:szCs w:val="24"/>
        </w:rPr>
        <w:t>the month</w:t>
      </w:r>
      <w:ins w:id="165" w:author="Dix, Nikki" w:date="2024-01-30T13:46:00Z">
        <w:r w:rsidR="00E60F0A">
          <w:rPr>
            <w:rFonts w:ascii="Times New Roman" w:hAnsi="Times New Roman" w:cs="Times New Roman"/>
            <w:sz w:val="24"/>
            <w:szCs w:val="24"/>
          </w:rPr>
          <w:t>s</w:t>
        </w:r>
      </w:ins>
      <w:r w:rsidR="00E37B8F" w:rsidRPr="00E37B8F">
        <w:rPr>
          <w:rFonts w:ascii="Times New Roman" w:hAnsi="Times New Roman" w:cs="Times New Roman"/>
          <w:sz w:val="24"/>
          <w:szCs w:val="24"/>
        </w:rPr>
        <w:t xml:space="preserve"> when the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sample</w:t>
      </w:r>
      <w:r w:rsidR="00E37B8F">
        <w:rPr>
          <w:rFonts w:ascii="Times New Roman" w:hAnsi="Times New Roman" w:cs="Times New Roman"/>
          <w:sz w:val="24"/>
          <w:szCs w:val="24"/>
        </w:rPr>
        <w:t>s</w:t>
      </w:r>
      <w:r w:rsidR="00E37B8F" w:rsidRPr="00E37B8F">
        <w:rPr>
          <w:rFonts w:ascii="Times New Roman" w:hAnsi="Times New Roman" w:cs="Times New Roman"/>
          <w:sz w:val="24"/>
          <w:szCs w:val="24"/>
        </w:rPr>
        <w:t xml:space="preserve"> w</w:t>
      </w:r>
      <w:r w:rsidR="00E37B8F">
        <w:rPr>
          <w:rFonts w:ascii="Times New Roman" w:hAnsi="Times New Roman" w:cs="Times New Roman"/>
          <w:sz w:val="24"/>
          <w:szCs w:val="24"/>
        </w:rPr>
        <w:t>ere</w:t>
      </w:r>
      <w:r w:rsidR="00E37B8F" w:rsidRPr="00E37B8F">
        <w:rPr>
          <w:rFonts w:ascii="Times New Roman" w:hAnsi="Times New Roman" w:cs="Times New Roman"/>
          <w:sz w:val="24"/>
          <w:szCs w:val="24"/>
        </w:rPr>
        <w:t xml:space="preserve"> collected and the preceding month</w:t>
      </w:r>
      <w:ins w:id="166" w:author="Dix, Nikki" w:date="2024-01-30T13:46:00Z">
        <w:r w:rsidR="00E60F0A">
          <w:rPr>
            <w:rFonts w:ascii="Times New Roman" w:hAnsi="Times New Roman" w:cs="Times New Roman"/>
            <w:sz w:val="24"/>
            <w:szCs w:val="24"/>
          </w:rPr>
          <w:t>s</w:t>
        </w:r>
      </w:ins>
      <w:del w:id="167" w:author="Dix, Nikki" w:date="2024-01-30T13:45:00Z">
        <w:r w:rsidR="00E37B8F" w:rsidRPr="00E37B8F" w:rsidDel="002342E0">
          <w:rPr>
            <w:rFonts w:ascii="Times New Roman" w:hAnsi="Times New Roman" w:cs="Times New Roman"/>
            <w:sz w:val="24"/>
            <w:szCs w:val="24"/>
          </w:rPr>
          <w:delText xml:space="preserve">, </w:delText>
        </w:r>
      </w:del>
      <w:ins w:id="168" w:author="Dix, Nikki" w:date="2024-01-30T13:45:00Z">
        <w:r w:rsidR="002342E0">
          <w:rPr>
            <w:rFonts w:ascii="Times New Roman" w:hAnsi="Times New Roman" w:cs="Times New Roman"/>
            <w:sz w:val="24"/>
            <w:szCs w:val="24"/>
          </w:rPr>
          <w:t xml:space="preserve"> </w:t>
        </w:r>
      </w:ins>
      <w:r w:rsidR="00E37B8F" w:rsidRPr="00E37B8F">
        <w:rPr>
          <w:rFonts w:ascii="Times New Roman" w:hAnsi="Times New Roman" w:cs="Times New Roman"/>
          <w:sz w:val="24"/>
          <w:szCs w:val="24"/>
        </w:rPr>
        <w:t xml:space="preserve">to represent </w:t>
      </w:r>
      <w:ins w:id="169" w:author="Dix, Nikki" w:date="2024-01-30T13:41:00Z">
        <w:r w:rsidR="003E6C54">
          <w:rPr>
            <w:rFonts w:ascii="Times New Roman" w:hAnsi="Times New Roman" w:cs="Times New Roman"/>
            <w:sz w:val="24"/>
            <w:szCs w:val="24"/>
          </w:rPr>
          <w:t xml:space="preserve">precedent </w:t>
        </w:r>
      </w:ins>
      <w:r w:rsidR="00E37B8F" w:rsidRPr="00E37B8F">
        <w:rPr>
          <w:rFonts w:ascii="Times New Roman" w:hAnsi="Times New Roman" w:cs="Times New Roman"/>
          <w:sz w:val="24"/>
          <w:szCs w:val="24"/>
        </w:rPr>
        <w:t>conditions</w:t>
      </w:r>
      <w:del w:id="170" w:author="Dix, Nikki" w:date="2024-01-30T13:41:00Z">
        <w:r w:rsidR="00E37B8F" w:rsidRPr="00E37B8F" w:rsidDel="003E6C54">
          <w:rPr>
            <w:rFonts w:ascii="Times New Roman" w:hAnsi="Times New Roman" w:cs="Times New Roman"/>
            <w:sz w:val="24"/>
            <w:szCs w:val="24"/>
          </w:rPr>
          <w:delText xml:space="preserve"> likely contributing to the water quality conditions at the time of collection</w:delText>
        </w:r>
      </w:del>
      <w:r w:rsidR="00E37B8F" w:rsidRPr="00E37B8F">
        <w:rPr>
          <w:rFonts w:ascii="Times New Roman" w:hAnsi="Times New Roman" w:cs="Times New Roman"/>
          <w:sz w:val="24"/>
          <w:szCs w:val="24"/>
        </w:rPr>
        <w:t xml:space="preserve">. </w:t>
      </w:r>
      <w:del w:id="171" w:author="Dix, Nikki" w:date="2024-01-30T13:41:00Z">
        <w:r w:rsidR="00E37B8F" w:rsidRPr="00E37B8F" w:rsidDel="003E6C54">
          <w:rPr>
            <w:rFonts w:ascii="Times New Roman" w:hAnsi="Times New Roman" w:cs="Times New Roman"/>
            <w:sz w:val="24"/>
            <w:szCs w:val="24"/>
          </w:rPr>
          <w:delText xml:space="preserve">In addition to the water quality parameters, monthly total rainfall from the Pellicer Creek weather station was also used as a variable in the analysis for the month before and of the chlorophyll </w:delText>
        </w:r>
        <w:r w:rsidR="00E37B8F" w:rsidRPr="00E37B8F" w:rsidDel="003E6C54">
          <w:rPr>
            <w:rFonts w:ascii="Times New Roman" w:hAnsi="Times New Roman" w:cs="Times New Roman"/>
            <w:i/>
            <w:iCs/>
            <w:sz w:val="24"/>
            <w:szCs w:val="24"/>
          </w:rPr>
          <w:delText xml:space="preserve">a </w:delText>
        </w:r>
        <w:r w:rsidR="00E37B8F" w:rsidRPr="00E37B8F" w:rsidDel="003E6C54">
          <w:rPr>
            <w:rFonts w:ascii="Times New Roman" w:hAnsi="Times New Roman" w:cs="Times New Roman"/>
            <w:sz w:val="24"/>
            <w:szCs w:val="24"/>
          </w:rPr>
          <w:delText>collection</w:delText>
        </w:r>
        <w:r w:rsidR="00E37B8F" w:rsidDel="003E6C54">
          <w:rPr>
            <w:rFonts w:ascii="Times New Roman" w:hAnsi="Times New Roman" w:cs="Times New Roman"/>
            <w:sz w:val="24"/>
            <w:szCs w:val="24"/>
          </w:rPr>
          <w:delText>s along</w:delText>
        </w:r>
        <w:r w:rsidR="00E37B8F" w:rsidRPr="00E37B8F" w:rsidDel="003E6C54">
          <w:rPr>
            <w:rFonts w:ascii="Times New Roman" w:hAnsi="Times New Roman" w:cs="Times New Roman"/>
            <w:sz w:val="24"/>
            <w:szCs w:val="24"/>
          </w:rPr>
          <w:delText xml:space="preserve"> with the MEI index value of the month.</w:delText>
        </w:r>
        <w:r w:rsidR="00E37B8F" w:rsidDel="003E6C54">
          <w:rPr>
            <w:rFonts w:ascii="Times New Roman" w:hAnsi="Times New Roman" w:cs="Times New Roman"/>
            <w:sz w:val="24"/>
            <w:szCs w:val="24"/>
          </w:rPr>
          <w:delText xml:space="preserve">  </w:delText>
        </w:r>
      </w:del>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72" w:name="results"/>
      <w:bookmarkEnd w:id="12"/>
      <w:bookmarkEnd w:id="95"/>
      <w:r w:rsidRPr="00A73537">
        <w:rPr>
          <w:rFonts w:ascii="Times New Roman" w:hAnsi="Times New Roman" w:cs="Times New Roman"/>
          <w:sz w:val="24"/>
          <w:szCs w:val="24"/>
        </w:rPr>
        <w:t>Results</w:t>
      </w:r>
    </w:p>
    <w:p w14:paraId="329F0C25" w14:textId="4A2B69A3" w:rsidR="00681769" w:rsidRPr="00A73537" w:rsidRDefault="00000000" w:rsidP="003B101C">
      <w:pPr>
        <w:pStyle w:val="Heading2"/>
        <w:spacing w:line="480" w:lineRule="auto"/>
        <w:jc w:val="left"/>
        <w:rPr>
          <w:rFonts w:ascii="Times New Roman" w:hAnsi="Times New Roman" w:cs="Times New Roman"/>
          <w:sz w:val="24"/>
          <w:szCs w:val="24"/>
        </w:rPr>
      </w:pPr>
      <w:bookmarkStart w:id="173" w:name="time-series-trends"/>
      <w:del w:id="174" w:author="Dix, Nikki" w:date="2024-01-30T13:47:00Z">
        <w:r w:rsidRPr="00A73537" w:rsidDel="0049436B">
          <w:rPr>
            <w:rFonts w:ascii="Times New Roman" w:hAnsi="Times New Roman" w:cs="Times New Roman"/>
            <w:sz w:val="24"/>
            <w:szCs w:val="24"/>
          </w:rPr>
          <w:delText>Time series trends</w:delText>
        </w:r>
      </w:del>
      <w:ins w:id="175" w:author="Dix, Nikki" w:date="2024-01-30T13:48:00Z">
        <w:r w:rsidR="009E6F4B">
          <w:rPr>
            <w:rFonts w:ascii="Times New Roman" w:hAnsi="Times New Roman" w:cs="Times New Roman"/>
            <w:sz w:val="24"/>
            <w:szCs w:val="24"/>
          </w:rPr>
          <w:t xml:space="preserve">Chlorophyll </w:t>
        </w:r>
        <w:commentRangeStart w:id="176"/>
        <w:r w:rsidR="009E6F4B">
          <w:rPr>
            <w:rFonts w:ascii="Times New Roman" w:hAnsi="Times New Roman" w:cs="Times New Roman"/>
            <w:sz w:val="24"/>
            <w:szCs w:val="24"/>
          </w:rPr>
          <w:t>p</w:t>
        </w:r>
        <w:commentRangeEnd w:id="176"/>
        <w:r w:rsidR="009E6F4B">
          <w:rPr>
            <w:rStyle w:val="CommentReference"/>
            <w:rFonts w:asciiTheme="minorHAnsi" w:eastAsiaTheme="minorEastAsia" w:hAnsiTheme="minorHAnsi" w:cstheme="minorBidi"/>
            <w:b w:val="0"/>
            <w:bCs w:val="0"/>
          </w:rPr>
          <w:commentReference w:id="176"/>
        </w:r>
        <w:r w:rsidR="009E6F4B">
          <w:rPr>
            <w:rFonts w:ascii="Times New Roman" w:hAnsi="Times New Roman" w:cs="Times New Roman"/>
            <w:sz w:val="24"/>
            <w:szCs w:val="24"/>
          </w:rPr>
          <w:t>atterns</w:t>
        </w:r>
      </w:ins>
    </w:p>
    <w:p w14:paraId="1AA1BC30" w14:textId="289E69B3"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w:t>
      </w:r>
      <w:ins w:id="177" w:author="Dix, Nikki" w:date="2024-01-30T13:57:00Z">
        <w:r w:rsidR="001071C0">
          <w:rPr>
            <w:rFonts w:ascii="Times New Roman" w:hAnsi="Times New Roman" w:cs="Times New Roman"/>
            <w:sz w:val="24"/>
            <w:szCs w:val="24"/>
          </w:rPr>
          <w:t xml:space="preserve"> A</w:t>
        </w:r>
        <w:r w:rsidR="001071C0" w:rsidRPr="00A73537">
          <w:rPr>
            <w:rFonts w:ascii="Times New Roman" w:hAnsi="Times New Roman" w:cs="Times New Roman"/>
            <w:sz w:val="24"/>
            <w:szCs w:val="24"/>
          </w:rPr>
          <w:t xml:space="preserve"> </w:t>
        </w:r>
        <w:r w:rsidR="001071C0">
          <w:rPr>
            <w:rFonts w:ascii="Times New Roman" w:hAnsi="Times New Roman" w:cs="Times New Roman"/>
            <w:sz w:val="24"/>
            <w:szCs w:val="24"/>
          </w:rPr>
          <w:t xml:space="preserve">unimodal, </w:t>
        </w:r>
        <w:r w:rsidR="001071C0" w:rsidRPr="00A73537">
          <w:rPr>
            <w:rFonts w:ascii="Times New Roman" w:hAnsi="Times New Roman" w:cs="Times New Roman"/>
            <w:sz w:val="24"/>
            <w:szCs w:val="24"/>
          </w:rPr>
          <w:t xml:space="preserve">oscillating pattern in average chlorophyll </w:t>
        </w:r>
        <w:r w:rsidR="001071C0" w:rsidRPr="00A73537">
          <w:rPr>
            <w:rFonts w:ascii="Times New Roman" w:hAnsi="Times New Roman" w:cs="Times New Roman"/>
            <w:i/>
            <w:iCs/>
            <w:sz w:val="24"/>
            <w:szCs w:val="24"/>
          </w:rPr>
          <w:t>a</w:t>
        </w:r>
        <w:r w:rsidR="001071C0" w:rsidRPr="00A73537">
          <w:rPr>
            <w:rFonts w:ascii="Times New Roman" w:hAnsi="Times New Roman" w:cs="Times New Roman"/>
            <w:sz w:val="24"/>
            <w:szCs w:val="24"/>
          </w:rPr>
          <w:t xml:space="preserve"> was visible at all sites</w:t>
        </w:r>
        <w:r w:rsidR="001071C0">
          <w:rPr>
            <w:rFonts w:ascii="Times New Roman" w:hAnsi="Times New Roman" w:cs="Times New Roman"/>
            <w:sz w:val="24"/>
            <w:szCs w:val="24"/>
          </w:rPr>
          <w:t xml:space="preserve"> (Figure PI GAM, SS GAM, FM GAM, PC GAM)</w:t>
        </w:r>
        <w:r w:rsidR="001071C0" w:rsidRPr="00A73537">
          <w:rPr>
            <w:rFonts w:ascii="Times New Roman" w:hAnsi="Times New Roman" w:cs="Times New Roman"/>
            <w:sz w:val="24"/>
            <w:szCs w:val="24"/>
          </w:rPr>
          <w:t>.</w:t>
        </w:r>
        <w:r w:rsidR="001071C0">
          <w:rPr>
            <w:rFonts w:ascii="Times New Roman" w:hAnsi="Times New Roman" w:cs="Times New Roman"/>
            <w:sz w:val="24"/>
            <w:szCs w:val="24"/>
          </w:rPr>
          <w:t xml:space="preserve"> </w:t>
        </w:r>
      </w:ins>
      <w:r w:rsidRPr="00A73537">
        <w:rPr>
          <w:rFonts w:ascii="Times New Roman" w:hAnsi="Times New Roman" w:cs="Times New Roman"/>
          <w:sz w:val="24"/>
          <w:szCs w:val="24"/>
        </w:rPr>
        <w:t xml:space="preserve"> </w:t>
      </w:r>
      <w:del w:id="178" w:author="Dix, Nikki" w:date="2024-01-30T13:49:00Z">
        <w:r w:rsidRPr="00A73537" w:rsidDel="00DA2673">
          <w:rPr>
            <w:rFonts w:ascii="Times New Roman" w:hAnsi="Times New Roman" w:cs="Times New Roman"/>
            <w:sz w:val="24"/>
            <w:szCs w:val="24"/>
          </w:rPr>
          <w:delText>Only s</w:delText>
        </w:r>
      </w:del>
      <w:ins w:id="179" w:author="Dix, Nikki" w:date="2024-01-30T13:49:00Z">
        <w:r w:rsidR="00DA2673">
          <w:rPr>
            <w:rFonts w:ascii="Times New Roman" w:hAnsi="Times New Roman" w:cs="Times New Roman"/>
            <w:sz w:val="24"/>
            <w:szCs w:val="24"/>
          </w:rPr>
          <w:t>S</w:t>
        </w:r>
      </w:ins>
      <w:r w:rsidRPr="00A73537">
        <w:rPr>
          <w:rFonts w:ascii="Times New Roman" w:hAnsi="Times New Roman" w:cs="Times New Roman"/>
          <w:sz w:val="24"/>
          <w:szCs w:val="24"/>
        </w:rPr>
        <w:t xml:space="preserve">ignificant trends in annual chlorophyll </w:t>
      </w:r>
      <w:proofErr w:type="spellStart"/>
      <w:r w:rsidRPr="00A73537">
        <w:rPr>
          <w:rFonts w:ascii="Times New Roman" w:hAnsi="Times New Roman" w:cs="Times New Roman"/>
          <w:i/>
          <w:iCs/>
          <w:sz w:val="24"/>
          <w:szCs w:val="24"/>
        </w:rPr>
        <w:t>a</w:t>
      </w:r>
      <w:proofErr w:type="spellEnd"/>
      <w:r w:rsidRPr="00A73537">
        <w:rPr>
          <w:rFonts w:ascii="Times New Roman" w:hAnsi="Times New Roman" w:cs="Times New Roman"/>
          <w:sz w:val="24"/>
          <w:szCs w:val="24"/>
        </w:rPr>
        <w:t xml:space="preserve"> over the entire</w:t>
      </w:r>
      <w:r w:rsidR="00E8184E">
        <w:rPr>
          <w:rFonts w:ascii="Times New Roman" w:hAnsi="Times New Roman" w:cs="Times New Roman"/>
          <w:sz w:val="24"/>
          <w:szCs w:val="24"/>
        </w:rPr>
        <w:t xml:space="preserve"> 20-year</w:t>
      </w:r>
      <w:r w:rsidRPr="00A73537">
        <w:rPr>
          <w:rFonts w:ascii="Times New Roman" w:hAnsi="Times New Roman" w:cs="Times New Roman"/>
          <w:sz w:val="24"/>
          <w:szCs w:val="24"/>
        </w:rPr>
        <w:t xml:space="preserve"> </w:t>
      </w:r>
      <w:del w:id="180" w:author="Dix, Nikki" w:date="2024-01-30T13:52:00Z">
        <w:r w:rsidRPr="00A73537" w:rsidDel="00DE5B82">
          <w:rPr>
            <w:rFonts w:ascii="Times New Roman" w:hAnsi="Times New Roman" w:cs="Times New Roman"/>
            <w:sz w:val="24"/>
            <w:szCs w:val="24"/>
          </w:rPr>
          <w:delText xml:space="preserve">time </w:delText>
        </w:r>
      </w:del>
      <w:r w:rsidRPr="00A73537">
        <w:rPr>
          <w:rFonts w:ascii="Times New Roman" w:hAnsi="Times New Roman" w:cs="Times New Roman"/>
          <w:sz w:val="24"/>
          <w:szCs w:val="24"/>
        </w:rPr>
        <w:t>period</w:t>
      </w:r>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t>
      </w:r>
      <w:proofErr w:type="gramStart"/>
      <w:r w:rsidRPr="00A73537">
        <w:rPr>
          <w:rFonts w:ascii="Times New Roman" w:hAnsi="Times New Roman" w:cs="Times New Roman"/>
          <w:sz w:val="24"/>
          <w:szCs w:val="24"/>
        </w:rPr>
        <w:t>were</w:t>
      </w:r>
      <w:proofErr w:type="gramEnd"/>
      <w:r w:rsidRPr="00A73537">
        <w:rPr>
          <w:rFonts w:ascii="Times New Roman" w:hAnsi="Times New Roman" w:cs="Times New Roman"/>
          <w:sz w:val="24"/>
          <w:szCs w:val="24"/>
        </w:rPr>
        <w:t xml:space="preserve"> detected at SS and FM,</w:t>
      </w:r>
      <w:ins w:id="181" w:author="Dix, Nikki" w:date="2024-01-30T13:51:00Z">
        <w:r w:rsidR="00871CE0">
          <w:rPr>
            <w:rFonts w:ascii="Times New Roman" w:hAnsi="Times New Roman" w:cs="Times New Roman"/>
            <w:sz w:val="24"/>
            <w:szCs w:val="24"/>
          </w:rPr>
          <w:t xml:space="preserve"> increasing at </w:t>
        </w:r>
        <w:r w:rsidR="00871CE0" w:rsidRPr="00DB1675">
          <w:rPr>
            <w:rFonts w:ascii="Times New Roman" w:hAnsi="Times New Roman" w:cs="Times New Roman"/>
            <w:sz w:val="24"/>
            <w:szCs w:val="24"/>
            <w:highlight w:val="yellow"/>
          </w:rPr>
          <w:t>0.0</w:t>
        </w:r>
      </w:ins>
      <w:ins w:id="182" w:author="Dix, Nikki" w:date="2024-01-30T13:54:00Z">
        <w:r w:rsidR="00476DDE">
          <w:rPr>
            <w:rFonts w:ascii="Times New Roman" w:hAnsi="Times New Roman" w:cs="Times New Roman"/>
            <w:sz w:val="24"/>
            <w:szCs w:val="24"/>
            <w:highlight w:val="yellow"/>
          </w:rPr>
          <w:t>9</w:t>
        </w:r>
      </w:ins>
      <w:ins w:id="183" w:author="Dix, Nikki" w:date="2024-01-30T13:51:00Z">
        <w:r w:rsidR="007D320E">
          <w:rPr>
            <w:rFonts w:ascii="Times New Roman" w:hAnsi="Times New Roman" w:cs="Times New Roman"/>
            <w:sz w:val="24"/>
            <w:szCs w:val="24"/>
          </w:rPr>
          <w:t xml:space="preserve"> </w:t>
        </w:r>
      </w:ins>
      <w:ins w:id="184" w:author="Dix, Nikki" w:date="2024-01-30T13:57:00Z">
        <w:r w:rsidR="000C3DC1">
          <w:rPr>
            <w:rFonts w:ascii="Times New Roman" w:hAnsi="Times New Roman" w:cs="Times New Roman"/>
            <w:sz w:val="24"/>
            <w:szCs w:val="24"/>
          </w:rPr>
          <w:t>µ</w:t>
        </w:r>
      </w:ins>
      <w:ins w:id="185" w:author="Dix, Nikki" w:date="2024-01-30T13:51:00Z">
        <w:r w:rsidR="007D320E">
          <w:rPr>
            <w:rFonts w:ascii="Times New Roman" w:hAnsi="Times New Roman" w:cs="Times New Roman"/>
            <w:sz w:val="24"/>
            <w:szCs w:val="24"/>
          </w:rPr>
          <w:t>g/L/</w:t>
        </w:r>
        <w:proofErr w:type="spellStart"/>
        <w:r w:rsidR="007D320E">
          <w:rPr>
            <w:rFonts w:ascii="Times New Roman" w:hAnsi="Times New Roman" w:cs="Times New Roman"/>
            <w:sz w:val="24"/>
            <w:szCs w:val="24"/>
          </w:rPr>
          <w:t>yr</w:t>
        </w:r>
        <w:proofErr w:type="spellEnd"/>
        <w:r w:rsidR="007D320E">
          <w:rPr>
            <w:rFonts w:ascii="Times New Roman" w:hAnsi="Times New Roman" w:cs="Times New Roman"/>
            <w:sz w:val="24"/>
            <w:szCs w:val="24"/>
          </w:rPr>
          <w:t xml:space="preserve"> and </w:t>
        </w:r>
        <w:r w:rsidR="007D320E" w:rsidRPr="00DB1675">
          <w:rPr>
            <w:rFonts w:ascii="Times New Roman" w:hAnsi="Times New Roman" w:cs="Times New Roman"/>
            <w:sz w:val="24"/>
            <w:szCs w:val="24"/>
            <w:highlight w:val="yellow"/>
          </w:rPr>
          <w:t>0.0</w:t>
        </w:r>
      </w:ins>
      <w:ins w:id="186" w:author="Dix, Nikki" w:date="2024-01-30T13:55:00Z">
        <w:r w:rsidR="00476DDE">
          <w:rPr>
            <w:rFonts w:ascii="Times New Roman" w:hAnsi="Times New Roman" w:cs="Times New Roman"/>
            <w:sz w:val="24"/>
            <w:szCs w:val="24"/>
            <w:highlight w:val="yellow"/>
          </w:rPr>
          <w:t>8</w:t>
        </w:r>
      </w:ins>
      <w:ins w:id="187" w:author="Dix, Nikki" w:date="2024-01-30T13:51:00Z">
        <w:r w:rsidR="007D320E">
          <w:rPr>
            <w:rFonts w:ascii="Times New Roman" w:hAnsi="Times New Roman" w:cs="Times New Roman"/>
            <w:sz w:val="24"/>
            <w:szCs w:val="24"/>
          </w:rPr>
          <w:t xml:space="preserve"> </w:t>
        </w:r>
      </w:ins>
      <w:ins w:id="188" w:author="Dix, Nikki" w:date="2024-01-30T13:57:00Z">
        <w:r w:rsidR="000C3DC1">
          <w:rPr>
            <w:rFonts w:ascii="Times New Roman" w:hAnsi="Times New Roman" w:cs="Times New Roman"/>
            <w:sz w:val="24"/>
            <w:szCs w:val="24"/>
          </w:rPr>
          <w:t>µ</w:t>
        </w:r>
      </w:ins>
      <w:ins w:id="189" w:author="Dix, Nikki" w:date="2024-01-30T13:51:00Z">
        <w:r w:rsidR="007D320E">
          <w:rPr>
            <w:rFonts w:ascii="Times New Roman" w:hAnsi="Times New Roman" w:cs="Times New Roman"/>
            <w:sz w:val="24"/>
            <w:szCs w:val="24"/>
          </w:rPr>
          <w:t>g/L/</w:t>
        </w:r>
        <w:proofErr w:type="spellStart"/>
        <w:r w:rsidR="007D320E">
          <w:rPr>
            <w:rFonts w:ascii="Times New Roman" w:hAnsi="Times New Roman" w:cs="Times New Roman"/>
            <w:sz w:val="24"/>
            <w:szCs w:val="24"/>
          </w:rPr>
          <w:t>yr</w:t>
        </w:r>
        <w:proofErr w:type="spellEnd"/>
        <w:r w:rsidR="007D320E">
          <w:rPr>
            <w:rFonts w:ascii="Times New Roman" w:hAnsi="Times New Roman" w:cs="Times New Roman"/>
            <w:sz w:val="24"/>
            <w:szCs w:val="24"/>
          </w:rPr>
          <w:t>, respectively</w:t>
        </w:r>
      </w:ins>
      <w:ins w:id="190" w:author="Dix, Nikki" w:date="2024-01-30T13:53:00Z">
        <w:r w:rsidR="00DB1675">
          <w:rPr>
            <w:rFonts w:ascii="Times New Roman" w:hAnsi="Times New Roman" w:cs="Times New Roman"/>
            <w:sz w:val="24"/>
            <w:szCs w:val="24"/>
          </w:rPr>
          <w:t xml:space="preserve"> (Table 2)</w:t>
        </w:r>
      </w:ins>
      <w:ins w:id="191" w:author="Dix, Nikki" w:date="2024-01-30T13:51:00Z">
        <w:r w:rsidR="007D320E">
          <w:rPr>
            <w:rFonts w:ascii="Times New Roman" w:hAnsi="Times New Roman" w:cs="Times New Roman"/>
            <w:sz w:val="24"/>
            <w:szCs w:val="24"/>
          </w:rPr>
          <w:t>.</w:t>
        </w:r>
      </w:ins>
      <w:r w:rsidRPr="00A73537">
        <w:rPr>
          <w:rFonts w:ascii="Times New Roman" w:hAnsi="Times New Roman" w:cs="Times New Roman"/>
          <w:sz w:val="24"/>
          <w:szCs w:val="24"/>
        </w:rPr>
        <w:t xml:space="preserve"> </w:t>
      </w:r>
      <w:del w:id="192" w:author="Dix, Nikki" w:date="2024-01-30T13:51:00Z">
        <w:r w:rsidRPr="00A73537" w:rsidDel="007D320E">
          <w:rPr>
            <w:rFonts w:ascii="Times New Roman" w:hAnsi="Times New Roman" w:cs="Times New Roman"/>
            <w:sz w:val="24"/>
            <w:szCs w:val="24"/>
          </w:rPr>
          <w:delText>however a</w:delText>
        </w:r>
      </w:del>
      <w:del w:id="193" w:author="Dix, Nikki" w:date="2024-01-30T13:56:00Z">
        <w:r w:rsidRPr="00A73537" w:rsidDel="001071C0">
          <w:rPr>
            <w:rFonts w:ascii="Times New Roman" w:hAnsi="Times New Roman" w:cs="Times New Roman"/>
            <w:sz w:val="24"/>
            <w:szCs w:val="24"/>
          </w:rPr>
          <w:delText xml:space="preserve"> </w:delText>
        </w:r>
      </w:del>
      <w:del w:id="194" w:author="Dix, Nikki" w:date="2024-01-30T13:51:00Z">
        <w:r w:rsidRPr="00A73537" w:rsidDel="007D320E">
          <w:rPr>
            <w:rFonts w:ascii="Times New Roman" w:hAnsi="Times New Roman" w:cs="Times New Roman"/>
            <w:sz w:val="24"/>
            <w:szCs w:val="24"/>
          </w:rPr>
          <w:delText xml:space="preserve">very </w:delText>
        </w:r>
      </w:del>
      <w:del w:id="195" w:author="Dix, Nikki" w:date="2024-01-30T13:56:00Z">
        <w:r w:rsidRPr="00A73537" w:rsidDel="001071C0">
          <w:rPr>
            <w:rFonts w:ascii="Times New Roman" w:hAnsi="Times New Roman" w:cs="Times New Roman"/>
            <w:sz w:val="24"/>
            <w:szCs w:val="24"/>
          </w:rPr>
          <w:delText xml:space="preserve">clear oscillating pattern in average chlorophyll </w:delText>
        </w:r>
        <w:r w:rsidRPr="00A73537" w:rsidDel="001071C0">
          <w:rPr>
            <w:rFonts w:ascii="Times New Roman" w:hAnsi="Times New Roman" w:cs="Times New Roman"/>
            <w:i/>
            <w:iCs/>
            <w:sz w:val="24"/>
            <w:szCs w:val="24"/>
          </w:rPr>
          <w:delText>a</w:delText>
        </w:r>
        <w:r w:rsidRPr="00A73537" w:rsidDel="001071C0">
          <w:rPr>
            <w:rFonts w:ascii="Times New Roman" w:hAnsi="Times New Roman" w:cs="Times New Roman"/>
            <w:sz w:val="24"/>
            <w:szCs w:val="24"/>
          </w:rPr>
          <w:delText xml:space="preserve"> was visible at all sites</w:delText>
        </w:r>
        <w:r w:rsidR="00473173" w:rsidDel="001071C0">
          <w:rPr>
            <w:rFonts w:ascii="Times New Roman" w:hAnsi="Times New Roman" w:cs="Times New Roman"/>
            <w:sz w:val="24"/>
            <w:szCs w:val="24"/>
          </w:rPr>
          <w:delText xml:space="preserve"> (Figure PI GAM, SS GAM, FM GAM, PC GAM)</w:delText>
        </w:r>
        <w:r w:rsidRPr="00A73537" w:rsidDel="001071C0">
          <w:rPr>
            <w:rFonts w:ascii="Times New Roman" w:hAnsi="Times New Roman" w:cs="Times New Roman"/>
            <w:sz w:val="24"/>
            <w:szCs w:val="24"/>
          </w:rPr>
          <w:delText>.</w:delText>
        </w:r>
        <w:r w:rsidR="00473173" w:rsidDel="001071C0">
          <w:rPr>
            <w:rFonts w:ascii="Times New Roman" w:hAnsi="Times New Roman" w:cs="Times New Roman"/>
            <w:sz w:val="24"/>
            <w:szCs w:val="24"/>
          </w:rPr>
          <w:delText xml:space="preserve"> </w:delText>
        </w:r>
      </w:del>
      <w:commentRangeStart w:id="196"/>
      <w:r w:rsidR="00473173">
        <w:rPr>
          <w:rFonts w:ascii="Times New Roman" w:hAnsi="Times New Roman" w:cs="Times New Roman"/>
          <w:sz w:val="24"/>
          <w:szCs w:val="24"/>
        </w:rPr>
        <w:t xml:space="preserve">All </w:t>
      </w:r>
      <w:r w:rsidR="00473173">
        <w:rPr>
          <w:rFonts w:ascii="Times New Roman" w:hAnsi="Times New Roman" w:cs="Times New Roman"/>
          <w:sz w:val="24"/>
          <w:szCs w:val="24"/>
        </w:rPr>
        <w:lastRenderedPageBreak/>
        <w:t xml:space="preserve">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in the first decade of the monitoring and within the last five years</w:t>
      </w:r>
      <w:commentRangeEnd w:id="196"/>
      <w:r w:rsidR="00E41042">
        <w:rPr>
          <w:rStyle w:val="CommentReference"/>
        </w:rPr>
        <w:commentReference w:id="196"/>
      </w:r>
      <w:r w:rsidR="00473173">
        <w:rPr>
          <w:rFonts w:ascii="Times New Roman" w:hAnsi="Times New Roman" w:cs="Times New Roman"/>
          <w:sz w:val="24"/>
          <w:szCs w:val="24"/>
        </w:rPr>
        <w:t xml:space="preserve">. </w:t>
      </w:r>
      <w:commentRangeStart w:id="197"/>
      <w:r w:rsidR="00E8184E">
        <w:rPr>
          <w:rFonts w:ascii="Times New Roman" w:hAnsi="Times New Roman" w:cs="Times New Roman"/>
          <w:sz w:val="24"/>
          <w:szCs w:val="24"/>
        </w:rPr>
        <w:t xml:space="preserve">All sites had high estimates of chlorophyll </w:t>
      </w:r>
      <w:r w:rsidR="00E8184E">
        <w:rPr>
          <w:rFonts w:ascii="Times New Roman" w:hAnsi="Times New Roman" w:cs="Times New Roman"/>
          <w:i/>
          <w:iCs/>
          <w:sz w:val="24"/>
          <w:szCs w:val="24"/>
        </w:rPr>
        <w:t xml:space="preserve">a </w:t>
      </w:r>
      <w:r w:rsidR="00E8184E">
        <w:rPr>
          <w:rFonts w:ascii="Times New Roman" w:hAnsi="Times New Roman" w:cs="Times New Roman"/>
          <w:sz w:val="24"/>
          <w:szCs w:val="24"/>
        </w:rPr>
        <w:t xml:space="preserve">change per year from 2005-2009 with 2006 being significant at all sites and 2007 (Figure FM) and 2007-2008 also being significant (Figure PI and SS). </w:t>
      </w:r>
      <w:r w:rsidR="00473173" w:rsidRPr="00E8184E">
        <w:rPr>
          <w:rFonts w:ascii="Times New Roman" w:hAnsi="Times New Roman" w:cs="Times New Roman"/>
          <w:sz w:val="24"/>
          <w:szCs w:val="24"/>
        </w:rPr>
        <w:t>They</w:t>
      </w:r>
      <w:r w:rsidR="00473173">
        <w:rPr>
          <w:rFonts w:ascii="Times New Roman" w:hAnsi="Times New Roman" w:cs="Times New Roman"/>
          <w:sz w:val="24"/>
          <w:szCs w:val="24"/>
        </w:rPr>
        <w:t xml:space="preserve"> all also showed significant decreasing trends in either 2011 (PI, FM, and PC) or 2012 (SS). </w:t>
      </w:r>
      <w:r w:rsidR="00E8184E">
        <w:rPr>
          <w:rFonts w:ascii="Times New Roman" w:hAnsi="Times New Roman" w:cs="Times New Roman"/>
          <w:sz w:val="24"/>
          <w:szCs w:val="24"/>
        </w:rPr>
        <w:t xml:space="preserve">For SS, significant high rates of change were detected in 2019 (Figure SS). At FM, significant high rates of changes were detected in 2018 (Figure FM).  At PI, however, both 2019 and 2020 have increased rates of change with 2020 being even higher than 2019 (Figure PI). </w:t>
      </w:r>
      <w:commentRangeEnd w:id="197"/>
      <w:r w:rsidR="000A6935">
        <w:rPr>
          <w:rStyle w:val="CommentReference"/>
        </w:rPr>
        <w:commentReference w:id="197"/>
      </w:r>
      <w:del w:id="198" w:author="Dix, Nikki" w:date="2024-01-30T14:12:00Z">
        <w:r w:rsidR="008B2834" w:rsidRPr="00E8184E" w:rsidDel="006F4A2B">
          <w:rPr>
            <w:rFonts w:ascii="Times New Roman" w:hAnsi="Times New Roman" w:cs="Times New Roman"/>
            <w:sz w:val="24"/>
            <w:szCs w:val="24"/>
            <w:highlight w:val="yellow"/>
          </w:rPr>
          <w:delText xml:space="preserve">Chlorophyll </w:delText>
        </w:r>
        <w:r w:rsidR="008B2834" w:rsidRPr="00E8184E" w:rsidDel="006F4A2B">
          <w:rPr>
            <w:rFonts w:ascii="Times New Roman" w:hAnsi="Times New Roman" w:cs="Times New Roman"/>
            <w:i/>
            <w:iCs/>
            <w:sz w:val="24"/>
            <w:szCs w:val="24"/>
            <w:highlight w:val="yellow"/>
          </w:rPr>
          <w:delText>a</w:delText>
        </w:r>
        <w:r w:rsidR="008B2834" w:rsidRPr="00E8184E" w:rsidDel="006F4A2B">
          <w:rPr>
            <w:rFonts w:ascii="Times New Roman" w:hAnsi="Times New Roman" w:cs="Times New Roman"/>
            <w:sz w:val="24"/>
            <w:szCs w:val="24"/>
            <w:highlight w:val="yellow"/>
          </w:rPr>
          <w:delText xml:space="preserve"> ranges were </w:delText>
        </w:r>
      </w:del>
      <w:del w:id="199" w:author="Dix, Nikki" w:date="2024-01-30T14:11:00Z">
        <w:r w:rsidR="008B2834" w:rsidRPr="00E8184E" w:rsidDel="0056750E">
          <w:rPr>
            <w:rFonts w:ascii="Times New Roman" w:hAnsi="Times New Roman" w:cs="Times New Roman"/>
            <w:sz w:val="24"/>
            <w:szCs w:val="24"/>
            <w:highlight w:val="yellow"/>
          </w:rPr>
          <w:delText xml:space="preserve">much </w:delText>
        </w:r>
      </w:del>
      <w:del w:id="200" w:author="Dix, Nikki" w:date="2024-01-30T14:12:00Z">
        <w:r w:rsidR="008B2834" w:rsidRPr="00E8184E" w:rsidDel="006F4A2B">
          <w:rPr>
            <w:rFonts w:ascii="Times New Roman" w:hAnsi="Times New Roman" w:cs="Times New Roman"/>
            <w:sz w:val="24"/>
            <w:szCs w:val="24"/>
            <w:highlight w:val="yellow"/>
          </w:rPr>
          <w:delText>higher in PC than the other sites (Figure PC GAM</w:delText>
        </w:r>
        <w:r w:rsidR="00573F91" w:rsidRPr="00E8184E" w:rsidDel="006F4A2B">
          <w:rPr>
            <w:rFonts w:ascii="Times New Roman" w:hAnsi="Times New Roman" w:cs="Times New Roman"/>
            <w:sz w:val="24"/>
            <w:szCs w:val="24"/>
            <w:highlight w:val="yellow"/>
          </w:rPr>
          <w:delText>, Table 2</w:delText>
        </w:r>
        <w:r w:rsidR="008B2834" w:rsidRPr="00E8184E" w:rsidDel="006F4A2B">
          <w:rPr>
            <w:rFonts w:ascii="Times New Roman" w:hAnsi="Times New Roman" w:cs="Times New Roman"/>
            <w:sz w:val="24"/>
            <w:szCs w:val="24"/>
            <w:highlight w:val="yellow"/>
          </w:rPr>
          <w:delText>).</w:delText>
        </w:r>
      </w:del>
    </w:p>
    <w:p w14:paraId="49BD419F" w14:textId="1DBFF157" w:rsidR="00681769" w:rsidDel="00516864" w:rsidRDefault="00000000" w:rsidP="003B101C">
      <w:pPr>
        <w:pStyle w:val="Heading2"/>
        <w:spacing w:line="480" w:lineRule="auto"/>
        <w:jc w:val="left"/>
        <w:rPr>
          <w:del w:id="201" w:author="Dix, Nikki" w:date="2024-01-30T14:12:00Z"/>
          <w:rFonts w:ascii="Times New Roman" w:hAnsi="Times New Roman" w:cs="Times New Roman"/>
          <w:sz w:val="24"/>
          <w:szCs w:val="24"/>
        </w:rPr>
      </w:pPr>
      <w:bookmarkStart w:id="202" w:name="patterns-of-variation"/>
      <w:bookmarkEnd w:id="173"/>
      <w:del w:id="203" w:author="Dix, Nikki" w:date="2024-01-30T14:12:00Z">
        <w:r w:rsidRPr="00A73537" w:rsidDel="00516864">
          <w:rPr>
            <w:rFonts w:ascii="Times New Roman" w:hAnsi="Times New Roman" w:cs="Times New Roman"/>
            <w:sz w:val="24"/>
            <w:szCs w:val="24"/>
          </w:rPr>
          <w:delText xml:space="preserve">Patterns </w:delText>
        </w:r>
        <w:r w:rsidR="00F32A49" w:rsidDel="00516864">
          <w:rPr>
            <w:rFonts w:ascii="Times New Roman" w:hAnsi="Times New Roman" w:cs="Times New Roman"/>
            <w:sz w:val="24"/>
            <w:szCs w:val="24"/>
          </w:rPr>
          <w:delText xml:space="preserve">and scales </w:delText>
        </w:r>
        <w:r w:rsidRPr="00A73537" w:rsidDel="00516864">
          <w:rPr>
            <w:rFonts w:ascii="Times New Roman" w:hAnsi="Times New Roman" w:cs="Times New Roman"/>
            <w:sz w:val="24"/>
            <w:szCs w:val="24"/>
          </w:rPr>
          <w:delText xml:space="preserve">of </w:delText>
        </w:r>
        <w:r w:rsidR="00F32A49" w:rsidDel="00516864">
          <w:rPr>
            <w:rFonts w:ascii="Times New Roman" w:hAnsi="Times New Roman" w:cs="Times New Roman"/>
            <w:sz w:val="24"/>
            <w:szCs w:val="24"/>
          </w:rPr>
          <w:delText>v</w:delText>
        </w:r>
        <w:r w:rsidRPr="00A73537" w:rsidDel="00516864">
          <w:rPr>
            <w:rFonts w:ascii="Times New Roman" w:hAnsi="Times New Roman" w:cs="Times New Roman"/>
            <w:sz w:val="24"/>
            <w:szCs w:val="24"/>
          </w:rPr>
          <w:delText>ariation</w:delText>
        </w:r>
      </w:del>
    </w:p>
    <w:p w14:paraId="1301DB41" w14:textId="272EE2BA" w:rsidR="00F32A49" w:rsidRPr="002B768E" w:rsidRDefault="00F32A49" w:rsidP="00AA64C8">
      <w:pPr>
        <w:spacing w:line="480" w:lineRule="auto"/>
        <w:ind w:firstLine="720"/>
        <w:jc w:val="left"/>
        <w:rPr>
          <w:rFonts w:ascii="Times New Roman" w:hAnsi="Times New Roman" w:cs="Times New Roman"/>
          <w:sz w:val="24"/>
          <w:szCs w:val="24"/>
        </w:rPr>
      </w:pPr>
      <w:commentRangeStart w:id="204"/>
      <w:r>
        <w:rPr>
          <w:rFonts w:ascii="Times New Roman" w:hAnsi="Times New Roman" w:cs="Times New Roman"/>
          <w:sz w:val="24"/>
          <w:szCs w:val="24"/>
        </w:rPr>
        <w:t>Low</w:t>
      </w:r>
      <w:commentRangeEnd w:id="204"/>
      <w:r w:rsidR="00F34252">
        <w:rPr>
          <w:rStyle w:val="CommentReference"/>
        </w:rPr>
        <w:commentReference w:id="204"/>
      </w:r>
      <w:r>
        <w:rPr>
          <w:rFonts w:ascii="Times New Roman" w:hAnsi="Times New Roman" w:cs="Times New Roman"/>
          <w:sz w:val="24"/>
          <w:szCs w:val="24"/>
        </w:rPr>
        <w:t xml:space="preserve">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w:t>
      </w:r>
      <w:ins w:id="205" w:author="Dix, Nikki" w:date="2024-01-30T14:18:00Z">
        <w:r w:rsidR="00B57F35">
          <w:rPr>
            <w:rFonts w:ascii="Times New Roman" w:hAnsi="Times New Roman" w:cs="Times New Roman"/>
            <w:sz w:val="24"/>
            <w:szCs w:val="24"/>
          </w:rPr>
          <w:t xml:space="preserve">the event-scale variability </w:t>
        </w:r>
      </w:ins>
      <w:r w:rsidR="009074AE">
        <w:rPr>
          <w:rFonts w:ascii="Times New Roman" w:hAnsi="Times New Roman" w:cs="Times New Roman"/>
          <w:sz w:val="24"/>
          <w:szCs w:val="24"/>
        </w:rPr>
        <w:t xml:space="preserve">observed at PC </w:t>
      </w:r>
      <w:del w:id="206" w:author="Dix, Nikki" w:date="2024-01-30T14:18:00Z">
        <w:r w:rsidR="009074AE" w:rsidDel="00B57F35">
          <w:rPr>
            <w:rFonts w:ascii="Times New Roman" w:hAnsi="Times New Roman" w:cs="Times New Roman"/>
            <w:sz w:val="24"/>
            <w:szCs w:val="24"/>
          </w:rPr>
          <w:delText xml:space="preserve">in the event-scale variability </w:delText>
        </w:r>
      </w:del>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Seasonal</w:t>
      </w:r>
      <w:ins w:id="207" w:author="Dix, Nikki" w:date="2024-01-30T14:19:00Z">
        <w:r w:rsidR="00E45E69">
          <w:rPr>
            <w:rFonts w:ascii="Times New Roman" w:hAnsi="Times New Roman" w:cs="Times New Roman"/>
            <w:sz w:val="24"/>
            <w:szCs w:val="24"/>
          </w:rPr>
          <w:t>ly,</w:t>
        </w:r>
      </w:ins>
      <w:r w:rsidR="002B768E">
        <w:rPr>
          <w:rFonts w:ascii="Times New Roman" w:hAnsi="Times New Roman" w:cs="Times New Roman"/>
          <w:sz w:val="24"/>
          <w:szCs w:val="24"/>
        </w:rPr>
        <w:t xml:space="preserve"> </w:t>
      </w:r>
      <w:del w:id="208" w:author="Dix, Nikki" w:date="2024-01-30T14:19:00Z">
        <w:r w:rsidR="002B768E" w:rsidDel="00E45E69">
          <w:rPr>
            <w:rFonts w:ascii="Times New Roman" w:hAnsi="Times New Roman" w:cs="Times New Roman"/>
            <w:sz w:val="24"/>
            <w:szCs w:val="24"/>
          </w:rPr>
          <w:delText xml:space="preserve">patterns at </w:delText>
        </w:r>
      </w:del>
      <w:r w:rsidR="002B768E">
        <w:rPr>
          <w:rFonts w:ascii="Times New Roman" w:hAnsi="Times New Roman" w:cs="Times New Roman"/>
          <w:sz w:val="24"/>
          <w:szCs w:val="24"/>
        </w:rPr>
        <w:t xml:space="preserve">PI and PC </w:t>
      </w:r>
      <w:del w:id="209" w:author="Dix, Nikki" w:date="2024-01-30T14:19:00Z">
        <w:r w:rsidR="002B768E" w:rsidDel="00E45E69">
          <w:rPr>
            <w:rFonts w:ascii="Times New Roman" w:hAnsi="Times New Roman" w:cs="Times New Roman"/>
            <w:sz w:val="24"/>
            <w:szCs w:val="24"/>
          </w:rPr>
          <w:delText xml:space="preserve">show </w:delText>
        </w:r>
      </w:del>
      <w:ins w:id="210" w:author="Dix, Nikki" w:date="2024-01-30T14:19:00Z">
        <w:r w:rsidR="00E45E69">
          <w:rPr>
            <w:rFonts w:ascii="Times New Roman" w:hAnsi="Times New Roman" w:cs="Times New Roman"/>
            <w:sz w:val="24"/>
            <w:szCs w:val="24"/>
          </w:rPr>
          <w:t xml:space="preserve">experienced </w:t>
        </w:r>
      </w:ins>
      <w:r w:rsidR="002B768E">
        <w:rPr>
          <w:rFonts w:ascii="Times New Roman" w:hAnsi="Times New Roman" w:cs="Times New Roman"/>
          <w:sz w:val="24"/>
          <w:szCs w:val="24"/>
        </w:rPr>
        <w:t xml:space="preserve">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w:t>
      </w:r>
      <w:del w:id="211" w:author="Dix, Nikki" w:date="2024-01-30T14:19:00Z">
        <w:r w:rsidR="002B768E" w:rsidDel="00654B44">
          <w:rPr>
            <w:rFonts w:ascii="Times New Roman" w:hAnsi="Times New Roman" w:cs="Times New Roman"/>
            <w:sz w:val="24"/>
            <w:szCs w:val="24"/>
          </w:rPr>
          <w:delText xml:space="preserve">September </w:delText>
        </w:r>
      </w:del>
      <w:ins w:id="212" w:author="Dix, Nikki" w:date="2024-01-30T14:19:00Z">
        <w:r w:rsidR="00654B44">
          <w:rPr>
            <w:rFonts w:ascii="Times New Roman" w:hAnsi="Times New Roman" w:cs="Times New Roman"/>
            <w:sz w:val="24"/>
            <w:szCs w:val="24"/>
          </w:rPr>
          <w:t xml:space="preserve">August </w:t>
        </w:r>
      </w:ins>
      <w:r w:rsidR="002B768E">
        <w:rPr>
          <w:rFonts w:ascii="Times New Roman" w:hAnsi="Times New Roman" w:cs="Times New Roman"/>
          <w:sz w:val="24"/>
          <w:szCs w:val="24"/>
        </w:rPr>
        <w:t>(Figures X-X)</w:t>
      </w:r>
      <w:ins w:id="213" w:author="Dix, Nikki" w:date="2024-01-30T14:20:00Z">
        <w:r w:rsidR="00106106">
          <w:rPr>
            <w:rFonts w:ascii="Times New Roman" w:hAnsi="Times New Roman" w:cs="Times New Roman"/>
            <w:sz w:val="24"/>
            <w:szCs w:val="24"/>
          </w:rPr>
          <w:t>, while</w:t>
        </w:r>
      </w:ins>
      <w:del w:id="214" w:author="Dix, Nikki" w:date="2024-01-30T14:20:00Z">
        <w:r w:rsidR="002B768E" w:rsidDel="00106106">
          <w:rPr>
            <w:rFonts w:ascii="Times New Roman" w:hAnsi="Times New Roman" w:cs="Times New Roman"/>
            <w:sz w:val="24"/>
            <w:szCs w:val="24"/>
          </w:rPr>
          <w:delText>.</w:delText>
        </w:r>
      </w:del>
      <w:r w:rsidR="002B768E">
        <w:rPr>
          <w:rFonts w:ascii="Times New Roman" w:hAnsi="Times New Roman" w:cs="Times New Roman"/>
          <w:sz w:val="24"/>
          <w:szCs w:val="24"/>
        </w:rPr>
        <w:t xml:space="preserve"> SS and FM show</w:t>
      </w:r>
      <w:ins w:id="215" w:author="Dix, Nikki" w:date="2024-01-30T14:20:00Z">
        <w:r w:rsidR="00106106">
          <w:rPr>
            <w:rFonts w:ascii="Times New Roman" w:hAnsi="Times New Roman" w:cs="Times New Roman"/>
            <w:sz w:val="24"/>
            <w:szCs w:val="24"/>
          </w:rPr>
          <w:t>ed</w:t>
        </w:r>
      </w:ins>
      <w:r w:rsidR="002B768E">
        <w:rPr>
          <w:rFonts w:ascii="Times New Roman" w:hAnsi="Times New Roman" w:cs="Times New Roman"/>
          <w:sz w:val="24"/>
          <w:szCs w:val="24"/>
        </w:rPr>
        <w:t xml:space="preserve"> a protracted seasonal pattern extending from May – </w:t>
      </w:r>
      <w:del w:id="216" w:author="Dix, Nikki" w:date="2024-01-30T14:19:00Z">
        <w:r w:rsidR="002B768E" w:rsidDel="00654B44">
          <w:rPr>
            <w:rFonts w:ascii="Times New Roman" w:hAnsi="Times New Roman" w:cs="Times New Roman"/>
            <w:sz w:val="24"/>
            <w:szCs w:val="24"/>
          </w:rPr>
          <w:delText xml:space="preserve">November </w:delText>
        </w:r>
      </w:del>
      <w:ins w:id="217" w:author="Dix, Nikki" w:date="2024-01-30T14:19:00Z">
        <w:r w:rsidR="00654B44">
          <w:rPr>
            <w:rFonts w:ascii="Times New Roman" w:hAnsi="Times New Roman" w:cs="Times New Roman"/>
            <w:sz w:val="24"/>
            <w:szCs w:val="24"/>
          </w:rPr>
          <w:t xml:space="preserve">October </w:t>
        </w:r>
      </w:ins>
      <w:r w:rsidR="002B768E">
        <w:rPr>
          <w:rFonts w:ascii="Times New Roman" w:hAnsi="Times New Roman" w:cs="Times New Roman"/>
          <w:sz w:val="24"/>
          <w:szCs w:val="24"/>
        </w:rPr>
        <w:t>(Figures X-X).</w:t>
      </w:r>
    </w:p>
    <w:p w14:paraId="7C8B55D6" w14:textId="18D48E10" w:rsidR="00681769" w:rsidDel="00516864" w:rsidRDefault="00000000" w:rsidP="003B101C">
      <w:pPr>
        <w:pStyle w:val="Heading2"/>
        <w:spacing w:line="480" w:lineRule="auto"/>
        <w:jc w:val="left"/>
        <w:rPr>
          <w:del w:id="218" w:author="Dix, Nikki" w:date="2024-01-30T14:12:00Z"/>
          <w:rFonts w:ascii="Times New Roman" w:hAnsi="Times New Roman" w:cs="Times New Roman"/>
          <w:sz w:val="24"/>
          <w:szCs w:val="24"/>
        </w:rPr>
      </w:pPr>
      <w:bookmarkStart w:id="219" w:name="seasonality-and-trends"/>
      <w:bookmarkEnd w:id="202"/>
      <w:del w:id="220" w:author="Dix, Nikki" w:date="2024-01-30T14:12:00Z">
        <w:r w:rsidRPr="00A73537" w:rsidDel="00516864">
          <w:rPr>
            <w:rFonts w:ascii="Times New Roman" w:hAnsi="Times New Roman" w:cs="Times New Roman"/>
            <w:sz w:val="24"/>
            <w:szCs w:val="24"/>
          </w:rPr>
          <w:delText>Seasonality and trends</w:delText>
        </w:r>
      </w:del>
    </w:p>
    <w:p w14:paraId="521D793B" w14:textId="753F3D75" w:rsidR="00AA64C8" w:rsidRPr="00EF1354"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del w:id="221" w:author="Dix, Nikki" w:date="2024-01-30T14:49:00Z">
        <w:r w:rsidR="006E1710" w:rsidRPr="00B267BF" w:rsidDel="001A3295">
          <w:rPr>
            <w:rFonts w:ascii="Times New Roman" w:hAnsi="Times New Roman" w:cs="Times New Roman"/>
            <w:sz w:val="24"/>
            <w:szCs w:val="24"/>
          </w:rPr>
          <w:delText>498</w:delText>
        </w:r>
      </w:del>
      <w:ins w:id="222" w:author="Dix, Nikki" w:date="2024-01-30T14:49:00Z">
        <w:r w:rsidR="001A3295">
          <w:rPr>
            <w:rFonts w:ascii="Times New Roman" w:hAnsi="Times New Roman" w:cs="Times New Roman"/>
            <w:sz w:val="24"/>
            <w:szCs w:val="24"/>
          </w:rPr>
          <w:t>50</w:t>
        </w:r>
      </w:ins>
      <w:r w:rsidR="006E1710" w:rsidRPr="00B267BF">
        <w:rPr>
          <w:rFonts w:ascii="Times New Roman" w:hAnsi="Times New Roman" w:cs="Times New Roman"/>
          <w:sz w:val="24"/>
          <w:szCs w:val="24"/>
        </w:rPr>
        <w:t>-6.</w:t>
      </w:r>
      <w:del w:id="223" w:author="Dix, Nikki" w:date="2024-01-30T14:44:00Z">
        <w:r w:rsidR="006E1710" w:rsidRPr="00B267BF" w:rsidDel="00ED6E54">
          <w:rPr>
            <w:rFonts w:ascii="Times New Roman" w:hAnsi="Times New Roman" w:cs="Times New Roman"/>
            <w:sz w:val="24"/>
            <w:szCs w:val="24"/>
          </w:rPr>
          <w:delText>9885</w:delText>
        </w:r>
      </w:del>
      <w:ins w:id="224" w:author="Dix, Nikki" w:date="2024-01-30T14:44:00Z">
        <w:r w:rsidR="00ED6E54" w:rsidRPr="00B267BF">
          <w:rPr>
            <w:rFonts w:ascii="Times New Roman" w:hAnsi="Times New Roman" w:cs="Times New Roman"/>
            <w:sz w:val="24"/>
            <w:szCs w:val="24"/>
          </w:rPr>
          <w:t>9</w:t>
        </w:r>
        <w:r w:rsidR="00ED6E54">
          <w:rPr>
            <w:rFonts w:ascii="Times New Roman" w:hAnsi="Times New Roman" w:cs="Times New Roman"/>
            <w:sz w:val="24"/>
            <w:szCs w:val="24"/>
          </w:rPr>
          <w:t>9</w:t>
        </w:r>
      </w:ins>
      <w:r w:rsidR="006E1710" w:rsidRPr="00B267BF">
        <w:rPr>
          <w:rFonts w:ascii="Times New Roman" w:hAnsi="Times New Roman" w:cs="Times New Roman"/>
          <w:sz w:val="24"/>
          <w:szCs w:val="24"/>
        </w:rPr>
        <w:t xml:space="preserve">)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w:t>
      </w:r>
      <w:ins w:id="225" w:author="Dix, Nikki" w:date="2024-01-30T14:50:00Z">
        <w:r w:rsidR="003821F3">
          <w:rPr>
            <w:rFonts w:ascii="Times New Roman" w:hAnsi="Times New Roman" w:cs="Times New Roman"/>
            <w:sz w:val="24"/>
            <w:szCs w:val="24"/>
          </w:rPr>
          <w:t xml:space="preserve">There was </w:t>
        </w:r>
        <w:commentRangeStart w:id="226"/>
        <w:r w:rsidR="003821F3">
          <w:rPr>
            <w:rFonts w:ascii="Times New Roman" w:hAnsi="Times New Roman" w:cs="Times New Roman"/>
            <w:sz w:val="24"/>
            <w:szCs w:val="24"/>
          </w:rPr>
          <w:t>no significant trend in fulcrum</w:t>
        </w:r>
        <w:r w:rsidR="00595942">
          <w:rPr>
            <w:rFonts w:ascii="Times New Roman" w:hAnsi="Times New Roman" w:cs="Times New Roman"/>
            <w:sz w:val="24"/>
            <w:szCs w:val="24"/>
          </w:rPr>
          <w:t>s over time</w:t>
        </w:r>
      </w:ins>
      <w:ins w:id="227" w:author="Dix, Nikki" w:date="2024-01-30T14:51:00Z">
        <w:r w:rsidR="00806C1C">
          <w:rPr>
            <w:rFonts w:ascii="Times New Roman" w:hAnsi="Times New Roman" w:cs="Times New Roman"/>
            <w:sz w:val="24"/>
            <w:szCs w:val="24"/>
          </w:rPr>
          <w:t xml:space="preserve"> </w:t>
        </w:r>
      </w:ins>
      <w:commentRangeEnd w:id="226"/>
      <w:ins w:id="228" w:author="Dix, Nikki" w:date="2024-01-30T14:52:00Z">
        <w:r w:rsidR="00E17A56">
          <w:rPr>
            <w:rStyle w:val="CommentReference"/>
          </w:rPr>
          <w:commentReference w:id="226"/>
        </w:r>
      </w:ins>
      <w:ins w:id="229" w:author="Dix, Nikki" w:date="2024-01-30T14:51:00Z">
        <w:r w:rsidR="00806C1C">
          <w:rPr>
            <w:rFonts w:ascii="Times New Roman" w:hAnsi="Times New Roman" w:cs="Times New Roman"/>
            <w:sz w:val="24"/>
            <w:szCs w:val="24"/>
          </w:rPr>
          <w:t>(p = ___)</w:t>
        </w:r>
      </w:ins>
      <w:ins w:id="230" w:author="Dix, Nikki" w:date="2024-01-30T14:50:00Z">
        <w:r w:rsidR="00595942">
          <w:rPr>
            <w:rFonts w:ascii="Times New Roman" w:hAnsi="Times New Roman" w:cs="Times New Roman"/>
            <w:sz w:val="24"/>
            <w:szCs w:val="24"/>
          </w:rPr>
          <w:t xml:space="preserve">, </w:t>
        </w:r>
      </w:ins>
      <w:ins w:id="231" w:author="Dix, Nikki" w:date="2024-01-30T14:51:00Z">
        <w:r w:rsidR="00595942">
          <w:rPr>
            <w:rFonts w:ascii="Times New Roman" w:hAnsi="Times New Roman" w:cs="Times New Roman"/>
            <w:sz w:val="24"/>
            <w:szCs w:val="24"/>
          </w:rPr>
          <w:t xml:space="preserve">but </w:t>
        </w:r>
      </w:ins>
      <w:commentRangeStart w:id="232"/>
      <w:ins w:id="233" w:author="Dix, Nikki" w:date="2024-01-30T14:56:00Z">
        <w:r w:rsidR="00F77366">
          <w:rPr>
            <w:rFonts w:ascii="Times New Roman" w:hAnsi="Times New Roman" w:cs="Times New Roman"/>
            <w:sz w:val="24"/>
            <w:szCs w:val="24"/>
          </w:rPr>
          <w:t xml:space="preserve">deviations in fulcrum timing </w:t>
        </w:r>
      </w:ins>
      <w:ins w:id="234" w:author="Dix, Nikki" w:date="2024-01-30T15:04:00Z">
        <w:r w:rsidR="0051651C">
          <w:rPr>
            <w:rFonts w:ascii="Times New Roman" w:hAnsi="Times New Roman" w:cs="Times New Roman"/>
            <w:sz w:val="24"/>
            <w:szCs w:val="24"/>
          </w:rPr>
          <w:t xml:space="preserve">from average </w:t>
        </w:r>
      </w:ins>
      <w:commentRangeEnd w:id="232"/>
      <w:ins w:id="235" w:author="Dix, Nikki" w:date="2024-01-30T15:05:00Z">
        <w:r w:rsidR="00A24F81">
          <w:rPr>
            <w:rStyle w:val="CommentReference"/>
          </w:rPr>
          <w:commentReference w:id="232"/>
        </w:r>
      </w:ins>
      <w:ins w:id="236" w:author="Dix, Nikki" w:date="2024-01-30T14:56:00Z">
        <w:r w:rsidR="00F77366">
          <w:rPr>
            <w:rFonts w:ascii="Times New Roman" w:hAnsi="Times New Roman" w:cs="Times New Roman"/>
            <w:sz w:val="24"/>
            <w:szCs w:val="24"/>
          </w:rPr>
          <w:t xml:space="preserve">may provide </w:t>
        </w:r>
        <w:r w:rsidR="00407F76">
          <w:rPr>
            <w:rFonts w:ascii="Times New Roman" w:hAnsi="Times New Roman" w:cs="Times New Roman"/>
            <w:sz w:val="24"/>
            <w:szCs w:val="24"/>
          </w:rPr>
          <w:t xml:space="preserve">insights into drivers of </w:t>
        </w:r>
      </w:ins>
      <w:ins w:id="237" w:author="Dix, Nikki" w:date="2024-01-30T14:54:00Z">
        <w:r w:rsidR="000407A4">
          <w:rPr>
            <w:rFonts w:ascii="Times New Roman" w:hAnsi="Times New Roman" w:cs="Times New Roman"/>
            <w:sz w:val="24"/>
            <w:szCs w:val="24"/>
          </w:rPr>
          <w:t>phytoplankton biomass accumulation</w:t>
        </w:r>
      </w:ins>
      <w:ins w:id="238" w:author="Dix, Nikki" w:date="2024-01-30T14:56:00Z">
        <w:r w:rsidR="00407F76">
          <w:rPr>
            <w:rFonts w:ascii="Times New Roman" w:hAnsi="Times New Roman" w:cs="Times New Roman"/>
            <w:sz w:val="24"/>
            <w:szCs w:val="24"/>
          </w:rPr>
          <w:t xml:space="preserve">. </w:t>
        </w:r>
      </w:ins>
      <w:del w:id="239" w:author="Dix, Nikki" w:date="2024-01-30T14:51:00Z">
        <w:r w:rsidR="006E1710" w:rsidRPr="00B267BF" w:rsidDel="00806C1C">
          <w:rPr>
            <w:rFonts w:ascii="Times New Roman" w:hAnsi="Times New Roman" w:cs="Times New Roman"/>
            <w:sz w:val="24"/>
            <w:szCs w:val="24"/>
          </w:rPr>
          <w:delText>Though statistically insignificant, all sites also exhibited a decrease in the annual fulcrum indicating a shift</w:delText>
        </w:r>
        <w:r w:rsidR="00EF1354" w:rsidDel="00806C1C">
          <w:rPr>
            <w:rFonts w:ascii="Times New Roman" w:hAnsi="Times New Roman" w:cs="Times New Roman"/>
            <w:sz w:val="24"/>
            <w:szCs w:val="24"/>
          </w:rPr>
          <w:delText xml:space="preserve"> over time</w:delText>
        </w:r>
        <w:r w:rsidR="006E1710" w:rsidRPr="00B267BF" w:rsidDel="00806C1C">
          <w:rPr>
            <w:rFonts w:ascii="Times New Roman" w:hAnsi="Times New Roman" w:cs="Times New Roman"/>
            <w:sz w:val="24"/>
            <w:szCs w:val="24"/>
          </w:rPr>
          <w:delText xml:space="preserve"> in earlier peak values in the year. </w:delText>
        </w:r>
      </w:del>
      <w:r w:rsidR="006E1710" w:rsidRPr="00B267BF">
        <w:rPr>
          <w:rFonts w:ascii="Times New Roman" w:hAnsi="Times New Roman" w:cs="Times New Roman"/>
          <w:sz w:val="24"/>
          <w:szCs w:val="24"/>
        </w:rPr>
        <w:t>The widest range in fulcrums occurred at PC (months 5.01 – 7.91)</w:t>
      </w:r>
      <w:ins w:id="240" w:author="Dix, Nikki" w:date="2024-01-30T15:03:00Z">
        <w:r w:rsidR="005B0759">
          <w:rPr>
            <w:rFonts w:ascii="Times New Roman" w:hAnsi="Times New Roman" w:cs="Times New Roman"/>
            <w:sz w:val="24"/>
            <w:szCs w:val="24"/>
          </w:rPr>
          <w:t>, and</w:t>
        </w:r>
      </w:ins>
      <w:del w:id="241" w:author="Dix, Nikki" w:date="2024-01-30T15:03:00Z">
        <w:r w:rsidR="006E1710" w:rsidRPr="00B267BF" w:rsidDel="005B0759">
          <w:rPr>
            <w:rFonts w:ascii="Times New Roman" w:hAnsi="Times New Roman" w:cs="Times New Roman"/>
            <w:sz w:val="24"/>
            <w:szCs w:val="24"/>
          </w:rPr>
          <w:delText>.</w:delText>
        </w:r>
      </w:del>
      <w:r w:rsidR="006E1710" w:rsidRPr="00B267BF">
        <w:rPr>
          <w:rFonts w:ascii="Times New Roman" w:hAnsi="Times New Roman" w:cs="Times New Roman"/>
          <w:sz w:val="24"/>
          <w:szCs w:val="24"/>
        </w:rPr>
        <w:t xml:space="preserve"> </w:t>
      </w:r>
      <w:ins w:id="242" w:author="Dix, Nikki" w:date="2024-01-30T15:03:00Z">
        <w:r w:rsidR="00EA76EE" w:rsidRPr="00B267BF">
          <w:rPr>
            <w:rFonts w:ascii="Times New Roman" w:hAnsi="Times New Roman" w:cs="Times New Roman"/>
            <w:sz w:val="24"/>
            <w:szCs w:val="24"/>
          </w:rPr>
          <w:t xml:space="preserve">PI had </w:t>
        </w:r>
      </w:ins>
      <w:ins w:id="243" w:author="Dix, Nikki" w:date="2024-01-30T15:57:00Z">
        <w:r w:rsidR="00CA39A6">
          <w:rPr>
            <w:rFonts w:ascii="Times New Roman" w:hAnsi="Times New Roman" w:cs="Times New Roman"/>
            <w:sz w:val="24"/>
            <w:szCs w:val="24"/>
          </w:rPr>
          <w:t xml:space="preserve">a </w:t>
        </w:r>
      </w:ins>
      <w:ins w:id="244" w:author="Dix, Nikki" w:date="2024-01-30T15:03:00Z">
        <w:r w:rsidR="00EA76EE">
          <w:rPr>
            <w:rFonts w:ascii="Times New Roman" w:hAnsi="Times New Roman" w:cs="Times New Roman"/>
            <w:sz w:val="24"/>
            <w:szCs w:val="24"/>
          </w:rPr>
          <w:t>similar</w:t>
        </w:r>
        <w:r w:rsidR="00EA76EE" w:rsidRPr="00B267BF">
          <w:rPr>
            <w:rFonts w:ascii="Times New Roman" w:hAnsi="Times New Roman" w:cs="Times New Roman"/>
            <w:sz w:val="24"/>
            <w:szCs w:val="24"/>
          </w:rPr>
          <w:t xml:space="preserve"> range (5.4</w:t>
        </w:r>
        <w:r w:rsidR="00EA76EE">
          <w:rPr>
            <w:rFonts w:ascii="Times New Roman" w:hAnsi="Times New Roman" w:cs="Times New Roman"/>
            <w:sz w:val="24"/>
            <w:szCs w:val="24"/>
          </w:rPr>
          <w:t>0</w:t>
        </w:r>
        <w:r w:rsidR="00EA76EE" w:rsidRPr="00B267BF">
          <w:rPr>
            <w:rFonts w:ascii="Times New Roman" w:hAnsi="Times New Roman" w:cs="Times New Roman"/>
            <w:sz w:val="24"/>
            <w:szCs w:val="24"/>
          </w:rPr>
          <w:t xml:space="preserve"> – 7.78). </w:t>
        </w:r>
      </w:ins>
      <w:r w:rsidR="006E1710" w:rsidRPr="00B267BF">
        <w:rPr>
          <w:rFonts w:ascii="Times New Roman" w:hAnsi="Times New Roman" w:cs="Times New Roman"/>
          <w:sz w:val="24"/>
          <w:szCs w:val="24"/>
        </w:rPr>
        <w:t xml:space="preserve">SS and FM had later </w:t>
      </w:r>
      <w:del w:id="245" w:author="Microsoft Word" w:date="2024-01-30T15:01:00Z">
        <w:r w:rsidR="006E1710" w:rsidRPr="00B267BF">
          <w:rPr>
            <w:rFonts w:ascii="Times New Roman" w:hAnsi="Times New Roman" w:cs="Times New Roman"/>
            <w:sz w:val="24"/>
            <w:szCs w:val="24"/>
          </w:rPr>
          <w:delText>fulcrums</w:delText>
        </w:r>
      </w:del>
      <w:ins w:id="246" w:author="Microsoft Word" w:date="2024-01-30T15:01:00Z">
        <w:r w:rsidR="006E1710" w:rsidRPr="00B267BF">
          <w:rPr>
            <w:rFonts w:ascii="Times New Roman" w:hAnsi="Times New Roman" w:cs="Times New Roman"/>
            <w:sz w:val="24"/>
            <w:szCs w:val="24"/>
          </w:rPr>
          <w:t>fulcrum</w:t>
        </w:r>
      </w:ins>
      <w:ins w:id="247" w:author="Dix, Nikki" w:date="2024-01-30T15:04:00Z">
        <w:r w:rsidR="00B80710">
          <w:rPr>
            <w:rFonts w:ascii="Times New Roman" w:hAnsi="Times New Roman" w:cs="Times New Roman"/>
            <w:sz w:val="24"/>
            <w:szCs w:val="24"/>
          </w:rPr>
          <w:t>s</w:t>
        </w:r>
      </w:ins>
      <w:ins w:id="248" w:author="Microsoft Word" w:date="2024-01-30T15:01:00Z">
        <w:r w:rsidR="00990AD7">
          <w:rPr>
            <w:rFonts w:ascii="Times New Roman" w:hAnsi="Times New Roman" w:cs="Times New Roman"/>
            <w:sz w:val="24"/>
            <w:szCs w:val="24"/>
          </w:rPr>
          <w:t xml:space="preserve"> </w:t>
        </w:r>
        <w:del w:id="249" w:author="Dix, Nikki" w:date="2024-01-30T15:04:00Z">
          <w:r w:rsidR="00990AD7" w:rsidDel="00B80710">
            <w:rPr>
              <w:rFonts w:ascii="Times New Roman" w:hAnsi="Times New Roman" w:cs="Times New Roman"/>
              <w:sz w:val="24"/>
              <w:szCs w:val="24"/>
            </w:rPr>
            <w:delText>range</w:delText>
          </w:r>
          <w:r w:rsidR="006E1710" w:rsidRPr="00B267BF" w:rsidDel="00B80710">
            <w:rPr>
              <w:rFonts w:ascii="Times New Roman" w:hAnsi="Times New Roman" w:cs="Times New Roman"/>
              <w:sz w:val="24"/>
              <w:szCs w:val="24"/>
            </w:rPr>
            <w:delText>s</w:delText>
          </w:r>
        </w:del>
      </w:ins>
      <w:del w:id="250" w:author="Dix, Nikki" w:date="2024-01-30T15:04:00Z">
        <w:r w:rsidR="006E1710" w:rsidRPr="00B267BF" w:rsidDel="00B80710">
          <w:rPr>
            <w:rFonts w:ascii="Times New Roman" w:hAnsi="Times New Roman" w:cs="Times New Roman"/>
            <w:sz w:val="24"/>
            <w:szCs w:val="24"/>
          </w:rPr>
          <w:delText xml:space="preserve"> </w:delText>
        </w:r>
      </w:del>
      <w:del w:id="251" w:author="Microsoft Word" w:date="2024-01-30T15:01:00Z">
        <w:r w:rsidR="006E1710" w:rsidRPr="00B267BF" w:rsidDel="00990AD7">
          <w:rPr>
            <w:rFonts w:ascii="Times New Roman" w:hAnsi="Times New Roman" w:cs="Times New Roman"/>
            <w:sz w:val="24"/>
            <w:szCs w:val="24"/>
          </w:rPr>
          <w:delText>from months</w:delText>
        </w:r>
      </w:del>
      <w:ins w:id="252" w:author="Microsoft Word" w:date="2024-01-30T15:01:00Z">
        <w:r w:rsidR="00990AD7">
          <w:rPr>
            <w:rFonts w:ascii="Times New Roman" w:hAnsi="Times New Roman" w:cs="Times New Roman"/>
            <w:sz w:val="24"/>
            <w:szCs w:val="24"/>
          </w:rPr>
          <w:t>(</w:t>
        </w:r>
      </w:ins>
      <w:del w:id="253" w:author="Dix, Nikki" w:date="2024-01-30T15:01:00Z">
        <w:r w:rsidR="006E1710" w:rsidRPr="00B267BF" w:rsidDel="00990AD7">
          <w:rPr>
            <w:rFonts w:ascii="Times New Roman" w:hAnsi="Times New Roman" w:cs="Times New Roman"/>
            <w:sz w:val="24"/>
            <w:szCs w:val="24"/>
          </w:rPr>
          <w:delText xml:space="preserve"> </w:delText>
        </w:r>
      </w:del>
      <w:r w:rsidR="006E1710" w:rsidRPr="00B267BF">
        <w:rPr>
          <w:rFonts w:ascii="Times New Roman" w:hAnsi="Times New Roman" w:cs="Times New Roman"/>
          <w:sz w:val="24"/>
          <w:szCs w:val="24"/>
        </w:rPr>
        <w:t>6.24</w:t>
      </w:r>
      <w:ins w:id="254" w:author="Dix, Nikki" w:date="2024-01-30T15:01:00Z">
        <w:r w:rsidR="00EF3032" w:rsidRPr="00B267BF">
          <w:rPr>
            <w:rFonts w:ascii="Times New Roman" w:hAnsi="Times New Roman" w:cs="Times New Roman"/>
            <w:sz w:val="24"/>
            <w:szCs w:val="24"/>
          </w:rPr>
          <w:t xml:space="preserve"> </w:t>
        </w:r>
      </w:ins>
      <w:ins w:id="255" w:author="Microsoft Word" w:date="2024-01-30T15:01:00Z">
        <w:r w:rsidR="00EF3032" w:rsidRPr="00B267BF">
          <w:rPr>
            <w:rFonts w:ascii="Times New Roman" w:hAnsi="Times New Roman" w:cs="Times New Roman"/>
            <w:sz w:val="24"/>
            <w:szCs w:val="24"/>
          </w:rPr>
          <w:t xml:space="preserve">– </w:t>
        </w:r>
        <w:r w:rsidR="006E1710" w:rsidRPr="00B267BF" w:rsidDel="00EF3032">
          <w:rPr>
            <w:rFonts w:ascii="Times New Roman" w:hAnsi="Times New Roman" w:cs="Times New Roman"/>
            <w:sz w:val="24"/>
            <w:szCs w:val="24"/>
          </w:rPr>
          <w:t xml:space="preserve"> </w:t>
        </w:r>
      </w:ins>
      <w:del w:id="256" w:author="Microsoft Word" w:date="2024-01-30T15:01:00Z">
        <w:r w:rsidR="006E1710" w:rsidRPr="00B267BF" w:rsidDel="00EF3032">
          <w:rPr>
            <w:rFonts w:ascii="Times New Roman" w:hAnsi="Times New Roman" w:cs="Times New Roman"/>
            <w:sz w:val="24"/>
            <w:szCs w:val="24"/>
          </w:rPr>
          <w:delText xml:space="preserve">to </w:delText>
        </w:r>
      </w:del>
      <w:r w:rsidR="006E1710" w:rsidRPr="00B267BF">
        <w:rPr>
          <w:rFonts w:ascii="Times New Roman" w:hAnsi="Times New Roman" w:cs="Times New Roman"/>
          <w:sz w:val="24"/>
          <w:szCs w:val="24"/>
        </w:rPr>
        <w:t xml:space="preserve">8.71 </w:t>
      </w:r>
      <w:del w:id="257" w:author="Microsoft Word" w:date="2024-01-30T15:01:00Z">
        <w:r w:rsidR="006E1710" w:rsidRPr="00B267BF" w:rsidDel="00990AD7">
          <w:rPr>
            <w:rFonts w:ascii="Times New Roman" w:hAnsi="Times New Roman" w:cs="Times New Roman"/>
            <w:sz w:val="24"/>
            <w:szCs w:val="24"/>
          </w:rPr>
          <w:delText>(</w:delText>
        </w:r>
      </w:del>
      <w:ins w:id="258" w:author="Microsoft Word" w:date="2024-01-30T15:01:00Z">
        <w:r w:rsidR="00990AD7">
          <w:rPr>
            <w:rFonts w:ascii="Times New Roman" w:hAnsi="Times New Roman" w:cs="Times New Roman"/>
            <w:sz w:val="24"/>
            <w:szCs w:val="24"/>
          </w:rPr>
          <w:t xml:space="preserve">at </w:t>
        </w:r>
      </w:ins>
      <w:r w:rsidR="006E1710" w:rsidRPr="00B267BF">
        <w:rPr>
          <w:rFonts w:ascii="Times New Roman" w:hAnsi="Times New Roman" w:cs="Times New Roman"/>
          <w:sz w:val="24"/>
          <w:szCs w:val="24"/>
        </w:rPr>
        <w:t>SS</w:t>
      </w:r>
      <w:del w:id="259" w:author="Microsoft Word" w:date="2024-01-30T15:01:00Z">
        <w:r w:rsidR="006E1710" w:rsidRPr="00B267BF" w:rsidDel="00990AD7">
          <w:rPr>
            <w:rFonts w:ascii="Times New Roman" w:hAnsi="Times New Roman" w:cs="Times New Roman"/>
            <w:sz w:val="24"/>
            <w:szCs w:val="24"/>
          </w:rPr>
          <w:delText>)</w:delText>
        </w:r>
      </w:del>
      <w:r w:rsidR="006E1710" w:rsidRPr="00B267BF">
        <w:rPr>
          <w:rFonts w:ascii="Times New Roman" w:hAnsi="Times New Roman" w:cs="Times New Roman"/>
          <w:sz w:val="24"/>
          <w:szCs w:val="24"/>
        </w:rPr>
        <w:t xml:space="preserve"> and </w:t>
      </w:r>
      <w:del w:id="260" w:author="Microsoft Word" w:date="2024-01-30T15:01:00Z">
        <w:r w:rsidR="006E1710" w:rsidRPr="00B267BF" w:rsidDel="00990AD7">
          <w:rPr>
            <w:rFonts w:ascii="Times New Roman" w:hAnsi="Times New Roman" w:cs="Times New Roman"/>
            <w:sz w:val="24"/>
            <w:szCs w:val="24"/>
          </w:rPr>
          <w:delText xml:space="preserve">months </w:delText>
        </w:r>
      </w:del>
      <w:r w:rsidR="006E1710" w:rsidRPr="00B267BF">
        <w:rPr>
          <w:rFonts w:ascii="Times New Roman" w:hAnsi="Times New Roman" w:cs="Times New Roman"/>
          <w:sz w:val="24"/>
          <w:szCs w:val="24"/>
        </w:rPr>
        <w:t>6.16</w:t>
      </w:r>
      <w:ins w:id="261" w:author="Dix, Nikki" w:date="2024-01-30T15:01:00Z">
        <w:r w:rsidR="00EF3032" w:rsidRPr="00B267BF">
          <w:rPr>
            <w:rFonts w:ascii="Times New Roman" w:hAnsi="Times New Roman" w:cs="Times New Roman"/>
            <w:sz w:val="24"/>
            <w:szCs w:val="24"/>
          </w:rPr>
          <w:t xml:space="preserve"> </w:t>
        </w:r>
      </w:ins>
      <w:ins w:id="262" w:author="Microsoft Word" w:date="2024-01-30T15:01:00Z">
        <w:r w:rsidR="00EF3032" w:rsidRPr="00B267BF">
          <w:rPr>
            <w:rFonts w:ascii="Times New Roman" w:hAnsi="Times New Roman" w:cs="Times New Roman"/>
            <w:sz w:val="24"/>
            <w:szCs w:val="24"/>
          </w:rPr>
          <w:t xml:space="preserve">– </w:t>
        </w:r>
        <w:r w:rsidR="006E1710" w:rsidRPr="00B267BF" w:rsidDel="00EF3032">
          <w:rPr>
            <w:rFonts w:ascii="Times New Roman" w:hAnsi="Times New Roman" w:cs="Times New Roman"/>
            <w:sz w:val="24"/>
            <w:szCs w:val="24"/>
          </w:rPr>
          <w:t xml:space="preserve"> </w:t>
        </w:r>
      </w:ins>
      <w:del w:id="263" w:author="Microsoft Word" w:date="2024-01-30T15:01:00Z">
        <w:r w:rsidR="006E1710" w:rsidRPr="00B267BF" w:rsidDel="00EF3032">
          <w:rPr>
            <w:rFonts w:ascii="Times New Roman" w:hAnsi="Times New Roman" w:cs="Times New Roman"/>
            <w:sz w:val="24"/>
            <w:szCs w:val="24"/>
          </w:rPr>
          <w:delText xml:space="preserve">to </w:delText>
        </w:r>
      </w:del>
      <w:r w:rsidR="006E1710" w:rsidRPr="00B267BF">
        <w:rPr>
          <w:rFonts w:ascii="Times New Roman" w:hAnsi="Times New Roman" w:cs="Times New Roman"/>
          <w:sz w:val="24"/>
          <w:szCs w:val="24"/>
        </w:rPr>
        <w:t xml:space="preserve">8.51 </w:t>
      </w:r>
      <w:del w:id="264" w:author="Microsoft Word" w:date="2024-01-30T15:01:00Z">
        <w:r w:rsidR="006E1710" w:rsidRPr="00B267BF" w:rsidDel="00990AD7">
          <w:rPr>
            <w:rFonts w:ascii="Times New Roman" w:hAnsi="Times New Roman" w:cs="Times New Roman"/>
            <w:sz w:val="24"/>
            <w:szCs w:val="24"/>
          </w:rPr>
          <w:delText>(</w:delText>
        </w:r>
      </w:del>
      <w:ins w:id="265" w:author="Microsoft Word" w:date="2024-01-30T15:01:00Z">
        <w:r w:rsidR="00990AD7">
          <w:rPr>
            <w:rFonts w:ascii="Times New Roman" w:hAnsi="Times New Roman" w:cs="Times New Roman"/>
            <w:sz w:val="24"/>
            <w:szCs w:val="24"/>
          </w:rPr>
          <w:t xml:space="preserve">at </w:t>
        </w:r>
      </w:ins>
      <w:r w:rsidR="006E1710" w:rsidRPr="00B267BF">
        <w:rPr>
          <w:rFonts w:ascii="Times New Roman" w:hAnsi="Times New Roman" w:cs="Times New Roman"/>
          <w:sz w:val="24"/>
          <w:szCs w:val="24"/>
        </w:rPr>
        <w:t xml:space="preserve">FM). </w:t>
      </w:r>
      <w:del w:id="266" w:author="Dix, Nikki" w:date="2024-01-30T15:03:00Z">
        <w:r w:rsidR="006E1710" w:rsidRPr="00B267BF" w:rsidDel="00EA76EE">
          <w:rPr>
            <w:rFonts w:ascii="Times New Roman" w:hAnsi="Times New Roman" w:cs="Times New Roman"/>
            <w:sz w:val="24"/>
            <w:szCs w:val="24"/>
          </w:rPr>
          <w:delText xml:space="preserve">PI had an equally narrow range of fulcrums to FM (months 5.4 – 7.78). </w:delText>
        </w:r>
      </w:del>
      <w:r w:rsidR="006E1710" w:rsidRPr="00B267BF">
        <w:rPr>
          <w:rFonts w:ascii="Times New Roman" w:hAnsi="Times New Roman" w:cs="Times New Roman"/>
          <w:sz w:val="24"/>
          <w:szCs w:val="24"/>
        </w:rPr>
        <w:t xml:space="preserve">These fulcrum values mirror the patterns observed in the seasonal-scale variability (Figures X variability) where </w:t>
      </w:r>
      <w:ins w:id="267" w:author="Dix, Nikki" w:date="2024-01-30T15:09:00Z">
        <w:r w:rsidR="0034782C">
          <w:rPr>
            <w:rFonts w:ascii="Times New Roman" w:hAnsi="Times New Roman" w:cs="Times New Roman"/>
            <w:sz w:val="24"/>
            <w:szCs w:val="24"/>
          </w:rPr>
          <w:t xml:space="preserve">phytoplankton </w:t>
        </w:r>
        <w:r w:rsidR="008D30F1">
          <w:rPr>
            <w:rFonts w:ascii="Times New Roman" w:hAnsi="Times New Roman" w:cs="Times New Roman"/>
            <w:sz w:val="24"/>
            <w:szCs w:val="24"/>
          </w:rPr>
          <w:t xml:space="preserve">accumulated </w:t>
        </w:r>
        <w:r w:rsidR="008D30F1" w:rsidRPr="00B267BF">
          <w:rPr>
            <w:rFonts w:ascii="Times New Roman" w:hAnsi="Times New Roman" w:cs="Times New Roman"/>
            <w:sz w:val="24"/>
            <w:szCs w:val="24"/>
          </w:rPr>
          <w:t xml:space="preserve">earlier in the year </w:t>
        </w:r>
        <w:r w:rsidR="008D30F1">
          <w:rPr>
            <w:rFonts w:ascii="Times New Roman" w:hAnsi="Times New Roman" w:cs="Times New Roman"/>
            <w:sz w:val="24"/>
            <w:szCs w:val="24"/>
          </w:rPr>
          <w:t xml:space="preserve">at </w:t>
        </w:r>
      </w:ins>
      <w:r w:rsidR="006E1710" w:rsidRPr="00B267BF">
        <w:rPr>
          <w:rFonts w:ascii="Times New Roman" w:hAnsi="Times New Roman" w:cs="Times New Roman"/>
          <w:sz w:val="24"/>
          <w:szCs w:val="24"/>
        </w:rPr>
        <w:t xml:space="preserve">PI and PC </w:t>
      </w:r>
      <w:ins w:id="268" w:author="Dix, Nikki" w:date="2024-01-30T15:10:00Z">
        <w:r w:rsidR="00C61391">
          <w:rPr>
            <w:rFonts w:ascii="Times New Roman" w:hAnsi="Times New Roman" w:cs="Times New Roman"/>
            <w:sz w:val="24"/>
            <w:szCs w:val="24"/>
          </w:rPr>
          <w:t xml:space="preserve">and </w:t>
        </w:r>
      </w:ins>
      <w:ins w:id="269" w:author="Dix, Nikki" w:date="2024-01-30T15:09:00Z">
        <w:r w:rsidR="00C61391" w:rsidRPr="00B267BF">
          <w:rPr>
            <w:rFonts w:ascii="Times New Roman" w:hAnsi="Times New Roman" w:cs="Times New Roman"/>
            <w:sz w:val="24"/>
            <w:szCs w:val="24"/>
          </w:rPr>
          <w:t>extend</w:t>
        </w:r>
      </w:ins>
      <w:ins w:id="270" w:author="Dix, Nikki" w:date="2024-01-30T15:10:00Z">
        <w:r w:rsidR="00C61391">
          <w:rPr>
            <w:rFonts w:ascii="Times New Roman" w:hAnsi="Times New Roman" w:cs="Times New Roman"/>
            <w:sz w:val="24"/>
            <w:szCs w:val="24"/>
          </w:rPr>
          <w:t>ed</w:t>
        </w:r>
      </w:ins>
      <w:ins w:id="271" w:author="Dix, Nikki" w:date="2024-01-30T15:09:00Z">
        <w:r w:rsidR="00C61391" w:rsidRPr="00B267BF">
          <w:rPr>
            <w:rFonts w:ascii="Times New Roman" w:hAnsi="Times New Roman" w:cs="Times New Roman"/>
            <w:sz w:val="24"/>
            <w:szCs w:val="24"/>
          </w:rPr>
          <w:t xml:space="preserve"> later in the year</w:t>
        </w:r>
        <w:r w:rsidR="00C61391" w:rsidRPr="00B267BF" w:rsidDel="008D30F1">
          <w:rPr>
            <w:rFonts w:ascii="Times New Roman" w:hAnsi="Times New Roman" w:cs="Times New Roman"/>
            <w:sz w:val="24"/>
            <w:szCs w:val="24"/>
          </w:rPr>
          <w:t xml:space="preserve"> </w:t>
        </w:r>
      </w:ins>
      <w:ins w:id="272" w:author="Dix, Nikki" w:date="2024-01-30T15:10:00Z">
        <w:r w:rsidR="00C61391">
          <w:rPr>
            <w:rFonts w:ascii="Times New Roman" w:hAnsi="Times New Roman" w:cs="Times New Roman"/>
            <w:sz w:val="24"/>
            <w:szCs w:val="24"/>
          </w:rPr>
          <w:t xml:space="preserve">at </w:t>
        </w:r>
      </w:ins>
      <w:del w:id="273" w:author="Dix, Nikki" w:date="2024-01-30T15:09:00Z">
        <w:r w:rsidR="006E1710" w:rsidRPr="00B267BF" w:rsidDel="008D30F1">
          <w:rPr>
            <w:rFonts w:ascii="Times New Roman" w:hAnsi="Times New Roman" w:cs="Times New Roman"/>
            <w:sz w:val="24"/>
            <w:szCs w:val="24"/>
          </w:rPr>
          <w:delText xml:space="preserve">begin earlier in the year and </w:delText>
        </w:r>
      </w:del>
      <w:r w:rsidR="006E1710" w:rsidRPr="00B267BF">
        <w:rPr>
          <w:rFonts w:ascii="Times New Roman" w:hAnsi="Times New Roman" w:cs="Times New Roman"/>
          <w:sz w:val="24"/>
          <w:szCs w:val="24"/>
        </w:rPr>
        <w:t>FM and SS</w:t>
      </w:r>
      <w:del w:id="274" w:author="Dix, Nikki" w:date="2024-01-30T15:09:00Z">
        <w:r w:rsidR="006E1710" w:rsidRPr="00B267BF" w:rsidDel="00C61391">
          <w:rPr>
            <w:rFonts w:ascii="Times New Roman" w:hAnsi="Times New Roman" w:cs="Times New Roman"/>
            <w:sz w:val="24"/>
            <w:szCs w:val="24"/>
          </w:rPr>
          <w:delText xml:space="preserve"> extend later in the year</w:delText>
        </w:r>
      </w:del>
      <w:r w:rsidR="006E1710" w:rsidRPr="00B267BF">
        <w:rPr>
          <w:rFonts w:ascii="Times New Roman" w:hAnsi="Times New Roman" w:cs="Times New Roman"/>
          <w:sz w:val="24"/>
          <w:szCs w:val="24"/>
        </w:rPr>
        <w:t xml:space="preserve">. </w:t>
      </w:r>
      <w:commentRangeStart w:id="275"/>
      <w:commentRangeStart w:id="276"/>
      <w:r w:rsidR="006E1710" w:rsidRPr="00B267BF">
        <w:rPr>
          <w:rFonts w:ascii="Times New Roman" w:hAnsi="Times New Roman" w:cs="Times New Roman"/>
          <w:sz w:val="24"/>
          <w:szCs w:val="24"/>
        </w:rPr>
        <w:t>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commentRangeEnd w:id="275"/>
      <w:r w:rsidR="00865ECC">
        <w:rPr>
          <w:rStyle w:val="CommentReference"/>
        </w:rPr>
        <w:commentReference w:id="275"/>
      </w:r>
      <w:r w:rsidR="00B267BF" w:rsidRPr="00B267BF">
        <w:rPr>
          <w:rFonts w:ascii="Times New Roman" w:hAnsi="Times New Roman" w:cs="Times New Roman"/>
          <w:sz w:val="24"/>
          <w:szCs w:val="24"/>
        </w:rPr>
        <w:t xml:space="preserve">This seasonal peak biomass was </w:t>
      </w:r>
      <w:r w:rsidR="00B267BF" w:rsidRPr="00B267BF">
        <w:rPr>
          <w:rFonts w:ascii="Times New Roman" w:hAnsi="Times New Roman" w:cs="Times New Roman"/>
          <w:sz w:val="24"/>
          <w:szCs w:val="24"/>
        </w:rPr>
        <w:lastRenderedPageBreak/>
        <w:t>found to be increasing at FM and SS, but not PC and PI (Figures XXX).</w:t>
      </w:r>
      <w:r w:rsidR="00EF1354">
        <w:rPr>
          <w:rFonts w:ascii="Times New Roman" w:hAnsi="Times New Roman" w:cs="Times New Roman"/>
          <w:sz w:val="24"/>
          <w:szCs w:val="24"/>
        </w:rPr>
        <w:t xml:space="preserve"> For the most part, </w:t>
      </w:r>
      <w:proofErr w:type="gramStart"/>
      <w:r w:rsidR="00EF1354">
        <w:rPr>
          <w:rFonts w:ascii="Times New Roman" w:hAnsi="Times New Roman" w:cs="Times New Roman"/>
          <w:sz w:val="24"/>
          <w:szCs w:val="24"/>
        </w:rPr>
        <w:t>change</w:t>
      </w:r>
      <w:proofErr w:type="gramEnd"/>
      <w:r w:rsidR="00EF1354">
        <w:rPr>
          <w:rFonts w:ascii="Times New Roman" w:hAnsi="Times New Roman" w:cs="Times New Roman"/>
          <w:sz w:val="24"/>
          <w:szCs w:val="24"/>
        </w:rPr>
        <w:t xml:space="preserve"> in chlorophyll </w:t>
      </w:r>
      <w:r w:rsidR="00EF1354">
        <w:rPr>
          <w:rFonts w:ascii="Times New Roman" w:hAnsi="Times New Roman" w:cs="Times New Roman"/>
          <w:i/>
          <w:iCs/>
          <w:sz w:val="24"/>
          <w:szCs w:val="24"/>
        </w:rPr>
        <w:t>a</w:t>
      </w:r>
      <w:r w:rsidR="00EF1354">
        <w:rPr>
          <w:rFonts w:ascii="Times New Roman" w:hAnsi="Times New Roman" w:cs="Times New Roman"/>
          <w:sz w:val="24"/>
          <w:szCs w:val="24"/>
        </w:rPr>
        <w:t xml:space="preserve"> per year for the window of the peak season mirrored the results of the annual changes. However, PI had a high significant change in peak seasonal chlorophyll in 2014 (Figure PI seasonal trends), FM had a significant high slope in 2013 (Figure FM seasonal trends), and PC had one in 2015 (Figure PC seasonal trends). These years were not significant in the </w:t>
      </w:r>
      <w:proofErr w:type="gramStart"/>
      <w:r w:rsidR="00EF1354">
        <w:rPr>
          <w:rFonts w:ascii="Times New Roman" w:hAnsi="Times New Roman" w:cs="Times New Roman"/>
          <w:sz w:val="24"/>
          <w:szCs w:val="24"/>
        </w:rPr>
        <w:t>long term</w:t>
      </w:r>
      <w:proofErr w:type="gramEnd"/>
      <w:r w:rsidR="00EF1354">
        <w:rPr>
          <w:rFonts w:ascii="Times New Roman" w:hAnsi="Times New Roman" w:cs="Times New Roman"/>
          <w:sz w:val="24"/>
          <w:szCs w:val="24"/>
        </w:rPr>
        <w:t xml:space="preserve"> annual trends at each site.</w:t>
      </w:r>
      <w:commentRangeEnd w:id="276"/>
      <w:r w:rsidR="001E1CAA">
        <w:rPr>
          <w:rStyle w:val="CommentReference"/>
        </w:rPr>
        <w:commentReference w:id="276"/>
      </w:r>
    </w:p>
    <w:p w14:paraId="01A2E73A" w14:textId="05415827" w:rsidR="00B267BF" w:rsidRDefault="00C83C78" w:rsidP="00B267BF">
      <w:pPr>
        <w:pStyle w:val="Heading2"/>
        <w:spacing w:line="480" w:lineRule="auto"/>
        <w:jc w:val="left"/>
        <w:rPr>
          <w:rFonts w:ascii="Times New Roman" w:hAnsi="Times New Roman" w:cs="Times New Roman"/>
          <w:sz w:val="24"/>
          <w:szCs w:val="24"/>
        </w:rPr>
      </w:pPr>
      <w:r>
        <w:rPr>
          <w:rFonts w:ascii="Times New Roman" w:hAnsi="Times New Roman" w:cs="Times New Roman"/>
          <w:sz w:val="24"/>
          <w:szCs w:val="24"/>
        </w:rPr>
        <w:t>C</w:t>
      </w:r>
      <w:r w:rsidR="00F32A49">
        <w:rPr>
          <w:rFonts w:ascii="Times New Roman" w:hAnsi="Times New Roman" w:cs="Times New Roman"/>
          <w:sz w:val="24"/>
          <w:szCs w:val="24"/>
        </w:rPr>
        <w:t xml:space="preserve">limate </w:t>
      </w:r>
      <w:ins w:id="277" w:author="Dix, Nikki" w:date="2024-01-30T15:50:00Z">
        <w:r w:rsidR="0060717E">
          <w:rPr>
            <w:rFonts w:ascii="Times New Roman" w:hAnsi="Times New Roman" w:cs="Times New Roman"/>
            <w:sz w:val="24"/>
            <w:szCs w:val="24"/>
          </w:rPr>
          <w:t xml:space="preserve">and environmental </w:t>
        </w:r>
      </w:ins>
      <w:del w:id="278" w:author="Dix, Nikki" w:date="2024-01-30T15:50:00Z">
        <w:r w:rsidR="00F32A49" w:rsidDel="00F332A8">
          <w:rPr>
            <w:rFonts w:ascii="Times New Roman" w:hAnsi="Times New Roman" w:cs="Times New Roman"/>
            <w:sz w:val="24"/>
            <w:szCs w:val="24"/>
          </w:rPr>
          <w:delText>variables</w:delText>
        </w:r>
      </w:del>
      <w:ins w:id="279" w:author="Dix, Nikki" w:date="2024-01-30T15:50:00Z">
        <w:r w:rsidR="00F332A8">
          <w:rPr>
            <w:rFonts w:ascii="Times New Roman" w:hAnsi="Times New Roman" w:cs="Times New Roman"/>
            <w:sz w:val="24"/>
            <w:szCs w:val="24"/>
          </w:rPr>
          <w:t>drivers</w:t>
        </w:r>
      </w:ins>
    </w:p>
    <w:p w14:paraId="7C680B8B" w14:textId="5E756AB9" w:rsidR="00E35A92" w:rsidRDefault="00B267BF" w:rsidP="00EF1354">
      <w:pPr>
        <w:spacing w:line="480" w:lineRule="auto"/>
        <w:jc w:val="left"/>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 xml:space="preserve">Water temperatures </w:t>
      </w:r>
      <w:r w:rsidR="00EF1354">
        <w:rPr>
          <w:rFonts w:ascii="Times New Roman" w:hAnsi="Times New Roman" w:cs="Times New Roman"/>
          <w:sz w:val="24"/>
          <w:szCs w:val="24"/>
        </w:rPr>
        <w:t xml:space="preserve">typically were </w:t>
      </w:r>
      <w:del w:id="280" w:author="Dix, Nikki" w:date="2024-01-30T15:20:00Z">
        <w:r w:rsidR="00EF1354" w:rsidDel="003D5C5B">
          <w:rPr>
            <w:rFonts w:ascii="Times New Roman" w:hAnsi="Times New Roman" w:cs="Times New Roman"/>
            <w:sz w:val="24"/>
            <w:szCs w:val="24"/>
          </w:rPr>
          <w:delText xml:space="preserve">within </w:delText>
        </w:r>
      </w:del>
      <w:r w:rsidR="00EF1354">
        <w:rPr>
          <w:rFonts w:ascii="Times New Roman" w:hAnsi="Times New Roman" w:cs="Times New Roman"/>
          <w:sz w:val="24"/>
          <w:szCs w:val="24"/>
        </w:rPr>
        <w:t xml:space="preserve">similar </w:t>
      </w:r>
      <w:del w:id="281" w:author="Dix, Nikki" w:date="2024-01-30T15:20:00Z">
        <w:r w:rsidR="00EF1354" w:rsidDel="003D5C5B">
          <w:rPr>
            <w:rFonts w:ascii="Times New Roman" w:hAnsi="Times New Roman" w:cs="Times New Roman"/>
            <w:sz w:val="24"/>
            <w:szCs w:val="24"/>
          </w:rPr>
          <w:delText xml:space="preserve">ranges </w:delText>
        </w:r>
      </w:del>
      <w:r w:rsidR="00EF1354">
        <w:rPr>
          <w:rFonts w:ascii="Times New Roman" w:hAnsi="Times New Roman" w:cs="Times New Roman"/>
          <w:sz w:val="24"/>
          <w:szCs w:val="24"/>
        </w:rPr>
        <w:t>at all sites (Figure WQ Temp/Sal, Table 4)</w:t>
      </w:r>
      <w:r w:rsidR="00E35A92">
        <w:rPr>
          <w:rFonts w:ascii="Times New Roman" w:hAnsi="Times New Roman" w:cs="Times New Roman"/>
          <w:sz w:val="24"/>
          <w:szCs w:val="24"/>
        </w:rPr>
        <w:t xml:space="preserve">. </w:t>
      </w:r>
      <w:r w:rsidR="00C83C78">
        <w:rPr>
          <w:rFonts w:ascii="Times New Roman" w:hAnsi="Times New Roman" w:cs="Times New Roman"/>
          <w:sz w:val="24"/>
          <w:szCs w:val="24"/>
        </w:rPr>
        <w:t xml:space="preserve">Drops in average water temperatures in the winter </w:t>
      </w:r>
      <w:del w:id="282" w:author="Microsoft Word" w:date="2024-01-30T15:22:00Z">
        <w:r w:rsidR="00C83C78" w:rsidDel="00626C2F">
          <w:rPr>
            <w:rFonts w:ascii="Times New Roman" w:hAnsi="Times New Roman" w:cs="Times New Roman"/>
            <w:sz w:val="24"/>
            <w:szCs w:val="24"/>
          </w:rPr>
          <w:delText xml:space="preserve">are </w:delText>
        </w:r>
      </w:del>
      <w:ins w:id="283" w:author="Microsoft Word" w:date="2024-01-30T15:22:00Z">
        <w:r w:rsidR="00626C2F">
          <w:rPr>
            <w:rFonts w:ascii="Times New Roman" w:hAnsi="Times New Roman" w:cs="Times New Roman"/>
            <w:sz w:val="24"/>
            <w:szCs w:val="24"/>
          </w:rPr>
          <w:t xml:space="preserve">were </w:t>
        </w:r>
      </w:ins>
      <w:del w:id="284" w:author="Microsoft Word" w:date="2024-01-30T15:22:00Z">
        <w:r w:rsidR="00C83C78" w:rsidDel="00626C2F">
          <w:rPr>
            <w:rFonts w:ascii="Times New Roman" w:hAnsi="Times New Roman" w:cs="Times New Roman"/>
            <w:sz w:val="24"/>
            <w:szCs w:val="24"/>
          </w:rPr>
          <w:delText xml:space="preserve">observable </w:delText>
        </w:r>
        <w:r w:rsidR="00C83C78">
          <w:rPr>
            <w:rFonts w:ascii="Times New Roman" w:hAnsi="Times New Roman" w:cs="Times New Roman"/>
            <w:sz w:val="24"/>
            <w:szCs w:val="24"/>
          </w:rPr>
          <w:delText>in</w:delText>
        </w:r>
      </w:del>
      <w:ins w:id="285" w:author="Microsoft Word" w:date="2024-01-30T15:22:00Z">
        <w:r w:rsidR="00626C2F">
          <w:rPr>
            <w:rFonts w:ascii="Times New Roman" w:hAnsi="Times New Roman" w:cs="Times New Roman"/>
            <w:sz w:val="24"/>
            <w:szCs w:val="24"/>
          </w:rPr>
          <w:t xml:space="preserve">notable </w:t>
        </w:r>
        <w:r w:rsidR="00C83C78">
          <w:rPr>
            <w:rFonts w:ascii="Times New Roman" w:hAnsi="Times New Roman" w:cs="Times New Roman"/>
            <w:sz w:val="24"/>
            <w:szCs w:val="24"/>
          </w:rPr>
          <w:t xml:space="preserve">in </w:t>
        </w:r>
        <w:r w:rsidR="001B7138">
          <w:rPr>
            <w:rFonts w:ascii="Times New Roman" w:hAnsi="Times New Roman" w:cs="Times New Roman"/>
            <w:sz w:val="24"/>
            <w:szCs w:val="24"/>
          </w:rPr>
          <w:t>2002-2003,</w:t>
        </w:r>
      </w:ins>
      <w:ins w:id="286" w:author="Dix, Nikki" w:date="2024-01-30T15:21:00Z">
        <w:r w:rsidR="001B7138">
          <w:rPr>
            <w:rFonts w:ascii="Times New Roman" w:hAnsi="Times New Roman" w:cs="Times New Roman"/>
            <w:sz w:val="24"/>
            <w:szCs w:val="24"/>
          </w:rPr>
          <w:t xml:space="preserve"> </w:t>
        </w:r>
      </w:ins>
      <w:r w:rsidR="00C83C78">
        <w:rPr>
          <w:rFonts w:ascii="Times New Roman" w:hAnsi="Times New Roman" w:cs="Times New Roman"/>
          <w:sz w:val="24"/>
          <w:szCs w:val="24"/>
        </w:rPr>
        <w:t>2010-2011, 2011-2012, and 201</w:t>
      </w:r>
      <w:r w:rsidR="004636C6">
        <w:rPr>
          <w:rFonts w:ascii="Times New Roman" w:hAnsi="Times New Roman" w:cs="Times New Roman"/>
          <w:sz w:val="24"/>
          <w:szCs w:val="24"/>
        </w:rPr>
        <w:t>7</w:t>
      </w:r>
      <w:r w:rsidR="00C83C78">
        <w:rPr>
          <w:rFonts w:ascii="Times New Roman" w:hAnsi="Times New Roman" w:cs="Times New Roman"/>
          <w:sz w:val="24"/>
          <w:szCs w:val="24"/>
        </w:rPr>
        <w:t>-201</w:t>
      </w:r>
      <w:r w:rsidR="004636C6">
        <w:rPr>
          <w:rFonts w:ascii="Times New Roman" w:hAnsi="Times New Roman" w:cs="Times New Roman"/>
          <w:sz w:val="24"/>
          <w:szCs w:val="24"/>
        </w:rPr>
        <w:t>8</w:t>
      </w:r>
      <w:ins w:id="287" w:author="Dix, Nikki" w:date="2024-01-30T15:23:00Z">
        <w:r w:rsidR="00646D99">
          <w:rPr>
            <w:rFonts w:ascii="Times New Roman" w:hAnsi="Times New Roman" w:cs="Times New Roman"/>
            <w:sz w:val="24"/>
            <w:szCs w:val="24"/>
          </w:rPr>
          <w:t xml:space="preserve">, </w:t>
        </w:r>
        <w:commentRangeStart w:id="288"/>
        <w:r w:rsidR="00646D99">
          <w:rPr>
            <w:rFonts w:ascii="Times New Roman" w:hAnsi="Times New Roman" w:cs="Times New Roman"/>
            <w:sz w:val="24"/>
            <w:szCs w:val="24"/>
          </w:rPr>
          <w:t>an approximate eight-year return interval</w:t>
        </w:r>
      </w:ins>
      <w:commentRangeEnd w:id="288"/>
      <w:ins w:id="289" w:author="Dix, Nikki" w:date="2024-01-30T15:25:00Z">
        <w:r w:rsidR="00354E24">
          <w:rPr>
            <w:rStyle w:val="CommentReference"/>
          </w:rPr>
          <w:commentReference w:id="288"/>
        </w:r>
      </w:ins>
      <w:r w:rsidR="00C83C78">
        <w:rPr>
          <w:rFonts w:ascii="Times New Roman" w:hAnsi="Times New Roman" w:cs="Times New Roman"/>
          <w:sz w:val="24"/>
          <w:szCs w:val="24"/>
        </w:rPr>
        <w:t xml:space="preserve">. </w:t>
      </w:r>
      <w:ins w:id="290" w:author="Microsoft Word" w:date="2024-01-30T15:22:00Z">
        <w:del w:id="291" w:author="Dix, Nikki" w:date="2024-01-30T15:23:00Z">
          <w:r w:rsidR="001B7138" w:rsidDel="00646D99">
            <w:rPr>
              <w:rFonts w:ascii="Times New Roman" w:hAnsi="Times New Roman" w:cs="Times New Roman"/>
              <w:sz w:val="24"/>
              <w:szCs w:val="24"/>
            </w:rPr>
            <w:delText xml:space="preserve">[Describe </w:delText>
          </w:r>
          <w:r w:rsidR="00CD3997" w:rsidDel="00646D99">
            <w:rPr>
              <w:rFonts w:ascii="Times New Roman" w:hAnsi="Times New Roman" w:cs="Times New Roman"/>
              <w:sz w:val="24"/>
              <w:szCs w:val="24"/>
            </w:rPr>
            <w:delText xml:space="preserve">cyclical pattern in minimum temperatures.] </w:delText>
          </w:r>
        </w:del>
      </w:ins>
      <w:r w:rsidR="00EF1354">
        <w:rPr>
          <w:rFonts w:ascii="Times New Roman" w:hAnsi="Times New Roman" w:cs="Times New Roman"/>
          <w:sz w:val="24"/>
          <w:szCs w:val="24"/>
        </w:rPr>
        <w:t xml:space="preserve">SS and FM are more saline stations with average salinities in the 33-34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range. PI and PC are further from inlets and experience more brackish conditions with average salinities between 15-27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(Table 4). PC also frequently has low salinities compared to all other sites (Figure WQ Temp/Sal). </w:t>
      </w:r>
    </w:p>
    <w:p w14:paraId="5A7A79FB" w14:textId="6BDD39F8" w:rsidR="00EF1354" w:rsidRDefault="00EF1354"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r>
      <w:del w:id="292" w:author="Dix, Nikki" w:date="2024-01-30T15:26:00Z">
        <w:r w:rsidDel="00880050">
          <w:rPr>
            <w:rFonts w:ascii="Times New Roman" w:hAnsi="Times New Roman" w:cs="Times New Roman"/>
            <w:sz w:val="24"/>
            <w:szCs w:val="24"/>
          </w:rPr>
          <w:delText>Almost half of the years in the 20-year time period had</w:delText>
        </w:r>
      </w:del>
      <w:ins w:id="293" w:author="Dix, Nikki" w:date="2024-01-30T15:26:00Z">
        <w:r w:rsidR="00880050">
          <w:rPr>
            <w:rFonts w:ascii="Times New Roman" w:hAnsi="Times New Roman" w:cs="Times New Roman"/>
            <w:sz w:val="24"/>
            <w:szCs w:val="24"/>
          </w:rPr>
          <w:t>Average</w:t>
        </w:r>
      </w:ins>
      <w:r>
        <w:rPr>
          <w:rFonts w:ascii="Times New Roman" w:hAnsi="Times New Roman" w:cs="Times New Roman"/>
          <w:sz w:val="24"/>
          <w:szCs w:val="24"/>
        </w:rPr>
        <w:t xml:space="preserve"> annual rainfall</w:t>
      </w:r>
      <w:ins w:id="294" w:author="Dix, Nikki" w:date="2024-01-30T15:26:00Z">
        <w:r w:rsidR="00880050">
          <w:rPr>
            <w:rFonts w:ascii="Times New Roman" w:hAnsi="Times New Roman" w:cs="Times New Roman"/>
            <w:sz w:val="24"/>
            <w:szCs w:val="24"/>
          </w:rPr>
          <w:t xml:space="preserve"> for the </w:t>
        </w:r>
      </w:ins>
      <w:del w:id="295" w:author="Dix, Nikki" w:date="2024-01-30T15:26:00Z">
        <w:r w:rsidDel="00880050">
          <w:rPr>
            <w:rFonts w:ascii="Times New Roman" w:hAnsi="Times New Roman" w:cs="Times New Roman"/>
            <w:sz w:val="24"/>
            <w:szCs w:val="24"/>
          </w:rPr>
          <w:delText xml:space="preserve">s that fell below the </w:delText>
        </w:r>
      </w:del>
      <w:r>
        <w:rPr>
          <w:rFonts w:ascii="Times New Roman" w:hAnsi="Times New Roman" w:cs="Times New Roman"/>
          <w:sz w:val="24"/>
          <w:szCs w:val="24"/>
        </w:rPr>
        <w:t xml:space="preserve">20-year </w:t>
      </w:r>
      <w:del w:id="296" w:author="Dix, Nikki" w:date="2024-01-30T15:26:00Z">
        <w:r w:rsidDel="00880050">
          <w:rPr>
            <w:rFonts w:ascii="Times New Roman" w:hAnsi="Times New Roman" w:cs="Times New Roman"/>
            <w:sz w:val="24"/>
            <w:szCs w:val="24"/>
          </w:rPr>
          <w:delText>average (</w:delText>
        </w:r>
      </w:del>
      <w:ins w:id="297" w:author="Dix, Nikki" w:date="2024-01-30T15:26:00Z">
        <w:r w:rsidR="00880050">
          <w:rPr>
            <w:rFonts w:ascii="Times New Roman" w:hAnsi="Times New Roman" w:cs="Times New Roman"/>
            <w:sz w:val="24"/>
            <w:szCs w:val="24"/>
          </w:rPr>
          <w:t xml:space="preserve">period was </w:t>
        </w:r>
      </w:ins>
      <w:r>
        <w:rPr>
          <w:rFonts w:ascii="Times New Roman" w:hAnsi="Times New Roman" w:cs="Times New Roman"/>
          <w:sz w:val="24"/>
          <w:szCs w:val="24"/>
        </w:rPr>
        <w:t>11</w:t>
      </w:r>
      <w:del w:id="298" w:author="Dix, Nikki" w:date="2024-01-30T15:26:00Z">
        <w:r w:rsidDel="00880050">
          <w:rPr>
            <w:rFonts w:ascii="Times New Roman" w:hAnsi="Times New Roman" w:cs="Times New Roman"/>
            <w:sz w:val="24"/>
            <w:szCs w:val="24"/>
          </w:rPr>
          <w:delText xml:space="preserve">9.834 </w:delText>
        </w:r>
      </w:del>
      <w:ins w:id="299" w:author="Dix, Nikki" w:date="2024-01-30T15:26:00Z">
        <w:r w:rsidR="00880050">
          <w:rPr>
            <w:rFonts w:ascii="Times New Roman" w:hAnsi="Times New Roman" w:cs="Times New Roman"/>
            <w:sz w:val="24"/>
            <w:szCs w:val="24"/>
          </w:rPr>
          <w:t xml:space="preserve">2 </w:t>
        </w:r>
      </w:ins>
      <w:r>
        <w:rPr>
          <w:rFonts w:ascii="Times New Roman" w:hAnsi="Times New Roman" w:cs="Times New Roman"/>
          <w:sz w:val="24"/>
          <w:szCs w:val="24"/>
        </w:rPr>
        <w:t>cm</w:t>
      </w:r>
      <w:del w:id="300" w:author="Dix, Nikki" w:date="2024-01-30T15:26:00Z">
        <w:r w:rsidDel="00880050">
          <w:rPr>
            <w:rFonts w:ascii="Times New Roman" w:hAnsi="Times New Roman" w:cs="Times New Roman"/>
            <w:sz w:val="24"/>
            <w:szCs w:val="24"/>
          </w:rPr>
          <w:delText>,</w:delText>
        </w:r>
      </w:del>
      <w:r>
        <w:rPr>
          <w:rFonts w:ascii="Times New Roman" w:hAnsi="Times New Roman" w:cs="Times New Roman"/>
          <w:sz w:val="24"/>
          <w:szCs w:val="24"/>
        </w:rPr>
        <w:t xml:space="preserve"> </w:t>
      </w:r>
      <w:ins w:id="301" w:author="Dix, Nikki" w:date="2024-01-30T15:26:00Z">
        <w:r w:rsidR="00880050">
          <w:rPr>
            <w:rFonts w:ascii="Times New Roman" w:hAnsi="Times New Roman" w:cs="Times New Roman"/>
            <w:sz w:val="24"/>
            <w:szCs w:val="24"/>
          </w:rPr>
          <w:t>(</w:t>
        </w:r>
      </w:ins>
      <w:r>
        <w:rPr>
          <w:rFonts w:ascii="Times New Roman" w:hAnsi="Times New Roman" w:cs="Times New Roman"/>
          <w:sz w:val="24"/>
          <w:szCs w:val="24"/>
        </w:rPr>
        <w:t xml:space="preserve">Figure Annual Rainfall). The </w:t>
      </w:r>
      <w:r w:rsidR="00C83C78">
        <w:rPr>
          <w:rFonts w:ascii="Times New Roman" w:hAnsi="Times New Roman" w:cs="Times New Roman"/>
          <w:sz w:val="24"/>
          <w:szCs w:val="24"/>
        </w:rPr>
        <w:t xml:space="preserve">years with the </w:t>
      </w:r>
      <w:del w:id="302" w:author="Dix, Nikki" w:date="2024-01-30T15:27:00Z">
        <w:r w:rsidR="00C83C78" w:rsidDel="009C0A27">
          <w:rPr>
            <w:rFonts w:ascii="Times New Roman" w:hAnsi="Times New Roman" w:cs="Times New Roman"/>
            <w:sz w:val="24"/>
            <w:szCs w:val="24"/>
          </w:rPr>
          <w:delText>lowest annual rainfall</w:delText>
        </w:r>
      </w:del>
      <w:ins w:id="303" w:author="Dix, Nikki" w:date="2024-01-30T15:27:00Z">
        <w:r w:rsidR="009C0A27">
          <w:rPr>
            <w:rFonts w:ascii="Times New Roman" w:hAnsi="Times New Roman" w:cs="Times New Roman"/>
            <w:sz w:val="24"/>
            <w:szCs w:val="24"/>
          </w:rPr>
          <w:t>largest deviation from average</w:t>
        </w:r>
      </w:ins>
      <w:r w:rsidR="00C83C78">
        <w:rPr>
          <w:rFonts w:ascii="Times New Roman" w:hAnsi="Times New Roman" w:cs="Times New Roman"/>
          <w:sz w:val="24"/>
          <w:szCs w:val="24"/>
        </w:rPr>
        <w:t xml:space="preserve"> </w:t>
      </w:r>
      <w:ins w:id="304" w:author="Dix, Nikki" w:date="2024-01-30T15:47:00Z">
        <w:r w:rsidR="004B6BFA">
          <w:rPr>
            <w:rFonts w:ascii="Times New Roman" w:hAnsi="Times New Roman" w:cs="Times New Roman"/>
            <w:sz w:val="24"/>
            <w:szCs w:val="24"/>
          </w:rPr>
          <w:t xml:space="preserve">rainfall </w:t>
        </w:r>
      </w:ins>
      <w:r w:rsidR="00C83C78">
        <w:rPr>
          <w:rFonts w:ascii="Times New Roman" w:hAnsi="Times New Roman" w:cs="Times New Roman"/>
          <w:sz w:val="24"/>
          <w:szCs w:val="24"/>
        </w:rPr>
        <w:t>were 2006</w:t>
      </w:r>
      <w:del w:id="305" w:author="Dix, Nikki" w:date="2024-01-30T15:27:00Z">
        <w:r w:rsidR="00C83C78" w:rsidDel="009C0A27">
          <w:rPr>
            <w:rFonts w:ascii="Times New Roman" w:hAnsi="Times New Roman" w:cs="Times New Roman"/>
            <w:sz w:val="24"/>
            <w:szCs w:val="24"/>
          </w:rPr>
          <w:delText xml:space="preserve">, </w:delText>
        </w:r>
      </w:del>
      <w:ins w:id="306" w:author="Dix, Nikki" w:date="2024-01-30T15:27:00Z">
        <w:r w:rsidR="009C0A27">
          <w:rPr>
            <w:rFonts w:ascii="Times New Roman" w:hAnsi="Times New Roman" w:cs="Times New Roman"/>
            <w:sz w:val="24"/>
            <w:szCs w:val="24"/>
          </w:rPr>
          <w:t xml:space="preserve"> and </w:t>
        </w:r>
      </w:ins>
      <w:r w:rsidR="00C83C78">
        <w:rPr>
          <w:rFonts w:ascii="Times New Roman" w:hAnsi="Times New Roman" w:cs="Times New Roman"/>
          <w:sz w:val="24"/>
          <w:szCs w:val="24"/>
        </w:rPr>
        <w:t xml:space="preserve">2010, </w:t>
      </w:r>
      <w:del w:id="307" w:author="Dix, Nikki" w:date="2024-01-30T15:27:00Z">
        <w:r w:rsidR="00C83C78" w:rsidDel="009C0A27">
          <w:rPr>
            <w:rFonts w:ascii="Times New Roman" w:hAnsi="Times New Roman" w:cs="Times New Roman"/>
            <w:sz w:val="24"/>
            <w:szCs w:val="24"/>
          </w:rPr>
          <w:delText>and 2011</w:delText>
        </w:r>
      </w:del>
      <w:ins w:id="308" w:author="Dix, Nikki" w:date="2024-01-30T15:27:00Z">
        <w:r w:rsidR="009C0A27">
          <w:rPr>
            <w:rFonts w:ascii="Times New Roman" w:hAnsi="Times New Roman" w:cs="Times New Roman"/>
            <w:sz w:val="24"/>
            <w:szCs w:val="24"/>
          </w:rPr>
          <w:t>both lower than average</w:t>
        </w:r>
      </w:ins>
      <w:r w:rsidR="00C83C78">
        <w:rPr>
          <w:rFonts w:ascii="Times New Roman" w:hAnsi="Times New Roman" w:cs="Times New Roman"/>
          <w:sz w:val="24"/>
          <w:szCs w:val="24"/>
        </w:rPr>
        <w:t xml:space="preserve">. </w:t>
      </w:r>
      <w:del w:id="309" w:author="Dix, Nikki" w:date="2024-01-30T15:27:00Z">
        <w:r w:rsidR="00C83C78" w:rsidDel="003F6674">
          <w:rPr>
            <w:rFonts w:ascii="Times New Roman" w:hAnsi="Times New Roman" w:cs="Times New Roman"/>
            <w:sz w:val="24"/>
            <w:szCs w:val="24"/>
          </w:rPr>
          <w:delText xml:space="preserve">The highest years of rainfall were 2014, 2017, 2013, and 2017. </w:delText>
        </w:r>
      </w:del>
      <w:r w:rsidR="00C83C78">
        <w:rPr>
          <w:rFonts w:ascii="Times New Roman" w:hAnsi="Times New Roman" w:cs="Times New Roman"/>
          <w:sz w:val="24"/>
          <w:szCs w:val="24"/>
        </w:rPr>
        <w:t xml:space="preserve">More periods of La Niña conditions were observed than El Niño (Figure MEI index). </w:t>
      </w:r>
      <w:del w:id="310" w:author="Dix, Nikki" w:date="2024-01-30T15:28:00Z">
        <w:r w:rsidR="00C83C78" w:rsidDel="003F6674">
          <w:rPr>
            <w:rFonts w:ascii="Times New Roman" w:hAnsi="Times New Roman" w:cs="Times New Roman"/>
            <w:sz w:val="24"/>
            <w:szCs w:val="24"/>
          </w:rPr>
          <w:delText xml:space="preserve">Large </w:delText>
        </w:r>
      </w:del>
      <w:ins w:id="311" w:author="Dix, Nikki" w:date="2024-01-30T15:28:00Z">
        <w:r w:rsidR="003F6674">
          <w:rPr>
            <w:rFonts w:ascii="Times New Roman" w:hAnsi="Times New Roman" w:cs="Times New Roman"/>
            <w:sz w:val="24"/>
            <w:szCs w:val="24"/>
          </w:rPr>
          <w:t>Str</w:t>
        </w:r>
      </w:ins>
      <w:ins w:id="312" w:author="Dix, Nikki" w:date="2024-01-30T15:29:00Z">
        <w:r w:rsidR="00187C72">
          <w:rPr>
            <w:rFonts w:ascii="Times New Roman" w:hAnsi="Times New Roman" w:cs="Times New Roman"/>
            <w:sz w:val="24"/>
            <w:szCs w:val="24"/>
          </w:rPr>
          <w:t>o</w:t>
        </w:r>
      </w:ins>
      <w:ins w:id="313" w:author="Dix, Nikki" w:date="2024-01-30T15:28:00Z">
        <w:r w:rsidR="003F6674">
          <w:rPr>
            <w:rFonts w:ascii="Times New Roman" w:hAnsi="Times New Roman" w:cs="Times New Roman"/>
            <w:sz w:val="24"/>
            <w:szCs w:val="24"/>
          </w:rPr>
          <w:t xml:space="preserve">ng </w:t>
        </w:r>
      </w:ins>
      <w:r w:rsidR="00C83C78">
        <w:rPr>
          <w:rFonts w:ascii="Times New Roman" w:hAnsi="Times New Roman" w:cs="Times New Roman"/>
          <w:sz w:val="24"/>
          <w:szCs w:val="24"/>
        </w:rPr>
        <w:t xml:space="preserve">La Niña conditions were observed in 2010-2012, and </w:t>
      </w:r>
      <w:del w:id="314" w:author="Dix, Nikki" w:date="2024-01-30T15:28:00Z">
        <w:r w:rsidR="00C83C78" w:rsidDel="003F6674">
          <w:rPr>
            <w:rFonts w:ascii="Times New Roman" w:hAnsi="Times New Roman" w:cs="Times New Roman"/>
            <w:sz w:val="24"/>
            <w:szCs w:val="24"/>
          </w:rPr>
          <w:delText xml:space="preserve">large </w:delText>
        </w:r>
      </w:del>
      <w:ins w:id="315" w:author="Dix, Nikki" w:date="2024-01-30T15:28:00Z">
        <w:r w:rsidR="003F6674">
          <w:rPr>
            <w:rFonts w:ascii="Times New Roman" w:hAnsi="Times New Roman" w:cs="Times New Roman"/>
            <w:sz w:val="24"/>
            <w:szCs w:val="24"/>
          </w:rPr>
          <w:t xml:space="preserve">strong </w:t>
        </w:r>
      </w:ins>
      <w:r w:rsidR="00C83C78">
        <w:rPr>
          <w:rFonts w:ascii="Times New Roman" w:hAnsi="Times New Roman" w:cs="Times New Roman"/>
          <w:sz w:val="24"/>
          <w:szCs w:val="24"/>
        </w:rPr>
        <w:t>El Niño conditions were observed between 2015-2017.</w:t>
      </w:r>
      <w:del w:id="316" w:author="Dix, Nikki" w:date="2024-01-30T15:28:00Z">
        <w:r w:rsidR="00C83C78" w:rsidDel="003F6674">
          <w:rPr>
            <w:rFonts w:ascii="Times New Roman" w:hAnsi="Times New Roman" w:cs="Times New Roman"/>
            <w:sz w:val="24"/>
            <w:szCs w:val="24"/>
          </w:rPr>
          <w:delText xml:space="preserve"> The longest period of time were La Niña conditions from 2020-2022.</w:delText>
        </w:r>
      </w:del>
      <w:ins w:id="317" w:author="Dix, Nikki" w:date="2024-01-30T15:28:00Z">
        <w:r w:rsidR="003F6674">
          <w:rPr>
            <w:rFonts w:ascii="Times New Roman" w:hAnsi="Times New Roman" w:cs="Times New Roman"/>
            <w:sz w:val="24"/>
            <w:szCs w:val="24"/>
          </w:rPr>
          <w:t xml:space="preserve"> </w:t>
        </w:r>
        <w:r w:rsidR="001E2DD9">
          <w:rPr>
            <w:rFonts w:ascii="Times New Roman" w:hAnsi="Times New Roman" w:cs="Times New Roman"/>
            <w:sz w:val="24"/>
            <w:szCs w:val="24"/>
          </w:rPr>
          <w:t>There was an e</w:t>
        </w:r>
      </w:ins>
      <w:ins w:id="318" w:author="Dix, Nikki" w:date="2024-01-30T15:29:00Z">
        <w:r w:rsidR="001E2DD9">
          <w:rPr>
            <w:rFonts w:ascii="Times New Roman" w:hAnsi="Times New Roman" w:cs="Times New Roman"/>
            <w:sz w:val="24"/>
            <w:szCs w:val="24"/>
          </w:rPr>
          <w:t>xt</w:t>
        </w:r>
        <w:r w:rsidR="00187C72">
          <w:rPr>
            <w:rFonts w:ascii="Times New Roman" w:hAnsi="Times New Roman" w:cs="Times New Roman"/>
            <w:sz w:val="24"/>
            <w:szCs w:val="24"/>
          </w:rPr>
          <w:t>reme shift from El Niño to La Niña in 2010-2011</w:t>
        </w:r>
      </w:ins>
      <w:ins w:id="319" w:author="Dix, Nikki" w:date="2024-01-30T15:44:00Z">
        <w:r w:rsidR="00045B32">
          <w:rPr>
            <w:rFonts w:ascii="Times New Roman" w:hAnsi="Times New Roman" w:cs="Times New Roman"/>
            <w:sz w:val="24"/>
            <w:szCs w:val="24"/>
          </w:rPr>
          <w:t>, which corresponded to lower than average minimum temperatures and rainfall totals</w:t>
        </w:r>
      </w:ins>
      <w:ins w:id="320" w:author="Dix, Nikki" w:date="2024-01-30T15:29:00Z">
        <w:r w:rsidR="00187C72">
          <w:rPr>
            <w:rFonts w:ascii="Times New Roman" w:hAnsi="Times New Roman" w:cs="Times New Roman"/>
            <w:sz w:val="24"/>
            <w:szCs w:val="24"/>
          </w:rPr>
          <w:t>.</w:t>
        </w:r>
      </w:ins>
    </w:p>
    <w:p w14:paraId="102D8857" w14:textId="1916CE3D" w:rsidR="00B267BF" w:rsidRPr="00E87055" w:rsidRDefault="00C83C78" w:rsidP="00E8705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Correlated monotonic associations between chlorophyll </w:t>
      </w:r>
      <w:proofErr w:type="gramStart"/>
      <w:r>
        <w:rPr>
          <w:rFonts w:ascii="Times New Roman" w:hAnsi="Times New Roman" w:cs="Times New Roman"/>
          <w:i/>
          <w:iCs/>
          <w:sz w:val="24"/>
          <w:szCs w:val="24"/>
        </w:rPr>
        <w:t>a</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climate variables were observed at all stations (</w:t>
      </w:r>
      <w:commentRangeStart w:id="321"/>
      <w:r>
        <w:rPr>
          <w:rFonts w:ascii="Times New Roman" w:hAnsi="Times New Roman" w:cs="Times New Roman"/>
          <w:sz w:val="24"/>
          <w:szCs w:val="24"/>
        </w:rPr>
        <w:t>Table 5</w:t>
      </w:r>
      <w:commentRangeEnd w:id="321"/>
      <w:r w:rsidR="00925AE2">
        <w:rPr>
          <w:rStyle w:val="CommentReference"/>
        </w:rPr>
        <w:commentReference w:id="321"/>
      </w:r>
      <w:r>
        <w:rPr>
          <w:rFonts w:ascii="Times New Roman" w:hAnsi="Times New Roman" w:cs="Times New Roman"/>
          <w:sz w:val="24"/>
          <w:szCs w:val="24"/>
        </w:rPr>
        <w:t xml:space="preserve">). </w:t>
      </w:r>
      <w:del w:id="322" w:author="Dix, Nikki" w:date="2024-01-30T15:54:00Z">
        <w:r w:rsidDel="005D06C7">
          <w:rPr>
            <w:rFonts w:ascii="Times New Roman" w:hAnsi="Times New Roman" w:cs="Times New Roman"/>
            <w:sz w:val="24"/>
            <w:szCs w:val="24"/>
          </w:rPr>
          <w:delText xml:space="preserve">For </w:delText>
        </w:r>
      </w:del>
      <w:ins w:id="323" w:author="Dix, Nikki" w:date="2024-01-30T15:54:00Z">
        <w:r w:rsidR="005D06C7">
          <w:rPr>
            <w:rFonts w:ascii="Times New Roman" w:hAnsi="Times New Roman" w:cs="Times New Roman"/>
            <w:sz w:val="24"/>
            <w:szCs w:val="24"/>
          </w:rPr>
          <w:t xml:space="preserve">Temperature the same month </w:t>
        </w:r>
        <w:r w:rsidR="00FC7A7C">
          <w:rPr>
            <w:rFonts w:ascii="Times New Roman" w:hAnsi="Times New Roman" w:cs="Times New Roman"/>
            <w:sz w:val="24"/>
            <w:szCs w:val="24"/>
          </w:rPr>
          <w:t>o</w:t>
        </w:r>
      </w:ins>
      <w:ins w:id="324" w:author="Dix, Nikki" w:date="2024-01-30T15:55:00Z">
        <w:r w:rsidR="00FC7A7C">
          <w:rPr>
            <w:rFonts w:ascii="Times New Roman" w:hAnsi="Times New Roman" w:cs="Times New Roman"/>
            <w:sz w:val="24"/>
            <w:szCs w:val="24"/>
          </w:rPr>
          <w:t xml:space="preserve">f sampling was the </w:t>
        </w:r>
        <w:r w:rsidR="00433514">
          <w:rPr>
            <w:rFonts w:ascii="Times New Roman" w:hAnsi="Times New Roman" w:cs="Times New Roman"/>
            <w:sz w:val="24"/>
            <w:szCs w:val="24"/>
          </w:rPr>
          <w:t xml:space="preserve">most related variable to chlorophyll </w:t>
        </w:r>
        <w:r w:rsidR="00433514" w:rsidRPr="00E86DF4">
          <w:rPr>
            <w:rFonts w:ascii="Times New Roman" w:hAnsi="Times New Roman" w:cs="Times New Roman"/>
            <w:i/>
            <w:iCs/>
            <w:sz w:val="24"/>
            <w:szCs w:val="24"/>
          </w:rPr>
          <w:t>a</w:t>
        </w:r>
        <w:r w:rsidR="00433514">
          <w:rPr>
            <w:rFonts w:ascii="Times New Roman" w:hAnsi="Times New Roman" w:cs="Times New Roman"/>
            <w:sz w:val="24"/>
            <w:szCs w:val="24"/>
          </w:rPr>
          <w:t xml:space="preserve"> (positively)</w:t>
        </w:r>
      </w:ins>
      <w:ins w:id="325" w:author="Dix, Nikki" w:date="2024-01-30T15:54:00Z">
        <w:r w:rsidR="005D06C7">
          <w:rPr>
            <w:rFonts w:ascii="Times New Roman" w:hAnsi="Times New Roman" w:cs="Times New Roman"/>
            <w:sz w:val="24"/>
            <w:szCs w:val="24"/>
          </w:rPr>
          <w:t xml:space="preserve"> </w:t>
        </w:r>
      </w:ins>
      <w:r>
        <w:rPr>
          <w:rFonts w:ascii="Times New Roman" w:hAnsi="Times New Roman" w:cs="Times New Roman"/>
          <w:sz w:val="24"/>
          <w:szCs w:val="24"/>
        </w:rPr>
        <w:t xml:space="preserve">all </w:t>
      </w:r>
      <w:del w:id="326" w:author="Dix, Nikki" w:date="2024-01-30T15:56:00Z">
        <w:r w:rsidDel="005B310C">
          <w:rPr>
            <w:rFonts w:ascii="Times New Roman" w:hAnsi="Times New Roman" w:cs="Times New Roman"/>
            <w:sz w:val="24"/>
            <w:szCs w:val="24"/>
          </w:rPr>
          <w:delText>sites</w:delText>
        </w:r>
      </w:del>
      <w:ins w:id="327" w:author="Dix, Nikki" w:date="2024-01-30T15:56:00Z">
        <w:r w:rsidR="005B310C">
          <w:rPr>
            <w:rFonts w:ascii="Times New Roman" w:hAnsi="Times New Roman" w:cs="Times New Roman"/>
            <w:sz w:val="24"/>
            <w:szCs w:val="24"/>
          </w:rPr>
          <w:t>stations</w:t>
        </w:r>
      </w:ins>
      <w:del w:id="328" w:author="Dix, Nikki" w:date="2024-01-30T15:56:00Z">
        <w:r w:rsidDel="005B310C">
          <w:rPr>
            <w:rFonts w:ascii="Times New Roman" w:hAnsi="Times New Roman" w:cs="Times New Roman"/>
            <w:sz w:val="24"/>
            <w:szCs w:val="24"/>
          </w:rPr>
          <w:delText xml:space="preserve">, the water quality variables (temperature and salinity) </w:delText>
        </w:r>
        <w:r w:rsidR="00E87055" w:rsidDel="005B310C">
          <w:rPr>
            <w:rFonts w:ascii="Times New Roman" w:hAnsi="Times New Roman" w:cs="Times New Roman"/>
            <w:sz w:val="24"/>
            <w:szCs w:val="24"/>
          </w:rPr>
          <w:delText xml:space="preserve">for the preceding month and the sample month were both associated with the collected chlorophyll </w:delText>
        </w:r>
        <w:r w:rsidR="00E87055" w:rsidDel="005B310C">
          <w:rPr>
            <w:rFonts w:ascii="Times New Roman" w:hAnsi="Times New Roman" w:cs="Times New Roman"/>
            <w:i/>
            <w:iCs/>
            <w:sz w:val="24"/>
            <w:szCs w:val="24"/>
          </w:rPr>
          <w:delText xml:space="preserve">a </w:delText>
        </w:r>
        <w:r w:rsidR="00E87055" w:rsidDel="005B310C">
          <w:rPr>
            <w:rFonts w:ascii="Times New Roman" w:hAnsi="Times New Roman" w:cs="Times New Roman"/>
            <w:sz w:val="24"/>
            <w:szCs w:val="24"/>
          </w:rPr>
          <w:delText>value, however the correlations were higher with the sampled month than the preceding month</w:delText>
        </w:r>
      </w:del>
      <w:r w:rsidR="00E87055">
        <w:rPr>
          <w:rFonts w:ascii="Times New Roman" w:hAnsi="Times New Roman" w:cs="Times New Roman"/>
          <w:sz w:val="24"/>
          <w:szCs w:val="24"/>
        </w:rPr>
        <w:t xml:space="preserve">. </w:t>
      </w:r>
      <w:ins w:id="329" w:author="Dix, Nikki" w:date="2024-01-30T15:56:00Z">
        <w:r w:rsidR="005B310C">
          <w:rPr>
            <w:rFonts w:ascii="Times New Roman" w:hAnsi="Times New Roman" w:cs="Times New Roman"/>
            <w:sz w:val="24"/>
            <w:szCs w:val="24"/>
          </w:rPr>
          <w:t xml:space="preserve">Salinity was positively correlated with chlorophyll </w:t>
        </w:r>
        <w:r w:rsidR="005B310C" w:rsidRPr="00E86DF4">
          <w:rPr>
            <w:rFonts w:ascii="Times New Roman" w:hAnsi="Times New Roman" w:cs="Times New Roman"/>
            <w:i/>
            <w:iCs/>
            <w:sz w:val="24"/>
            <w:szCs w:val="24"/>
          </w:rPr>
          <w:t>a</w:t>
        </w:r>
        <w:r w:rsidR="005B310C">
          <w:rPr>
            <w:rFonts w:ascii="Times New Roman" w:hAnsi="Times New Roman" w:cs="Times New Roman"/>
            <w:sz w:val="24"/>
            <w:szCs w:val="24"/>
          </w:rPr>
          <w:t xml:space="preserve"> at all stations. </w:t>
        </w:r>
      </w:ins>
      <w:r w:rsidR="00E87055">
        <w:rPr>
          <w:rFonts w:ascii="Times New Roman" w:hAnsi="Times New Roman" w:cs="Times New Roman"/>
          <w:sz w:val="24"/>
          <w:szCs w:val="24"/>
        </w:rPr>
        <w:t>Rainfall was not significant</w:t>
      </w:r>
      <w:ins w:id="330" w:author="Dix, Nikki" w:date="2024-01-30T15:42:00Z">
        <w:r w:rsidR="00FF547C">
          <w:rPr>
            <w:rFonts w:ascii="Times New Roman" w:hAnsi="Times New Roman" w:cs="Times New Roman"/>
            <w:sz w:val="24"/>
            <w:szCs w:val="24"/>
          </w:rPr>
          <w:t xml:space="preserve">ly correlated with chlorophyll </w:t>
        </w:r>
        <w:r w:rsidR="00FF547C">
          <w:rPr>
            <w:rFonts w:ascii="Times New Roman" w:hAnsi="Times New Roman" w:cs="Times New Roman"/>
            <w:i/>
            <w:iCs/>
            <w:sz w:val="24"/>
            <w:szCs w:val="24"/>
          </w:rPr>
          <w:t>a</w:t>
        </w:r>
      </w:ins>
      <w:r w:rsidR="00E87055">
        <w:rPr>
          <w:rFonts w:ascii="Times New Roman" w:hAnsi="Times New Roman" w:cs="Times New Roman"/>
          <w:sz w:val="24"/>
          <w:szCs w:val="24"/>
        </w:rPr>
        <w:t xml:space="preserve"> </w:t>
      </w:r>
      <w:del w:id="331" w:author="Dix, Nikki" w:date="2024-01-30T15:42:00Z">
        <w:r w:rsidR="00E87055" w:rsidDel="00FF547C">
          <w:rPr>
            <w:rFonts w:ascii="Times New Roman" w:hAnsi="Times New Roman" w:cs="Times New Roman"/>
            <w:sz w:val="24"/>
            <w:szCs w:val="24"/>
          </w:rPr>
          <w:delText xml:space="preserve">for </w:delText>
        </w:r>
      </w:del>
      <w:ins w:id="332" w:author="Dix, Nikki" w:date="2024-01-30T15:42:00Z">
        <w:r w:rsidR="00FF547C">
          <w:rPr>
            <w:rFonts w:ascii="Times New Roman" w:hAnsi="Times New Roman" w:cs="Times New Roman"/>
            <w:sz w:val="24"/>
            <w:szCs w:val="24"/>
          </w:rPr>
          <w:t xml:space="preserve">at </w:t>
        </w:r>
      </w:ins>
      <w:r w:rsidR="00E87055">
        <w:rPr>
          <w:rFonts w:ascii="Times New Roman" w:hAnsi="Times New Roman" w:cs="Times New Roman"/>
          <w:sz w:val="24"/>
          <w:szCs w:val="24"/>
        </w:rPr>
        <w:t xml:space="preserve">PI at </w:t>
      </w:r>
      <w:r w:rsidR="00E87055">
        <w:rPr>
          <w:rFonts w:ascii="Times New Roman" w:hAnsi="Times New Roman" w:cs="Times New Roman"/>
          <w:sz w:val="24"/>
          <w:szCs w:val="24"/>
        </w:rPr>
        <w:lastRenderedPageBreak/>
        <w:t>all</w:t>
      </w:r>
      <w:ins w:id="333" w:author="Dix, Nikki" w:date="2024-01-30T15:52:00Z">
        <w:r w:rsidR="00D24D50">
          <w:rPr>
            <w:rFonts w:ascii="Times New Roman" w:hAnsi="Times New Roman" w:cs="Times New Roman"/>
            <w:sz w:val="24"/>
            <w:szCs w:val="24"/>
          </w:rPr>
          <w:t xml:space="preserve"> and was weakly </w:t>
        </w:r>
      </w:ins>
      <w:ins w:id="334" w:author="Dix, Nikki" w:date="2024-01-30T15:53:00Z">
        <w:r w:rsidR="0057713C">
          <w:rPr>
            <w:rFonts w:ascii="Times New Roman" w:hAnsi="Times New Roman" w:cs="Times New Roman"/>
            <w:sz w:val="24"/>
            <w:szCs w:val="24"/>
          </w:rPr>
          <w:t xml:space="preserve">positively </w:t>
        </w:r>
      </w:ins>
      <w:ins w:id="335" w:author="Dix, Nikki" w:date="2024-01-30T15:52:00Z">
        <w:r w:rsidR="00D24D50">
          <w:rPr>
            <w:rFonts w:ascii="Times New Roman" w:hAnsi="Times New Roman" w:cs="Times New Roman"/>
            <w:sz w:val="24"/>
            <w:szCs w:val="24"/>
          </w:rPr>
          <w:t>correlated at other stations</w:t>
        </w:r>
      </w:ins>
      <w:del w:id="336" w:author="Dix, Nikki" w:date="2024-01-30T15:42:00Z">
        <w:r w:rsidR="00E87055" w:rsidDel="00D57A96">
          <w:rPr>
            <w:rFonts w:ascii="Times New Roman" w:hAnsi="Times New Roman" w:cs="Times New Roman"/>
            <w:sz w:val="24"/>
            <w:szCs w:val="24"/>
          </w:rPr>
          <w:delText>, and the preceding month was insignificant for PC and the sample month was insignificant for FM</w:delText>
        </w:r>
      </w:del>
      <w:r w:rsidR="00E87055">
        <w:rPr>
          <w:rFonts w:ascii="Times New Roman" w:hAnsi="Times New Roman" w:cs="Times New Roman"/>
          <w:sz w:val="24"/>
          <w:szCs w:val="24"/>
        </w:rPr>
        <w:t xml:space="preserve">. </w:t>
      </w:r>
      <w:commentRangeStart w:id="337"/>
      <w:ins w:id="338" w:author="Dix, Nikki" w:date="2024-01-30T15:43:00Z">
        <w:r w:rsidR="00D57A96">
          <w:rPr>
            <w:rFonts w:ascii="Times New Roman" w:hAnsi="Times New Roman" w:cs="Times New Roman"/>
            <w:sz w:val="24"/>
            <w:szCs w:val="24"/>
          </w:rPr>
          <w:t xml:space="preserve">MEI </w:t>
        </w:r>
        <w:commentRangeEnd w:id="337"/>
        <w:r w:rsidR="00D57A96">
          <w:rPr>
            <w:rStyle w:val="CommentReference"/>
          </w:rPr>
          <w:commentReference w:id="337"/>
        </w:r>
        <w:r w:rsidR="00D57A96">
          <w:rPr>
            <w:rFonts w:ascii="Times New Roman" w:hAnsi="Times New Roman" w:cs="Times New Roman"/>
            <w:sz w:val="24"/>
            <w:szCs w:val="24"/>
          </w:rPr>
          <w:t xml:space="preserve">was </w:t>
        </w:r>
      </w:ins>
      <w:ins w:id="339" w:author="Dix, Nikki" w:date="2024-01-30T15:52:00Z">
        <w:r w:rsidR="00D8062B">
          <w:rPr>
            <w:rFonts w:ascii="Times New Roman" w:hAnsi="Times New Roman" w:cs="Times New Roman"/>
            <w:sz w:val="24"/>
            <w:szCs w:val="24"/>
          </w:rPr>
          <w:t xml:space="preserve">weakly </w:t>
        </w:r>
      </w:ins>
      <w:ins w:id="340" w:author="Dix, Nikki" w:date="2024-01-30T15:43:00Z">
        <w:r w:rsidR="00D57A96">
          <w:rPr>
            <w:rFonts w:ascii="Times New Roman" w:hAnsi="Times New Roman" w:cs="Times New Roman"/>
            <w:sz w:val="24"/>
            <w:szCs w:val="24"/>
          </w:rPr>
          <w:t xml:space="preserve">negatively correlated with chlorophyll </w:t>
        </w:r>
        <w:r w:rsidR="00D57A96">
          <w:rPr>
            <w:rFonts w:ascii="Times New Roman" w:hAnsi="Times New Roman" w:cs="Times New Roman"/>
            <w:i/>
            <w:iCs/>
            <w:sz w:val="24"/>
            <w:szCs w:val="24"/>
          </w:rPr>
          <w:t xml:space="preserve">a </w:t>
        </w:r>
        <w:r w:rsidR="00D57A96" w:rsidRPr="00E86DF4">
          <w:rPr>
            <w:rFonts w:ascii="Times New Roman" w:hAnsi="Times New Roman" w:cs="Times New Roman"/>
            <w:sz w:val="24"/>
            <w:szCs w:val="24"/>
          </w:rPr>
          <w:t xml:space="preserve">at </w:t>
        </w:r>
      </w:ins>
      <w:del w:id="341" w:author="Dix, Nikki" w:date="2024-01-30T15:43:00Z">
        <w:r w:rsidR="00E87055" w:rsidDel="00D57A96">
          <w:rPr>
            <w:rFonts w:ascii="Times New Roman" w:hAnsi="Times New Roman" w:cs="Times New Roman"/>
            <w:sz w:val="24"/>
            <w:szCs w:val="24"/>
          </w:rPr>
          <w:delText>A</w:delText>
        </w:r>
      </w:del>
      <w:ins w:id="342" w:author="Dix, Nikki" w:date="2024-01-30T15:43:00Z">
        <w:r w:rsidR="00D57A96">
          <w:rPr>
            <w:rFonts w:ascii="Times New Roman" w:hAnsi="Times New Roman" w:cs="Times New Roman"/>
            <w:sz w:val="24"/>
            <w:szCs w:val="24"/>
          </w:rPr>
          <w:t>a</w:t>
        </w:r>
      </w:ins>
      <w:r w:rsidR="00E87055">
        <w:rPr>
          <w:rFonts w:ascii="Times New Roman" w:hAnsi="Times New Roman" w:cs="Times New Roman"/>
          <w:sz w:val="24"/>
          <w:szCs w:val="24"/>
        </w:rPr>
        <w:t xml:space="preserve">ll </w:t>
      </w:r>
      <w:del w:id="343" w:author="Dix, Nikki" w:date="2024-01-30T15:43:00Z">
        <w:r w:rsidR="00E87055" w:rsidDel="00D57A96">
          <w:rPr>
            <w:rFonts w:ascii="Times New Roman" w:hAnsi="Times New Roman" w:cs="Times New Roman"/>
            <w:sz w:val="24"/>
            <w:szCs w:val="24"/>
          </w:rPr>
          <w:delText xml:space="preserve">sites </w:delText>
        </w:r>
      </w:del>
      <w:ins w:id="344" w:author="Dix, Nikki" w:date="2024-01-30T15:43:00Z">
        <w:r w:rsidR="00D57A96">
          <w:rPr>
            <w:rFonts w:ascii="Times New Roman" w:hAnsi="Times New Roman" w:cs="Times New Roman"/>
            <w:sz w:val="24"/>
            <w:szCs w:val="24"/>
          </w:rPr>
          <w:t>stations</w:t>
        </w:r>
      </w:ins>
      <w:del w:id="345" w:author="Dix, Nikki" w:date="2024-01-30T15:43:00Z">
        <w:r w:rsidR="00E87055" w:rsidDel="00960067">
          <w:rPr>
            <w:rFonts w:ascii="Times New Roman" w:hAnsi="Times New Roman" w:cs="Times New Roman"/>
            <w:sz w:val="24"/>
            <w:szCs w:val="24"/>
          </w:rPr>
          <w:delText xml:space="preserve">had significantly negative correlations with chlorophyll </w:delText>
        </w:r>
        <w:r w:rsidR="00E87055" w:rsidDel="00960067">
          <w:rPr>
            <w:rFonts w:ascii="Times New Roman" w:hAnsi="Times New Roman" w:cs="Times New Roman"/>
            <w:i/>
            <w:iCs/>
            <w:sz w:val="24"/>
            <w:szCs w:val="24"/>
          </w:rPr>
          <w:delText xml:space="preserve">a </w:delText>
        </w:r>
        <w:r w:rsidR="00E87055" w:rsidDel="00960067">
          <w:rPr>
            <w:rFonts w:ascii="Times New Roman" w:hAnsi="Times New Roman" w:cs="Times New Roman"/>
            <w:sz w:val="24"/>
            <w:szCs w:val="24"/>
          </w:rPr>
          <w:delText>and the MEI</w:delText>
        </w:r>
      </w:del>
      <w:del w:id="346" w:author="Dix, Nikki" w:date="2024-01-30T15:40:00Z">
        <w:r w:rsidR="00E87055" w:rsidDel="00E70DA4">
          <w:rPr>
            <w:rFonts w:ascii="Times New Roman" w:hAnsi="Times New Roman" w:cs="Times New Roman"/>
            <w:sz w:val="24"/>
            <w:szCs w:val="24"/>
          </w:rPr>
          <w:delText xml:space="preserve"> index</w:delText>
        </w:r>
      </w:del>
      <w:r w:rsidR="00E87055">
        <w:rPr>
          <w:rFonts w:ascii="Times New Roman" w:hAnsi="Times New Roman" w:cs="Times New Roman"/>
          <w:sz w:val="24"/>
          <w:szCs w:val="24"/>
        </w:rPr>
        <w:t>.</w:t>
      </w:r>
    </w:p>
    <w:p w14:paraId="0868F439" w14:textId="77777777" w:rsidR="00681769" w:rsidRDefault="00000000" w:rsidP="003B101C">
      <w:pPr>
        <w:pStyle w:val="Heading1"/>
        <w:spacing w:line="480" w:lineRule="auto"/>
        <w:jc w:val="left"/>
        <w:rPr>
          <w:rFonts w:ascii="Times New Roman" w:hAnsi="Times New Roman" w:cs="Times New Roman"/>
          <w:sz w:val="24"/>
          <w:szCs w:val="24"/>
        </w:rPr>
      </w:pPr>
      <w:bookmarkStart w:id="347" w:name="discussion"/>
      <w:bookmarkEnd w:id="172"/>
      <w:bookmarkEnd w:id="219"/>
      <w:commentRangeStart w:id="348"/>
      <w:r w:rsidRPr="00A73537">
        <w:rPr>
          <w:rFonts w:ascii="Times New Roman" w:hAnsi="Times New Roman" w:cs="Times New Roman"/>
          <w:sz w:val="24"/>
          <w:szCs w:val="24"/>
        </w:rPr>
        <w:t>Discussion</w:t>
      </w:r>
      <w:commentRangeEnd w:id="348"/>
      <w:r w:rsidR="00FB1E4E">
        <w:rPr>
          <w:rStyle w:val="CommentReference"/>
          <w:rFonts w:asciiTheme="minorHAnsi" w:eastAsiaTheme="minorEastAsia" w:hAnsiTheme="minorHAnsi" w:cstheme="minorBidi"/>
          <w:b w:val="0"/>
          <w:bCs w:val="0"/>
          <w:caps w:val="0"/>
          <w:spacing w:val="0"/>
        </w:rPr>
        <w:commentReference w:id="348"/>
      </w:r>
    </w:p>
    <w:p w14:paraId="78C8F410" w14:textId="3D2B88D4" w:rsidR="00507C84" w:rsidRPr="00527F4A" w:rsidRDefault="00507C84" w:rsidP="00507C84">
      <w:pPr>
        <w:pStyle w:val="ListParagraph"/>
        <w:numPr>
          <w:ilvl w:val="0"/>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What do the results show?</w:t>
      </w:r>
    </w:p>
    <w:p w14:paraId="375B5FBF" w14:textId="056B37E3"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Low inter- and intra- annual variability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at all sampling stations. </w:t>
      </w:r>
    </w:p>
    <w:p w14:paraId="38291C95" w14:textId="630B633F"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PC had highest variability in event-scale variability (though all sites did as well)</w:t>
      </w:r>
    </w:p>
    <w:p w14:paraId="05034C2D" w14:textId="64F8EC22"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Only FM and SS had significant long-term annual trends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which was </w:t>
      </w:r>
      <w:proofErr w:type="gramStart"/>
      <w:r w:rsidRPr="00527F4A">
        <w:rPr>
          <w:rFonts w:ascii="Times New Roman" w:hAnsi="Times New Roman" w:cs="Times New Roman"/>
          <w:color w:val="FF0000"/>
          <w:sz w:val="24"/>
          <w:szCs w:val="24"/>
        </w:rPr>
        <w:t>similar to</w:t>
      </w:r>
      <w:proofErr w:type="gramEnd"/>
      <w:r w:rsidRPr="00527F4A">
        <w:rPr>
          <w:rFonts w:ascii="Times New Roman" w:hAnsi="Times New Roman" w:cs="Times New Roman"/>
          <w:color w:val="FF0000"/>
          <w:sz w:val="24"/>
          <w:szCs w:val="24"/>
        </w:rPr>
        <w:t xml:space="preserve"> seasonal trend analysis patterns as well.</w:t>
      </w:r>
    </w:p>
    <w:p w14:paraId="39A69A2A" w14:textId="6C2E7985"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Sites can be grouped spatially by </w:t>
      </w:r>
      <w:proofErr w:type="gramStart"/>
      <w:r w:rsidRPr="00527F4A">
        <w:rPr>
          <w:rFonts w:ascii="Times New Roman" w:hAnsi="Times New Roman" w:cs="Times New Roman"/>
          <w:color w:val="FF0000"/>
          <w:sz w:val="24"/>
          <w:szCs w:val="24"/>
        </w:rPr>
        <w:t>PI:PC</w:t>
      </w:r>
      <w:proofErr w:type="gramEnd"/>
      <w:r w:rsidRPr="00527F4A">
        <w:rPr>
          <w:rFonts w:ascii="Times New Roman" w:hAnsi="Times New Roman" w:cs="Times New Roman"/>
          <w:color w:val="FF0000"/>
          <w:sz w:val="24"/>
          <w:szCs w:val="24"/>
        </w:rPr>
        <w:t xml:space="preserve"> and FM:SS by intra-annual patterns (seasonal variation and range of annual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fulcrums)</w:t>
      </w:r>
      <w:r w:rsidR="008F1FA0" w:rsidRPr="00527F4A">
        <w:rPr>
          <w:rFonts w:ascii="Times New Roman" w:hAnsi="Times New Roman" w:cs="Times New Roman"/>
          <w:color w:val="FF0000"/>
          <w:sz w:val="24"/>
          <w:szCs w:val="24"/>
        </w:rPr>
        <w:t xml:space="preserve"> and</w:t>
      </w:r>
      <w:r w:rsidRPr="00527F4A">
        <w:rPr>
          <w:rFonts w:ascii="Times New Roman" w:hAnsi="Times New Roman" w:cs="Times New Roman"/>
          <w:color w:val="FF0000"/>
          <w:sz w:val="24"/>
          <w:szCs w:val="24"/>
        </w:rPr>
        <w:t xml:space="preserve"> range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(typically much lower at FM:SS than PI:PC)</w:t>
      </w:r>
      <w:r w:rsidR="008F1FA0" w:rsidRPr="00527F4A">
        <w:rPr>
          <w:rFonts w:ascii="Times New Roman" w:hAnsi="Times New Roman" w:cs="Times New Roman"/>
          <w:color w:val="FF0000"/>
          <w:sz w:val="24"/>
          <w:szCs w:val="24"/>
        </w:rPr>
        <w:t xml:space="preserve">. </w:t>
      </w:r>
    </w:p>
    <w:p w14:paraId="43BD3157" w14:textId="5D9F51E3" w:rsidR="008F1FA0" w:rsidRPr="00527F4A" w:rsidRDefault="008F1FA0"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Significant periods of change correspond to periods of drought (2006-2008) and significant weather events (</w:t>
      </w:r>
      <w:r w:rsidR="00947752" w:rsidRPr="00527F4A">
        <w:rPr>
          <w:rFonts w:ascii="Times New Roman" w:hAnsi="Times New Roman" w:cs="Times New Roman"/>
          <w:color w:val="FF0000"/>
          <w:sz w:val="24"/>
          <w:szCs w:val="24"/>
        </w:rPr>
        <w:t xml:space="preserve">particularly cold snaps </w:t>
      </w:r>
      <w:r w:rsidRPr="00527F4A">
        <w:rPr>
          <w:rFonts w:ascii="Times New Roman" w:hAnsi="Times New Roman" w:cs="Times New Roman"/>
          <w:color w:val="FF0000"/>
          <w:sz w:val="24"/>
          <w:szCs w:val="24"/>
        </w:rPr>
        <w:t>2010-2012</w:t>
      </w:r>
      <w:r w:rsidR="00947752" w:rsidRPr="00527F4A">
        <w:rPr>
          <w:rFonts w:ascii="Times New Roman" w:hAnsi="Times New Roman" w:cs="Times New Roman"/>
          <w:color w:val="FF0000"/>
          <w:sz w:val="24"/>
          <w:szCs w:val="24"/>
        </w:rPr>
        <w:t>, 2018</w:t>
      </w:r>
      <w:r w:rsidRPr="00527F4A">
        <w:rPr>
          <w:rFonts w:ascii="Times New Roman" w:hAnsi="Times New Roman" w:cs="Times New Roman"/>
          <w:color w:val="FF0000"/>
          <w:sz w:val="24"/>
          <w:szCs w:val="24"/>
        </w:rPr>
        <w:t>)</w:t>
      </w:r>
      <w:r w:rsidR="00947752" w:rsidRPr="00527F4A">
        <w:rPr>
          <w:rFonts w:ascii="Times New Roman" w:hAnsi="Times New Roman" w:cs="Times New Roman"/>
          <w:color w:val="FF0000"/>
          <w:sz w:val="24"/>
          <w:szCs w:val="24"/>
        </w:rPr>
        <w:t>.</w:t>
      </w:r>
    </w:p>
    <w:p w14:paraId="1F444A82" w14:textId="77777777" w:rsidR="00DA155F" w:rsidRPr="00A73537" w:rsidRDefault="00DA155F" w:rsidP="00200BCF">
      <w:pPr>
        <w:pStyle w:val="BodyText"/>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200BCF">
      <w:pPr>
        <w:pStyle w:val="FirstParagraph"/>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At that time, the Northern Coastal Basin, which includes the GTM estuary, was found to have some of the best water quality out of all the basins in the </w:t>
      </w:r>
      <w:proofErr w:type="gramStart"/>
      <w:r w:rsidRPr="00A73537">
        <w:rPr>
          <w:rFonts w:ascii="Times New Roman" w:hAnsi="Times New Roman" w:cs="Times New Roman"/>
          <w:sz w:val="24"/>
          <w:szCs w:val="24"/>
        </w:rPr>
        <w:t>District</w:t>
      </w:r>
      <w:proofErr w:type="gramEnd"/>
      <w:r w:rsidRPr="00A73537">
        <w:rPr>
          <w:rFonts w:ascii="Times New Roman" w:hAnsi="Times New Roman" w:cs="Times New Roman"/>
          <w:sz w:val="24"/>
          <w:szCs w:val="24"/>
        </w:rPr>
        <w:t>; however, many of the sites, though deemed of good water quality, provided insufficient data (did not have at least 10 years of data) or had insignificant results for trend tests (Winkler and Ceric 2004).</w:t>
      </w:r>
    </w:p>
    <w:p w14:paraId="29D5F01B" w14:textId="4C53AD57" w:rsidR="00200BCF" w:rsidRDefault="00200BCF" w:rsidP="00200BC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Previous studies in the region were conducted at shorter time scales (8-10 years) and did not include all 4 sites, which span the GTM estuary. </w:t>
      </w:r>
    </w:p>
    <w:p w14:paraId="0F68F55B"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Dix et al. 2013 </w:t>
      </w:r>
    </w:p>
    <w:p w14:paraId="48996AB7"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used the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calculations for variability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but only at FM and SS and only for an 8-year window (2003-2010). The values were much higher than those calculated in this study (suggesting expanding the time frame reduced the variation observed) but FM was still higher than SS even in this study. Like this study, </w:t>
      </w:r>
      <w:r w:rsidRPr="00802027">
        <w:rPr>
          <w:rFonts w:ascii="Times New Roman" w:hAnsi="Times New Roman" w:cs="Times New Roman"/>
          <w:b/>
          <w:bCs/>
          <w:color w:val="FF0000"/>
          <w:sz w:val="24"/>
          <w:szCs w:val="24"/>
        </w:rPr>
        <w:t xml:space="preserve">residual </w:t>
      </w:r>
      <w:r>
        <w:rPr>
          <w:rFonts w:ascii="Times New Roman" w:hAnsi="Times New Roman" w:cs="Times New Roman"/>
          <w:b/>
          <w:bCs/>
          <w:color w:val="FF0000"/>
          <w:sz w:val="24"/>
          <w:szCs w:val="24"/>
        </w:rPr>
        <w:t xml:space="preserve">(event-driven) </w:t>
      </w:r>
      <w:r w:rsidRPr="00802027">
        <w:rPr>
          <w:rFonts w:ascii="Times New Roman" w:hAnsi="Times New Roman" w:cs="Times New Roman"/>
          <w:b/>
          <w:bCs/>
          <w:color w:val="FF0000"/>
          <w:sz w:val="24"/>
          <w:szCs w:val="24"/>
        </w:rPr>
        <w:t xml:space="preserve">variability was the largest amount of variation </w:t>
      </w:r>
      <w:r>
        <w:rPr>
          <w:rFonts w:ascii="Times New Roman" w:hAnsi="Times New Roman" w:cs="Times New Roman"/>
          <w:color w:val="FF0000"/>
          <w:sz w:val="24"/>
          <w:szCs w:val="24"/>
        </w:rPr>
        <w:t>suggesting….</w:t>
      </w:r>
    </w:p>
    <w:p w14:paraId="409FD356"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Temperature and light availability were not found to play major roles in limiting production, but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 was strongly related to temp.</w:t>
      </w:r>
    </w:p>
    <w:p w14:paraId="4E7B5073"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productivity, but low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showing balance of gain and losses associated with flushing and grazing by zooplankton and filtration by oysters.</w:t>
      </w:r>
    </w:p>
    <w:p w14:paraId="6BCA2D2F"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2007 </w:t>
      </w:r>
      <w:proofErr w:type="spellStart"/>
      <w:r>
        <w:rPr>
          <w:rFonts w:ascii="Times New Roman" w:hAnsi="Times New Roman" w:cs="Times New Roman"/>
          <w:i/>
          <w:iCs/>
          <w:color w:val="FF0000"/>
          <w:sz w:val="24"/>
          <w:szCs w:val="24"/>
        </w:rPr>
        <w:t>Karenia</w:t>
      </w:r>
      <w:proofErr w:type="spell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brevis</w:t>
      </w:r>
      <w:r>
        <w:rPr>
          <w:rFonts w:ascii="Times New Roman" w:hAnsi="Times New Roman" w:cs="Times New Roman"/>
          <w:color w:val="FF0000"/>
          <w:sz w:val="24"/>
          <w:szCs w:val="24"/>
        </w:rPr>
        <w:t xml:space="preserve"> bloom event within the system – largest event and </w:t>
      </w:r>
      <w:proofErr w:type="spellStart"/>
      <w:r>
        <w:rPr>
          <w:rFonts w:ascii="Times New Roman" w:hAnsi="Times New Roman" w:cs="Times New Roman"/>
          <w:color w:val="FF0000"/>
          <w:sz w:val="24"/>
          <w:szCs w:val="24"/>
        </w:rPr>
        <w:t>chla</w:t>
      </w:r>
      <w:proofErr w:type="spellEnd"/>
      <w:r>
        <w:rPr>
          <w:rFonts w:ascii="Times New Roman" w:hAnsi="Times New Roman" w:cs="Times New Roman"/>
          <w:color w:val="FF0000"/>
          <w:sz w:val="24"/>
          <w:szCs w:val="24"/>
        </w:rPr>
        <w:t xml:space="preserve"> values at FM even in the 20-year period. </w:t>
      </w:r>
      <w:r>
        <w:rPr>
          <w:rFonts w:ascii="Times New Roman" w:hAnsi="Times New Roman" w:cs="Times New Roman"/>
          <w:b/>
          <w:bCs/>
          <w:i/>
          <w:iCs/>
          <w:color w:val="FF0000"/>
          <w:sz w:val="24"/>
          <w:szCs w:val="24"/>
        </w:rPr>
        <w:t>Event-driven variation</w:t>
      </w:r>
    </w:p>
    <w:p w14:paraId="46344302" w14:textId="77777777" w:rsidR="00200BCF" w:rsidRPr="001B5155"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Largest monthly rainfall in entire </w:t>
      </w:r>
      <w:proofErr w:type="gramStart"/>
      <w:r>
        <w:rPr>
          <w:rFonts w:ascii="Times New Roman" w:hAnsi="Times New Roman" w:cs="Times New Roman"/>
          <w:color w:val="FF0000"/>
          <w:sz w:val="24"/>
          <w:szCs w:val="24"/>
        </w:rPr>
        <w:t>time period</w:t>
      </w:r>
      <w:proofErr w:type="gramEnd"/>
      <w:r>
        <w:rPr>
          <w:rFonts w:ascii="Times New Roman" w:hAnsi="Times New Roman" w:cs="Times New Roman"/>
          <w:color w:val="FF0000"/>
          <w:sz w:val="24"/>
          <w:szCs w:val="24"/>
        </w:rPr>
        <w:t xml:space="preserve"> was in May 2009, low pressure system (0.45m, 45cm) </w:t>
      </w:r>
    </w:p>
    <w:p w14:paraId="5DFB82F5"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Hart et al. 2015 </w:t>
      </w:r>
    </w:p>
    <w:p w14:paraId="14DBEC0A"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included PI (expanding beyond Dix et al. 2013) and further investigated flushing and nutrient loading as contributors to phytoplankton biomass and composition, expanding to include communities. </w:t>
      </w:r>
    </w:p>
    <w:p w14:paraId="53FAF8D9"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Spatial and temporal differences (residence times and rainfall levels) in phytoplankton biomass were found between sites.</w:t>
      </w:r>
    </w:p>
    <w:p w14:paraId="5E298608"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Found a lack of significant positive relationships between nutrient loads, nutrient </w:t>
      </w:r>
      <w:proofErr w:type="gramStart"/>
      <w:r>
        <w:rPr>
          <w:rFonts w:ascii="Times New Roman" w:hAnsi="Times New Roman" w:cs="Times New Roman"/>
          <w:color w:val="FF0000"/>
          <w:sz w:val="24"/>
          <w:szCs w:val="24"/>
        </w:rPr>
        <w:t>concentrations</w:t>
      </w:r>
      <w:proofErr w:type="gramEnd"/>
      <w:r>
        <w:rPr>
          <w:rFonts w:ascii="Times New Roman" w:hAnsi="Times New Roman" w:cs="Times New Roman"/>
          <w:color w:val="FF0000"/>
          <w:sz w:val="24"/>
          <w:szCs w:val="24"/>
        </w:rPr>
        <w:t xml:space="preserve"> and phytoplankton biomass. </w:t>
      </w:r>
    </w:p>
    <w:p w14:paraId="7A07BBA4"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PI had higher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but lower nutrient loads. It also has the highest residence times compared to FM and SS.</w:t>
      </w:r>
    </w:p>
    <w:p w14:paraId="15B68182"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Rainfall-related changes in regional flushing rates: negative relationship between high rainfall periods to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biomass.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generally peaked before major rainfall events or during periods of low rainfall, suggesting increased flushing rates and decreases in salinity as more contributing factors.</w:t>
      </w:r>
    </w:p>
    <w:p w14:paraId="1C2B9F0B" w14:textId="259476E5" w:rsidR="00200BCF" w:rsidRP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Community composition varies associated with residence times with faster-growing phytoplankton groups found at FM and SS compared to PI (larger </w:t>
      </w:r>
      <w:proofErr w:type="spellStart"/>
      <w:r>
        <w:rPr>
          <w:rFonts w:ascii="Times New Roman" w:hAnsi="Times New Roman" w:cs="Times New Roman"/>
          <w:color w:val="FF0000"/>
          <w:sz w:val="24"/>
          <w:szCs w:val="24"/>
        </w:rPr>
        <w:t>microphytoplankton</w:t>
      </w:r>
      <w:proofErr w:type="spellEnd"/>
      <w:r>
        <w:rPr>
          <w:rFonts w:ascii="Times New Roman" w:hAnsi="Times New Roman" w:cs="Times New Roman"/>
          <w:color w:val="FF0000"/>
          <w:sz w:val="24"/>
          <w:szCs w:val="24"/>
        </w:rPr>
        <w:t xml:space="preserve"> species, centric diatoms) and FM and SS having higher top-down pressure (larger oyster populations). Lots of small fast-growing species observed (high water turnover rates and low probability of extended periods of nutrient limitation). </w:t>
      </w:r>
    </w:p>
    <w:p w14:paraId="77F4CCA9" w14:textId="45B588AE" w:rsidR="0054145A" w:rsidRDefault="0054145A" w:rsidP="004A3507">
      <w:pPr>
        <w:pStyle w:val="BodyText"/>
        <w:numPr>
          <w:ilvl w:val="0"/>
          <w:numId w:val="4"/>
        </w:numPr>
        <w:jc w:val="left"/>
        <w:rPr>
          <w:ins w:id="349" w:author="Dix, Nikki" w:date="2024-01-30T15:59:00Z"/>
          <w:rFonts w:ascii="Times New Roman" w:hAnsi="Times New Roman" w:cs="Times New Roman"/>
          <w:color w:val="FF0000"/>
          <w:sz w:val="24"/>
          <w:szCs w:val="24"/>
        </w:rPr>
      </w:pPr>
      <w:ins w:id="350" w:author="Dix, Nikki" w:date="2024-01-30T15:59:00Z">
        <w:r>
          <w:rPr>
            <w:rFonts w:ascii="Times New Roman" w:hAnsi="Times New Roman" w:cs="Times New Roman"/>
            <w:color w:val="FF0000"/>
            <w:sz w:val="24"/>
            <w:szCs w:val="24"/>
          </w:rPr>
          <w:t>So, 20 years of data tells us more than 10 (or less), but what will 30 and more years of data tell us?</w:t>
        </w:r>
        <w:r w:rsidR="00250EE9">
          <w:rPr>
            <w:rFonts w:ascii="Times New Roman" w:hAnsi="Times New Roman" w:cs="Times New Roman"/>
            <w:color w:val="FF0000"/>
            <w:sz w:val="24"/>
            <w:szCs w:val="24"/>
          </w:rPr>
          <w:t xml:space="preserve"> How did our interpretations change going fr</w:t>
        </w:r>
      </w:ins>
      <w:ins w:id="351" w:author="Dix, Nikki" w:date="2024-01-30T16:00:00Z">
        <w:r w:rsidR="00250EE9">
          <w:rPr>
            <w:rFonts w:ascii="Times New Roman" w:hAnsi="Times New Roman" w:cs="Times New Roman"/>
            <w:color w:val="FF0000"/>
            <w:sz w:val="24"/>
            <w:szCs w:val="24"/>
          </w:rPr>
          <w:t xml:space="preserve">om 10 to 20 years? </w:t>
        </w:r>
        <w:r w:rsidR="004B5468">
          <w:rPr>
            <w:rFonts w:ascii="Times New Roman" w:hAnsi="Times New Roman" w:cs="Times New Roman"/>
            <w:color w:val="FF0000"/>
            <w:sz w:val="24"/>
            <w:szCs w:val="24"/>
          </w:rPr>
          <w:t>Does that tell us anything about our estuary?</w:t>
        </w:r>
      </w:ins>
    </w:p>
    <w:p w14:paraId="13A0F8B1" w14:textId="4133B6B3" w:rsid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40D98DB" w:rsidR="00DA155F" w:rsidRDefault="00DA155F"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What are the residence time differences across these sites? </w:t>
      </w:r>
      <w:proofErr w:type="gramStart"/>
      <w:r>
        <w:rPr>
          <w:rFonts w:ascii="Times New Roman" w:hAnsi="Times New Roman" w:cs="Times New Roman"/>
          <w:color w:val="FF0000"/>
          <w:sz w:val="24"/>
          <w:szCs w:val="24"/>
        </w:rPr>
        <w:t>could</w:t>
      </w:r>
      <w:proofErr w:type="gramEnd"/>
      <w:r>
        <w:rPr>
          <w:rFonts w:ascii="Times New Roman" w:hAnsi="Times New Roman" w:cs="Times New Roman"/>
          <w:color w:val="FF0000"/>
          <w:sz w:val="24"/>
          <w:szCs w:val="24"/>
        </w:rPr>
        <w:t xml:space="preserve">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2D9E528D" w14:textId="77777777" w:rsidR="00200BCF" w:rsidRDefault="00200BCF" w:rsidP="00200BCF">
      <w:pPr>
        <w:pStyle w:val="BodyText"/>
        <w:numPr>
          <w:ilvl w:val="0"/>
          <w:numId w:val="4"/>
        </w:numPr>
        <w:ind w:left="1080"/>
        <w:jc w:val="left"/>
        <w:rPr>
          <w:rFonts w:ascii="Times New Roman" w:hAnsi="Times New Roman" w:cs="Times New Roman"/>
          <w:color w:val="FF0000"/>
          <w:sz w:val="24"/>
          <w:szCs w:val="24"/>
        </w:rPr>
      </w:pPr>
      <w:r>
        <w:rPr>
          <w:rFonts w:ascii="Times New Roman" w:hAnsi="Times New Roman" w:cs="Times New Roman"/>
          <w:color w:val="FF0000"/>
          <w:sz w:val="24"/>
          <w:szCs w:val="24"/>
        </w:rPr>
        <w:t>Gray et al. 2021:</w:t>
      </w:r>
    </w:p>
    <w:p w14:paraId="2DD1A884"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times in areas with higher intertidal area and length of tidal network (e.g., main channels and rivers). Lower residence times were found in areas with higher subtidal area. </w:t>
      </w:r>
    </w:p>
    <w:p w14:paraId="5F3A99C2"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Overall, 12.6 days for whole estuary</w:t>
      </w:r>
    </w:p>
    <w:tbl>
      <w:tblPr>
        <w:tblStyle w:val="TableGrid"/>
        <w:tblW w:w="813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545"/>
        <w:gridCol w:w="4238"/>
      </w:tblGrid>
      <w:tr w:rsidR="00200BCF" w14:paraId="15F59177" w14:textId="77777777" w:rsidTr="00BD6369">
        <w:tc>
          <w:tcPr>
            <w:tcW w:w="0" w:type="auto"/>
            <w:tcBorders>
              <w:top w:val="single" w:sz="4" w:space="0" w:color="auto"/>
              <w:bottom w:val="single" w:sz="4" w:space="0" w:color="auto"/>
            </w:tcBorders>
          </w:tcPr>
          <w:p w14:paraId="66297E1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Station</w:t>
            </w:r>
          </w:p>
        </w:tc>
        <w:tc>
          <w:tcPr>
            <w:tcW w:w="0" w:type="auto"/>
            <w:tcBorders>
              <w:top w:val="single" w:sz="4" w:space="0" w:color="auto"/>
              <w:bottom w:val="single" w:sz="4" w:space="0" w:color="auto"/>
            </w:tcBorders>
          </w:tcPr>
          <w:p w14:paraId="60D737A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(days)</w:t>
            </w:r>
          </w:p>
        </w:tc>
        <w:tc>
          <w:tcPr>
            <w:tcW w:w="0" w:type="auto"/>
            <w:tcBorders>
              <w:top w:val="single" w:sz="4" w:space="0" w:color="auto"/>
              <w:bottom w:val="single" w:sz="4" w:space="0" w:color="auto"/>
            </w:tcBorders>
          </w:tcPr>
          <w:p w14:paraId="3B7F192C"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per unit of intertidal watershed (days/km-2)</w:t>
            </w:r>
          </w:p>
        </w:tc>
      </w:tr>
      <w:tr w:rsidR="00200BCF" w14:paraId="101DBC5C" w14:textId="77777777" w:rsidTr="00BD6369">
        <w:tc>
          <w:tcPr>
            <w:tcW w:w="0" w:type="auto"/>
            <w:tcBorders>
              <w:top w:val="single" w:sz="4" w:space="0" w:color="auto"/>
            </w:tcBorders>
          </w:tcPr>
          <w:p w14:paraId="08DA4BF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Pine Island</w:t>
            </w:r>
          </w:p>
        </w:tc>
        <w:tc>
          <w:tcPr>
            <w:tcW w:w="0" w:type="auto"/>
            <w:tcBorders>
              <w:top w:val="single" w:sz="4" w:space="0" w:color="auto"/>
            </w:tcBorders>
          </w:tcPr>
          <w:p w14:paraId="39A0EC0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16.1</w:t>
            </w:r>
          </w:p>
        </w:tc>
        <w:tc>
          <w:tcPr>
            <w:tcW w:w="0" w:type="auto"/>
            <w:tcBorders>
              <w:top w:val="single" w:sz="4" w:space="0" w:color="auto"/>
            </w:tcBorders>
          </w:tcPr>
          <w:p w14:paraId="6D8B3283"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0.71</w:t>
            </w:r>
          </w:p>
        </w:tc>
      </w:tr>
      <w:tr w:rsidR="00200BCF" w14:paraId="5A655E9E" w14:textId="77777777" w:rsidTr="00BD6369">
        <w:tc>
          <w:tcPr>
            <w:tcW w:w="0" w:type="auto"/>
          </w:tcPr>
          <w:p w14:paraId="5FCFD722"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San Sebastian</w:t>
            </w:r>
          </w:p>
        </w:tc>
        <w:tc>
          <w:tcPr>
            <w:tcW w:w="0" w:type="auto"/>
          </w:tcPr>
          <w:p w14:paraId="437D18A8" w14:textId="1B43CBA9"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5.5</w:t>
            </w:r>
            <w:r w:rsidR="00344319">
              <w:rPr>
                <w:rFonts w:ascii="Times New Roman" w:hAnsi="Times New Roman" w:cs="Times New Roman"/>
                <w:color w:val="FF0000"/>
                <w:sz w:val="24"/>
                <w:szCs w:val="24"/>
              </w:rPr>
              <w:t xml:space="preserve"> | &gt;30</w:t>
            </w:r>
          </w:p>
        </w:tc>
        <w:tc>
          <w:tcPr>
            <w:tcW w:w="0" w:type="auto"/>
          </w:tcPr>
          <w:p w14:paraId="3127AEB0" w14:textId="1B4A099F"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2.02</w:t>
            </w:r>
            <w:r w:rsidR="00344319">
              <w:rPr>
                <w:rFonts w:ascii="Times New Roman" w:hAnsi="Times New Roman" w:cs="Times New Roman"/>
                <w:color w:val="FF0000"/>
                <w:sz w:val="24"/>
                <w:szCs w:val="24"/>
              </w:rPr>
              <w:t xml:space="preserve"> | 3.62</w:t>
            </w:r>
          </w:p>
        </w:tc>
      </w:tr>
      <w:tr w:rsidR="00200BCF" w14:paraId="539CF9A9" w14:textId="77777777" w:rsidTr="00BD6369">
        <w:tc>
          <w:tcPr>
            <w:tcW w:w="0" w:type="auto"/>
          </w:tcPr>
          <w:p w14:paraId="7DEBB49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Fort Matanzas</w:t>
            </w:r>
          </w:p>
        </w:tc>
        <w:tc>
          <w:tcPr>
            <w:tcW w:w="0" w:type="auto"/>
          </w:tcPr>
          <w:p w14:paraId="567B822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9.3</w:t>
            </w:r>
          </w:p>
        </w:tc>
        <w:tc>
          <w:tcPr>
            <w:tcW w:w="0" w:type="auto"/>
          </w:tcPr>
          <w:p w14:paraId="5B3D240D"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1.08</w:t>
            </w:r>
          </w:p>
        </w:tc>
      </w:tr>
      <w:tr w:rsidR="00200BCF" w14:paraId="083B68F4" w14:textId="77777777" w:rsidTr="00BD6369">
        <w:tc>
          <w:tcPr>
            <w:tcW w:w="0" w:type="auto"/>
          </w:tcPr>
          <w:p w14:paraId="4822BAA9"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Pellicer Creek</w:t>
            </w:r>
          </w:p>
        </w:tc>
        <w:tc>
          <w:tcPr>
            <w:tcW w:w="0" w:type="auto"/>
          </w:tcPr>
          <w:p w14:paraId="775FBF4E"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17.8</w:t>
            </w:r>
          </w:p>
        </w:tc>
        <w:tc>
          <w:tcPr>
            <w:tcW w:w="0" w:type="auto"/>
          </w:tcPr>
          <w:p w14:paraId="2F3B125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2.16</w:t>
            </w:r>
          </w:p>
        </w:tc>
      </w:tr>
    </w:tbl>
    <w:p w14:paraId="6A3607D8" w14:textId="3EAD7E9F"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lowest at SS and FM and highest at PC and PI. With intertidal watershed taken into consideration, PI had the lowest residence time over all four stations and SS and PC were more comparable.</w:t>
      </w:r>
    </w:p>
    <w:p w14:paraId="4377A367" w14:textId="23D01923"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 at FM </w:t>
      </w:r>
      <w:proofErr w:type="gramStart"/>
      <w:r>
        <w:rPr>
          <w:rFonts w:ascii="Times New Roman" w:hAnsi="Times New Roman" w:cs="Times New Roman"/>
          <w:color w:val="FF0000"/>
          <w:sz w:val="24"/>
          <w:szCs w:val="24"/>
        </w:rPr>
        <w:t>as a result of</w:t>
      </w:r>
      <w:proofErr w:type="gramEnd"/>
      <w:r>
        <w:rPr>
          <w:rFonts w:ascii="Times New Roman" w:hAnsi="Times New Roman" w:cs="Times New Roman"/>
          <w:color w:val="FF0000"/>
          <w:sz w:val="24"/>
          <w:szCs w:val="24"/>
        </w:rPr>
        <w:t xml:space="preserve"> lower fluxes moving through Matanzas Inlet compared to the St. Augustine Inlet (5.5 at SS) along with increased salt marshes and longer tidal network.</w:t>
      </w:r>
    </w:p>
    <w:p w14:paraId="1741D529" w14:textId="05F591BB"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The high watershed-scale residence time in Pine Island is due to the presence of the Tolomato River, which mitigates the effect of the large intertidal area in the area.</w:t>
      </w:r>
    </w:p>
    <w:p w14:paraId="55FC5A46" w14:textId="418176CA"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The SS station is located at the boundary between two very different watersheds: one which the San Sebastian River and the large subtidal area contribute to a small residence time (5.5 d) and one in which the shallow areas of the Matanzas River and </w:t>
      </w:r>
      <w:proofErr w:type="spellStart"/>
      <w:r>
        <w:rPr>
          <w:rFonts w:ascii="Times New Roman" w:hAnsi="Times New Roman" w:cs="Times New Roman"/>
          <w:color w:val="FF0000"/>
          <w:sz w:val="24"/>
          <w:szCs w:val="24"/>
        </w:rPr>
        <w:t>Moultie</w:t>
      </w:r>
      <w:proofErr w:type="spellEnd"/>
      <w:r>
        <w:rPr>
          <w:rFonts w:ascii="Times New Roman" w:hAnsi="Times New Roman" w:cs="Times New Roman"/>
          <w:color w:val="FF0000"/>
          <w:sz w:val="24"/>
          <w:szCs w:val="24"/>
        </w:rPr>
        <w:t xml:space="preserve"> Creek trap particles from the study limiting their removal and providing residences times greater than 30 d. </w:t>
      </w:r>
    </w:p>
    <w:p w14:paraId="3B8259AB" w14:textId="13475F02"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w:t>
      </w:r>
      <w:r w:rsidRPr="00DA155F">
        <w:rPr>
          <w:rFonts w:ascii="Times New Roman" w:hAnsi="Times New Roman" w:cs="Times New Roman"/>
          <w:color w:val="FF0000"/>
          <w:sz w:val="24"/>
          <w:szCs w:val="24"/>
        </w:rPr>
        <w:lastRenderedPageBreak/>
        <w:t xml:space="preserve">such as the high area of production in the Pellicer Flats area at the mouth of Pellicer Creek (Brown et al. 2023). </w:t>
      </w:r>
    </w:p>
    <w:p w14:paraId="240AB61F" w14:textId="47DB0FA1"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Bivalve grazing seasons, spat patterns (peaks in the fall) – how do </w:t>
      </w:r>
      <w:proofErr w:type="gramStart"/>
      <w:r w:rsidRPr="00DA155F">
        <w:rPr>
          <w:rFonts w:ascii="Times New Roman" w:hAnsi="Times New Roman" w:cs="Times New Roman"/>
          <w:color w:val="FF0000"/>
          <w:sz w:val="24"/>
          <w:szCs w:val="24"/>
        </w:rPr>
        <w:t>these tie</w:t>
      </w:r>
      <w:proofErr w:type="gramEnd"/>
      <w:r w:rsidRPr="00DA155F">
        <w:rPr>
          <w:rFonts w:ascii="Times New Roman" w:hAnsi="Times New Roman" w:cs="Times New Roman"/>
          <w:color w:val="FF0000"/>
          <w:sz w:val="24"/>
          <w:szCs w:val="24"/>
        </w:rPr>
        <w:t xml:space="preserv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73E307E4" w14:textId="43C0688F" w:rsidR="003F424F" w:rsidRDefault="003F424F" w:rsidP="0003398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Marcum et al. 2018:</w:t>
      </w:r>
    </w:p>
    <w:p w14:paraId="06A1C5E3" w14:textId="304AABC3" w:rsidR="003F424F" w:rsidRDefault="003F424F" w:rsidP="0003398B">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Establish oyster densities in regions for further comparison with residence times:</w:t>
      </w:r>
    </w:p>
    <w:p w14:paraId="6980FB6D" w14:textId="670A7300" w:rsidR="003F424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Suggest local decline in oyster populations between reefs sampled by Dix in 2009-2010 and the GTM Monitoring in 2014-2015. Mean density was approximately half of what was previously observed – but reefs in the region are conditionally approved for harvest. </w:t>
      </w:r>
    </w:p>
    <w:p w14:paraId="5F432647" w14:textId="39313B1E"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Taller reefs in the northern region than southern – likely influenced by tidal range and depth of inundation; though some of the flattest reefs were observed in Salt Run at the inlet, in the middle of the study region, but heavy harvest pressure (though actual harvest region in Salt Run is small).</w:t>
      </w:r>
    </w:p>
    <w:p w14:paraId="52C7FA49" w14:textId="08F6CD03"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Highest spat observed in Pellicer Flats, but this high abundance of sub-size oysters suggests external pressures such as disease, toxicity, hydrology, and/or predation. The presence of predatory crown conchs in the region </w:t>
      </w:r>
      <w:proofErr w:type="gramStart"/>
      <w:r>
        <w:rPr>
          <w:rFonts w:ascii="Times New Roman" w:hAnsi="Times New Roman" w:cs="Times New Roman"/>
          <w:color w:val="FF0000"/>
          <w:sz w:val="24"/>
          <w:szCs w:val="24"/>
        </w:rPr>
        <w:t>linked</w:t>
      </w:r>
      <w:proofErr w:type="gramEnd"/>
      <w:r>
        <w:rPr>
          <w:rFonts w:ascii="Times New Roman" w:hAnsi="Times New Roman" w:cs="Times New Roman"/>
          <w:color w:val="FF0000"/>
          <w:sz w:val="24"/>
          <w:szCs w:val="24"/>
        </w:rPr>
        <w:t xml:space="preserve"> to drought and increased salinity (Garland and Kimbro 2015). However, lower salinities can also contribute declined growth rates in oyster populations and therefore increased freshwater discharge from Pellicer Creek could also play a significant role in oyster populations in the region.</w:t>
      </w:r>
    </w:p>
    <w:p w14:paraId="33933311" w14:textId="1C7BDBA1"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sediment cover in summer than in winter on reefs – suggests increased biological activity (bio-deposits from oysters and reef-associated filter feeders in summer months)</w:t>
      </w:r>
      <w:r w:rsidR="00494690">
        <w:rPr>
          <w:rFonts w:ascii="Times New Roman" w:hAnsi="Times New Roman" w:cs="Times New Roman"/>
          <w:color w:val="FF0000"/>
          <w:sz w:val="24"/>
          <w:szCs w:val="24"/>
        </w:rPr>
        <w:t xml:space="preserve">. </w:t>
      </w:r>
    </w:p>
    <w:p w14:paraId="2C7DF4D2" w14:textId="75A6FB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energy Nor’easters during the winter months reduce </w:t>
      </w:r>
      <w:proofErr w:type="gramStart"/>
      <w:r>
        <w:rPr>
          <w:rFonts w:ascii="Times New Roman" w:hAnsi="Times New Roman" w:cs="Times New Roman"/>
          <w:color w:val="FF0000"/>
          <w:sz w:val="24"/>
          <w:szCs w:val="24"/>
        </w:rPr>
        <w:t>sedimentation</w:t>
      </w:r>
      <w:proofErr w:type="gramEnd"/>
    </w:p>
    <w:p w14:paraId="3941ED32" w14:textId="497BE7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Differences in </w:t>
      </w:r>
      <w:proofErr w:type="spellStart"/>
      <w:proofErr w:type="gramStart"/>
      <w:r>
        <w:rPr>
          <w:rFonts w:ascii="Times New Roman" w:hAnsi="Times New Roman" w:cs="Times New Roman"/>
          <w:color w:val="FF0000"/>
          <w:sz w:val="24"/>
          <w:szCs w:val="24"/>
        </w:rPr>
        <w:t>winter:summer</w:t>
      </w:r>
      <w:proofErr w:type="spellEnd"/>
      <w:proofErr w:type="gramEnd"/>
      <w:r>
        <w:rPr>
          <w:rFonts w:ascii="Times New Roman" w:hAnsi="Times New Roman" w:cs="Times New Roman"/>
          <w:color w:val="FF0000"/>
          <w:sz w:val="24"/>
          <w:szCs w:val="24"/>
        </w:rPr>
        <w:t xml:space="preserve"> oyster densities between this monitoring and Dix et al. 2013 were attributed to higher winter temperatures during the sampling period of monitoring (2015-2016).</w:t>
      </w:r>
    </w:p>
    <w:p w14:paraId="30A6361D" w14:textId="5BA4E85D"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i/>
          <w:iCs/>
          <w:color w:val="FF0000"/>
          <w:sz w:val="24"/>
          <w:szCs w:val="24"/>
        </w:rPr>
        <w:t xml:space="preserve">The heavy emphasis on bivalve grazing pressure at mitigating chlorophyll concentrations in the GTM, further supports that potential drivers in chlorophyll a </w:t>
      </w:r>
      <w:proofErr w:type="gramStart"/>
      <w:r>
        <w:rPr>
          <w:rFonts w:ascii="Times New Roman" w:hAnsi="Times New Roman" w:cs="Times New Roman"/>
          <w:i/>
          <w:iCs/>
          <w:color w:val="FF0000"/>
          <w:sz w:val="24"/>
          <w:szCs w:val="24"/>
        </w:rPr>
        <w:t>concentrations</w:t>
      </w:r>
      <w:proofErr w:type="gramEnd"/>
      <w:r>
        <w:rPr>
          <w:rFonts w:ascii="Times New Roman" w:hAnsi="Times New Roman" w:cs="Times New Roman"/>
          <w:i/>
          <w:iCs/>
          <w:color w:val="FF0000"/>
          <w:sz w:val="24"/>
          <w:szCs w:val="24"/>
        </w:rPr>
        <w:t xml:space="preserve"> may not affect chlorophyll a concentrations directly, but in their impact on </w:t>
      </w:r>
      <w:r>
        <w:rPr>
          <w:rFonts w:ascii="Times New Roman" w:hAnsi="Times New Roman" w:cs="Times New Roman"/>
          <w:i/>
          <w:iCs/>
          <w:color w:val="FF0000"/>
          <w:sz w:val="24"/>
          <w:szCs w:val="24"/>
        </w:rPr>
        <w:lastRenderedPageBreak/>
        <w:t>aspects of the drivers that balance the gain and losses (like oyster recruitment and grazing) of productivity in the GTM.</w:t>
      </w:r>
      <w:r w:rsidR="00A92669">
        <w:rPr>
          <w:rFonts w:ascii="Times New Roman" w:hAnsi="Times New Roman" w:cs="Times New Roman"/>
          <w:i/>
          <w:iCs/>
          <w:color w:val="FF0000"/>
          <w:sz w:val="24"/>
          <w:szCs w:val="24"/>
        </w:rPr>
        <w:t xml:space="preserve"> Cloern et al. 2023 found that it was not temperature that was associated with seasonal phytoplankton biomass, but the changing abundance of bivalve filter feeders or their predators. </w:t>
      </w:r>
    </w:p>
    <w:p w14:paraId="69BF799F" w14:textId="66E5BB44" w:rsidR="003F424F" w:rsidRDefault="003F424F" w:rsidP="003F424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Cloern et al. 2023</w:t>
      </w:r>
    </w:p>
    <w:p w14:paraId="7C3B5434" w14:textId="1410AF78" w:rsidR="003F424F" w:rsidRDefault="003F424F"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Changes in phytoplankton phenology are not necessarily responses to or indicators of global warming, but indicators of human disturbance and natural climate oscillations. </w:t>
      </w:r>
    </w:p>
    <w:p w14:paraId="7CEB2825" w14:textId="3153E413" w:rsidR="00A92669" w:rsidRDefault="00A92669"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Biomass can change rapidly and at any time when the balance between productivity and consumption is altered.</w:t>
      </w:r>
    </w:p>
    <w:p w14:paraId="3A2D4937" w14:textId="77777777"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51EFE103" w14:textId="2AC84CAA" w:rsidR="00162599" w:rsidRDefault="00162599"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inter-annual variability is an indicator of systems that are sensitive to variability in nutrient loads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Therefore, low rates observed in the GTM suggest a lack of sensitivity on annually variable events</w:t>
      </w:r>
      <w:r w:rsidR="001A1A69">
        <w:rPr>
          <w:rFonts w:ascii="Times New Roman" w:hAnsi="Times New Roman" w:cs="Times New Roman"/>
          <w:color w:val="FF0000"/>
          <w:sz w:val="24"/>
          <w:szCs w:val="24"/>
        </w:rPr>
        <w:t xml:space="preserve"> (like nutrient input)</w:t>
      </w:r>
    </w:p>
    <w:p w14:paraId="2D28F7D9" w14:textId="0238012D"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353421A6" w14:textId="4586F987"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sites had relatively strong (~0.4-0.5) correlations with temperature and chlorophyll </w:t>
      </w:r>
      <w:r>
        <w:rPr>
          <w:rFonts w:ascii="Times New Roman" w:hAnsi="Times New Roman" w:cs="Times New Roman"/>
          <w:i/>
          <w:iCs/>
          <w:color w:val="FF0000"/>
          <w:sz w:val="24"/>
          <w:szCs w:val="24"/>
        </w:rPr>
        <w:t>a</w:t>
      </w:r>
      <w:r>
        <w:rPr>
          <w:rFonts w:ascii="Times New Roman" w:hAnsi="Times New Roman" w:cs="Times New Roman"/>
          <w:color w:val="FF0000"/>
          <w:sz w:val="24"/>
          <w:szCs w:val="24"/>
        </w:rPr>
        <w:t xml:space="preserve">, particularly FM. Salinity was more of an influence at PI and PC than SS and FM. Rainfall was significant at SS for both preceding and current month of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samples. PC was the current month (though weak</w:t>
      </w:r>
      <w:proofErr w:type="gramStart"/>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 and FM was the preceding month – likely showing the influence of precipitation and time lag between PC and FM stations.</w:t>
      </w:r>
    </w:p>
    <w:p w14:paraId="7EDF784A" w14:textId="7DAA8B6D"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2006 was a drought year, followed by a year with above average rainfall</w:t>
      </w:r>
      <w:r w:rsidR="00620EA9">
        <w:rPr>
          <w:rFonts w:ascii="Times New Roman" w:hAnsi="Times New Roman" w:cs="Times New Roman"/>
          <w:color w:val="FF0000"/>
          <w:sz w:val="24"/>
          <w:szCs w:val="24"/>
        </w:rPr>
        <w:t xml:space="preserve"> (including the large May 2007 rainfall event)</w:t>
      </w:r>
      <w:r>
        <w:rPr>
          <w:rFonts w:ascii="Times New Roman" w:hAnsi="Times New Roman" w:cs="Times New Roman"/>
          <w:color w:val="FF0000"/>
          <w:sz w:val="24"/>
          <w:szCs w:val="24"/>
        </w:rPr>
        <w:t xml:space="preserve">. This </w:t>
      </w:r>
      <w:proofErr w:type="gramStart"/>
      <w:r>
        <w:rPr>
          <w:rFonts w:ascii="Times New Roman" w:hAnsi="Times New Roman" w:cs="Times New Roman"/>
          <w:color w:val="FF0000"/>
          <w:sz w:val="24"/>
          <w:szCs w:val="24"/>
        </w:rPr>
        <w:t>period of time</w:t>
      </w:r>
      <w:proofErr w:type="gramEnd"/>
      <w:r>
        <w:rPr>
          <w:rFonts w:ascii="Times New Roman" w:hAnsi="Times New Roman" w:cs="Times New Roman"/>
          <w:color w:val="FF0000"/>
          <w:sz w:val="24"/>
          <w:szCs w:val="24"/>
        </w:rPr>
        <w:t xml:space="preserve"> had the most significant </w:t>
      </w:r>
      <w:r w:rsidR="00CD106B">
        <w:rPr>
          <w:rFonts w:ascii="Times New Roman" w:hAnsi="Times New Roman" w:cs="Times New Roman"/>
          <w:color w:val="FF0000"/>
          <w:sz w:val="24"/>
          <w:szCs w:val="24"/>
        </w:rPr>
        <w:t xml:space="preserve">positive </w:t>
      </w:r>
      <w:r>
        <w:rPr>
          <w:rFonts w:ascii="Times New Roman" w:hAnsi="Times New Roman" w:cs="Times New Roman"/>
          <w:color w:val="FF0000"/>
          <w:sz w:val="24"/>
          <w:szCs w:val="24"/>
        </w:rPr>
        <w:t>rates of change in chlorophyll at most sites.</w:t>
      </w:r>
    </w:p>
    <w:p w14:paraId="77D97651" w14:textId="02F67B46" w:rsidR="004636C6" w:rsidRDefault="004636C6"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2009-2010 and 2010-2011 had cold snaps in back-to-back winter seasons. There was also very little annual rainfall during this time</w:t>
      </w:r>
      <w:r w:rsidR="00185941">
        <w:rPr>
          <w:rFonts w:ascii="Times New Roman" w:hAnsi="Times New Roman" w:cs="Times New Roman"/>
          <w:color w:val="FF0000"/>
          <w:sz w:val="24"/>
          <w:szCs w:val="24"/>
        </w:rPr>
        <w:t xml:space="preserve"> and high saline conditions</w:t>
      </w:r>
      <w:r>
        <w:rPr>
          <w:rFonts w:ascii="Times New Roman" w:hAnsi="Times New Roman" w:cs="Times New Roman"/>
          <w:color w:val="FF0000"/>
          <w:sz w:val="24"/>
          <w:szCs w:val="24"/>
        </w:rPr>
        <w:t xml:space="preserve">. Significant decreases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a were</w:t>
      </w:r>
      <w:proofErr w:type="gramEnd"/>
      <w:r>
        <w:rPr>
          <w:rFonts w:ascii="Times New Roman" w:hAnsi="Times New Roman" w:cs="Times New Roman"/>
          <w:color w:val="FF0000"/>
          <w:sz w:val="24"/>
          <w:szCs w:val="24"/>
        </w:rPr>
        <w:t xml:space="preserve"> observed within this window of time.</w:t>
      </w:r>
    </w:p>
    <w:p w14:paraId="62F7D968" w14:textId="344F3945" w:rsidR="00703704" w:rsidRDefault="00703704" w:rsidP="00FD6CFB">
      <w:pPr>
        <w:pStyle w:val="BodyText"/>
        <w:numPr>
          <w:ilvl w:val="1"/>
          <w:numId w:val="4"/>
        </w:numPr>
        <w:jc w:val="left"/>
        <w:rPr>
          <w:ins w:id="352" w:author="Dix, Nikki" w:date="2024-01-30T16:01:00Z"/>
          <w:rFonts w:ascii="Times New Roman" w:hAnsi="Times New Roman" w:cs="Times New Roman"/>
          <w:color w:val="FF0000"/>
          <w:sz w:val="24"/>
          <w:szCs w:val="24"/>
        </w:rPr>
      </w:pPr>
      <w:ins w:id="353" w:author="Dix, Nikki" w:date="2024-01-30T16:01:00Z">
        <w:r>
          <w:rPr>
            <w:rFonts w:ascii="Times New Roman" w:hAnsi="Times New Roman" w:cs="Times New Roman"/>
            <w:color w:val="FF0000"/>
            <w:sz w:val="24"/>
            <w:szCs w:val="24"/>
          </w:rPr>
          <w:lastRenderedPageBreak/>
          <w:t>Patterns in minimum temperatures are know</w:t>
        </w:r>
      </w:ins>
      <w:ins w:id="354" w:author="Dix, Nikki" w:date="2024-01-30T16:02:00Z">
        <w:r w:rsidR="00572FB3">
          <w:rPr>
            <w:rFonts w:ascii="Times New Roman" w:hAnsi="Times New Roman" w:cs="Times New Roman"/>
            <w:color w:val="FF0000"/>
            <w:sz w:val="24"/>
            <w:szCs w:val="24"/>
          </w:rPr>
          <w:t>n</w:t>
        </w:r>
      </w:ins>
      <w:ins w:id="355" w:author="Dix, Nikki" w:date="2024-01-30T16:01:00Z">
        <w:r>
          <w:rPr>
            <w:rFonts w:ascii="Times New Roman" w:hAnsi="Times New Roman" w:cs="Times New Roman"/>
            <w:color w:val="FF0000"/>
            <w:sz w:val="24"/>
            <w:szCs w:val="24"/>
          </w:rPr>
          <w:t xml:space="preserve"> to be structuring elements of ecotonal </w:t>
        </w:r>
        <w:r w:rsidR="00572FB3">
          <w:rPr>
            <w:rFonts w:ascii="Times New Roman" w:hAnsi="Times New Roman" w:cs="Times New Roman"/>
            <w:color w:val="FF0000"/>
            <w:sz w:val="24"/>
            <w:szCs w:val="24"/>
          </w:rPr>
          <w:t>environments (references).</w:t>
        </w:r>
      </w:ins>
      <w:ins w:id="356" w:author="Dix, Nikki" w:date="2024-01-30T16:02:00Z">
        <w:r w:rsidR="00572FB3">
          <w:rPr>
            <w:rFonts w:ascii="Times New Roman" w:hAnsi="Times New Roman" w:cs="Times New Roman"/>
            <w:color w:val="FF0000"/>
            <w:sz w:val="24"/>
            <w:szCs w:val="24"/>
          </w:rPr>
          <w:t xml:space="preserve"> In the GTM estuary, freezing temperatures of a certain threshold drive mangrove </w:t>
        </w:r>
        <w:r w:rsidR="0010311F">
          <w:rPr>
            <w:rFonts w:ascii="Times New Roman" w:hAnsi="Times New Roman" w:cs="Times New Roman"/>
            <w:color w:val="FF0000"/>
            <w:sz w:val="24"/>
            <w:szCs w:val="24"/>
          </w:rPr>
          <w:t xml:space="preserve">distribution (refs), but this study shows that the </w:t>
        </w:r>
      </w:ins>
      <w:ins w:id="357" w:author="Dix, Nikki" w:date="2024-01-30T16:03:00Z">
        <w:r w:rsidR="00645E68">
          <w:rPr>
            <w:rFonts w:ascii="Times New Roman" w:hAnsi="Times New Roman" w:cs="Times New Roman"/>
            <w:color w:val="FF0000"/>
            <w:sz w:val="24"/>
            <w:szCs w:val="24"/>
          </w:rPr>
          <w:t>open water habitats</w:t>
        </w:r>
        <w:r w:rsidR="0010311F">
          <w:rPr>
            <w:rFonts w:ascii="Times New Roman" w:hAnsi="Times New Roman" w:cs="Times New Roman"/>
            <w:color w:val="FF0000"/>
            <w:sz w:val="24"/>
            <w:szCs w:val="24"/>
          </w:rPr>
          <w:t xml:space="preserve"> and plankton community </w:t>
        </w:r>
        <w:r w:rsidR="00EA58C3">
          <w:rPr>
            <w:rFonts w:ascii="Times New Roman" w:hAnsi="Times New Roman" w:cs="Times New Roman"/>
            <w:color w:val="FF0000"/>
            <w:sz w:val="24"/>
            <w:szCs w:val="24"/>
          </w:rPr>
          <w:t xml:space="preserve">may also be tightly linked to </w:t>
        </w:r>
      </w:ins>
      <w:ins w:id="358" w:author="Dix, Nikki" w:date="2024-01-30T16:04:00Z">
        <w:r w:rsidR="000D18D0">
          <w:rPr>
            <w:rFonts w:ascii="Times New Roman" w:hAnsi="Times New Roman" w:cs="Times New Roman"/>
            <w:color w:val="FF0000"/>
            <w:sz w:val="24"/>
            <w:szCs w:val="24"/>
          </w:rPr>
          <w:t>cold events</w:t>
        </w:r>
      </w:ins>
      <w:ins w:id="359" w:author="Dix, Nikki" w:date="2024-01-30T16:05:00Z">
        <w:r w:rsidR="000D18D0">
          <w:rPr>
            <w:rFonts w:ascii="Times New Roman" w:hAnsi="Times New Roman" w:cs="Times New Roman"/>
            <w:color w:val="FF0000"/>
            <w:sz w:val="24"/>
            <w:szCs w:val="24"/>
          </w:rPr>
          <w:t>.</w:t>
        </w:r>
        <w:r w:rsidR="00B73BFF">
          <w:rPr>
            <w:rFonts w:ascii="Times New Roman" w:hAnsi="Times New Roman" w:cs="Times New Roman"/>
            <w:color w:val="FF0000"/>
            <w:sz w:val="24"/>
            <w:szCs w:val="24"/>
          </w:rPr>
          <w:t xml:space="preserve"> Food web implications?</w:t>
        </w:r>
      </w:ins>
    </w:p>
    <w:p w14:paraId="1E5C7757" w14:textId="033D5523" w:rsidR="00FD6CFB" w:rsidRDefault="00FD6CFB"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Cold snaps and hypersaline conditions (due to drought) during this time were attributed to the widespread and protracted decline in seagrass and drift macroalgal communities in the IRL, which altered sources of nutrients toward phytoplankton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0D813C17" w14:textId="0A4FCA7E"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saline values were observed in 2006, 2008, 2010-2011, 2012, 2016, 2017 supporting periods of change in the chlorophyll time series.</w:t>
      </w:r>
    </w:p>
    <w:p w14:paraId="2D824030" w14:textId="2F97EC9B"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salinities in PC were observed in 2011 and 2012 (May-June, April-May, respectively)</w:t>
      </w:r>
    </w:p>
    <w:p w14:paraId="305F5C01" w14:textId="7BBE5243" w:rsidR="00D06FB4" w:rsidRDefault="00D06FB4"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2004, 2005, 2016, and 2017 were all active hurricane seasons. </w:t>
      </w:r>
    </w:p>
    <w:p w14:paraId="243CEA8F" w14:textId="7822574A"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2004 hurricanes on water quality? (Dix et al. 2008)</w:t>
      </w:r>
    </w:p>
    <w:p w14:paraId="6C1CAF6C" w14:textId="7C1A9E6E"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Influence of Irma on </w:t>
      </w:r>
      <w:proofErr w:type="spellStart"/>
      <w:r>
        <w:rPr>
          <w:rFonts w:ascii="Times New Roman" w:hAnsi="Times New Roman" w:cs="Times New Roman"/>
          <w:color w:val="FF0000"/>
          <w:sz w:val="24"/>
          <w:szCs w:val="24"/>
        </w:rPr>
        <w:t>fDOM</w:t>
      </w:r>
      <w:proofErr w:type="spellEnd"/>
      <w:r>
        <w:rPr>
          <w:rFonts w:ascii="Times New Roman" w:hAnsi="Times New Roman" w:cs="Times New Roman"/>
          <w:color w:val="FF0000"/>
          <w:sz w:val="24"/>
          <w:szCs w:val="24"/>
        </w:rPr>
        <w:t xml:space="preserve"> export and tidal flushing? (Schafer et al. 2021 and Brown et al. 2023)</w:t>
      </w:r>
    </w:p>
    <w:p w14:paraId="57A05BFE" w14:textId="4600AA8B" w:rsidR="008F1FA0" w:rsidRDefault="008F1FA0" w:rsidP="008F1FA0">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FM had a significantly high rate of change in seasonal peak biomass found in 2018 – could be related to export from Irma?</w:t>
      </w:r>
    </w:p>
    <w:p w14:paraId="7AD5A3BF" w14:textId="45D4F67B" w:rsidR="008F1FA0" w:rsidRPr="008F1FA0" w:rsidRDefault="00FD6CFB" w:rsidP="008F1FA0">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rainfall and winds associated with major storms (and nor’easters??) can increase external and internal (e.g., sediment resuspension and benthic biomass disruption) nutrient loads that support bloom development. Such as Irma which was followed by a major bloom event in the IRL which started in the winter of 2017 and extended into 2018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304374E5" w14:textId="3B143BB4" w:rsidR="005B5489" w:rsidRDefault="005B5489"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Role of Nor’easters in the patterns in this study??</w:t>
      </w:r>
    </w:p>
    <w:p w14:paraId="1014A1F1" w14:textId="3D3A6980" w:rsidR="005B5489" w:rsidRDefault="005B5489" w:rsidP="005B5489">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Callahan et al. 2022 found that midlatitude weather systems can produce surges just as severe and occur more frequently than tropical cyclones and they peak during the cold season (November – March). How does this contribute to residence times (lack of low-tide events, reduced rates of turnover, higher water levels for a prolonged </w:t>
      </w:r>
      <w:proofErr w:type="gramStart"/>
      <w:r>
        <w:rPr>
          <w:rFonts w:ascii="Times New Roman" w:hAnsi="Times New Roman" w:cs="Times New Roman"/>
          <w:color w:val="FF0000"/>
          <w:sz w:val="24"/>
          <w:szCs w:val="24"/>
        </w:rPr>
        <w:t>period of time</w:t>
      </w:r>
      <w:proofErr w:type="gram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during the winter season? </w:t>
      </w:r>
    </w:p>
    <w:p w14:paraId="4CC693D4" w14:textId="77777777" w:rsidR="00413773" w:rsidRDefault="00FD6CFB"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 the southeastern United States, El Niño and La Niña periods are associated with wetter and dryer than average conditions, respectively (Schmidt and Luthor 2002)</w:t>
      </w:r>
      <w:r w:rsidR="00413773">
        <w:rPr>
          <w:rFonts w:ascii="Times New Roman" w:hAnsi="Times New Roman" w:cs="Times New Roman"/>
          <w:color w:val="FF0000"/>
          <w:sz w:val="24"/>
          <w:szCs w:val="24"/>
        </w:rPr>
        <w:t xml:space="preserve">. El Niño periods are noted for having elevated rainfall levels in the dry season (i.e., late fall through early spring, like increased hurricanes). </w:t>
      </w:r>
    </w:p>
    <w:p w14:paraId="54C0366E" w14:textId="2C7983EB" w:rsidR="00FD6CFB" w:rsidRP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peaks in bloom biomass were found during El Nino periods than La Nina periods in the IRL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 The negative associated with the MEI index and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in this study, suggests a similar relationship, though not nearly as </w:t>
      </w:r>
      <w:r>
        <w:rPr>
          <w:rFonts w:ascii="Times New Roman" w:hAnsi="Times New Roman" w:cs="Times New Roman"/>
          <w:color w:val="FF0000"/>
          <w:sz w:val="24"/>
          <w:szCs w:val="24"/>
        </w:rPr>
        <w:lastRenderedPageBreak/>
        <w:t xml:space="preserve">strong. In Baffin Bay, Texas, high rainfall El Nino periods were found to decrease intense brown tide blooms due to elevated flushing rates and reduced salinities (Cira et al. 2021).  </w:t>
      </w:r>
      <w:r>
        <w:rPr>
          <w:rFonts w:ascii="Times New Roman" w:hAnsi="Times New Roman" w:cs="Times New Roman"/>
          <w:b/>
          <w:bCs/>
          <w:color w:val="FF0000"/>
          <w:sz w:val="24"/>
          <w:szCs w:val="24"/>
        </w:rPr>
        <w:t>Highlights importance on regional differences in ecosystem characteristics when it comes to determining the effects on HAB dynamics.</w:t>
      </w:r>
    </w:p>
    <w:p w14:paraId="36342A7E" w14:textId="7B3CC785" w:rsid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ENSO events and their influence on rainfall levels were found to be of high importance in the IRL, mostly in their impact on external nutrient loading. </w:t>
      </w:r>
    </w:p>
    <w:p w14:paraId="0022F278" w14:textId="77777777" w:rsidR="005B5489" w:rsidRPr="00DA155F" w:rsidRDefault="005B5489" w:rsidP="00413773">
      <w:pPr>
        <w:pStyle w:val="BodyText"/>
        <w:numPr>
          <w:ilvl w:val="1"/>
          <w:numId w:val="4"/>
        </w:numPr>
        <w:jc w:val="left"/>
        <w:rPr>
          <w:rFonts w:ascii="Times New Roman" w:hAnsi="Times New Roman" w:cs="Times New Roman"/>
          <w:color w:val="FF0000"/>
          <w:sz w:val="24"/>
          <w:szCs w:val="24"/>
        </w:rPr>
      </w:pP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360" w:name="references"/>
      <w:bookmarkEnd w:id="347"/>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1" w:name="ref-apple2008"/>
      <w:bookmarkStart w:id="362"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2">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3" w:name="ref-bacopoulos2019"/>
      <w:bookmarkEnd w:id="361"/>
      <w:r w:rsidRPr="00A73537">
        <w:rPr>
          <w:rFonts w:ascii="Times New Roman" w:hAnsi="Times New Roman" w:cs="Times New Roman"/>
          <w:sz w:val="24"/>
          <w:szCs w:val="24"/>
        </w:rPr>
        <w:t xml:space="preserve">Bacopoulos,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3">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4" w:name="ref-beck2022"/>
      <w:bookmarkEnd w:id="363"/>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w:t>
      </w:r>
      <w:proofErr w:type="gramStart"/>
      <w:r w:rsidRPr="00A73537">
        <w:rPr>
          <w:rFonts w:ascii="Times New Roman" w:hAnsi="Times New Roman" w:cs="Times New Roman"/>
          <w:sz w:val="24"/>
          <w:szCs w:val="24"/>
        </w:rPr>
        <w:t>Multi-scale</w:t>
      </w:r>
      <w:proofErr w:type="gramEnd"/>
      <w:r w:rsidRPr="00A73537">
        <w:rPr>
          <w:rFonts w:ascii="Times New Roman" w:hAnsi="Times New Roman" w:cs="Times New Roman"/>
          <w:sz w:val="24"/>
          <w:szCs w:val="24"/>
        </w:rPr>
        <w:t xml:space="preserv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4">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5" w:name="ref-wqtrends"/>
      <w:bookmarkEnd w:id="364"/>
      <w:r w:rsidRPr="00A73537">
        <w:rPr>
          <w:rFonts w:ascii="Times New Roman" w:hAnsi="Times New Roman" w:cs="Times New Roman"/>
          <w:sz w:val="24"/>
          <w:szCs w:val="24"/>
        </w:rPr>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6" w:name="ref-cloern2019"/>
      <w:bookmarkEnd w:id="365"/>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5">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7" w:name="ref-cloern2010"/>
      <w:bookmarkEnd w:id="366"/>
      <w:r w:rsidRPr="00A73537">
        <w:rPr>
          <w:rFonts w:ascii="Times New Roman" w:hAnsi="Times New Roman" w:cs="Times New Roman"/>
          <w:sz w:val="24"/>
          <w:szCs w:val="24"/>
        </w:rPr>
        <w:lastRenderedPageBreak/>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6">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8" w:name="ref-cloern2023"/>
      <w:bookmarkEnd w:id="367"/>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7">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9" w:name="ref-dean1987"/>
      <w:bookmarkEnd w:id="368"/>
      <w:r w:rsidRPr="00A73537">
        <w:rPr>
          <w:rFonts w:ascii="Times New Roman" w:hAnsi="Times New Roman" w:cs="Times New Roman"/>
          <w:sz w:val="24"/>
          <w:szCs w:val="24"/>
        </w:rPr>
        <w:t xml:space="preserve">Dean, R. G., and M. P. O’Brien. 1987. </w:t>
      </w:r>
      <w:hyperlink r:id="rId18">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0" w:name="ref-dix2013"/>
      <w:bookmarkEnd w:id="369"/>
      <w:r w:rsidRPr="00A73537">
        <w:rPr>
          <w:rFonts w:ascii="Times New Roman" w:hAnsi="Times New Roman" w:cs="Times New Roman"/>
          <w:sz w:val="24"/>
          <w:szCs w:val="24"/>
        </w:rPr>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9">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1" w:name="ref-freeman2019"/>
      <w:bookmarkEnd w:id="370"/>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0">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2" w:name="ref-gray2021"/>
      <w:bookmarkEnd w:id="371"/>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1">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3" w:name="ref-greve2005"/>
      <w:bookmarkEnd w:id="372"/>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2">
        <w:r w:rsidRPr="00A73537">
          <w:rPr>
            <w:rStyle w:val="Hyperlink"/>
            <w:rFonts w:ascii="Times New Roman" w:hAnsi="Times New Roman" w:cs="Times New Roman"/>
            <w:sz w:val="24"/>
            <w:szCs w:val="24"/>
          </w:rPr>
          <w:t xml:space="preserve">On the phenology of </w:t>
        </w:r>
        <w:proofErr w:type="gramStart"/>
        <w:r w:rsidRPr="00A73537">
          <w:rPr>
            <w:rStyle w:val="Hyperlink"/>
            <w:rFonts w:ascii="Times New Roman" w:hAnsi="Times New Roman" w:cs="Times New Roman"/>
            <w:sz w:val="24"/>
            <w:szCs w:val="24"/>
          </w:rPr>
          <w:t>north sea</w:t>
        </w:r>
        <w:proofErr w:type="gramEnd"/>
        <w:r w:rsidRPr="00A73537">
          <w:rPr>
            <w:rStyle w:val="Hyperlink"/>
            <w:rFonts w:ascii="Times New Roman" w:hAnsi="Times New Roman" w:cs="Times New Roman"/>
            <w:sz w:val="24"/>
            <w:szCs w:val="24"/>
          </w:rPr>
          <w:t xml:space="preserve">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4" w:name="ref-harding2016"/>
      <w:bookmarkEnd w:id="373"/>
      <w:r w:rsidRPr="00A73537">
        <w:rPr>
          <w:rFonts w:ascii="Times New Roman" w:hAnsi="Times New Roman" w:cs="Times New Roman"/>
          <w:sz w:val="24"/>
          <w:szCs w:val="24"/>
        </w:rPr>
        <w:lastRenderedPageBreak/>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3">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5" w:name="ref-hart2015"/>
      <w:bookmarkEnd w:id="374"/>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Badylak,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4">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6" w:name="ref-jassby2008"/>
      <w:bookmarkEnd w:id="375"/>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5">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7" w:name="ref-wql"/>
      <w:bookmarkEnd w:id="376"/>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and J. E. Cloern. 2022. </w:t>
      </w:r>
      <w:hyperlink r:id="rId26">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8" w:name="ref-keppler2015"/>
      <w:bookmarkEnd w:id="377"/>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7">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9" w:name="ref-korsman2017"/>
      <w:bookmarkEnd w:id="378"/>
      <w:r w:rsidRPr="00A73537">
        <w:rPr>
          <w:rFonts w:ascii="Times New Roman" w:hAnsi="Times New Roman" w:cs="Times New Roman"/>
          <w:sz w:val="24"/>
          <w:szCs w:val="24"/>
        </w:rPr>
        <w:t xml:space="preserve">Korsman,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proofErr w:type="spellStart"/>
      <w:r w:rsidRPr="00A73537">
        <w:rPr>
          <w:rFonts w:ascii="Times New Roman" w:hAnsi="Times New Roman" w:cs="Times New Roman"/>
          <w:i/>
          <w:iCs/>
          <w:sz w:val="24"/>
          <w:szCs w:val="24"/>
        </w:rPr>
        <w:t>Hydrobiologia</w:t>
      </w:r>
      <w:proofErr w:type="spellEnd"/>
      <w:r w:rsidRPr="00A73537">
        <w:rPr>
          <w:rFonts w:ascii="Times New Roman" w:hAnsi="Times New Roman" w:cs="Times New Roman"/>
          <w:sz w:val="24"/>
          <w:szCs w:val="24"/>
        </w:rPr>
        <w:t xml:space="preserve"> 795: 219–237. </w:t>
      </w:r>
      <w:hyperlink r:id="rId28">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0" w:name="ref-kyzar2021"/>
      <w:bookmarkEnd w:id="379"/>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9">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1" w:name="ref-phlips2021"/>
      <w:bookmarkEnd w:id="380"/>
      <w:proofErr w:type="spellStart"/>
      <w:r w:rsidRPr="00A73537">
        <w:rPr>
          <w:rFonts w:ascii="Times New Roman" w:hAnsi="Times New Roman" w:cs="Times New Roman"/>
          <w:sz w:val="24"/>
          <w:szCs w:val="24"/>
        </w:rPr>
        <w:lastRenderedPageBreak/>
        <w:t>Phlips</w:t>
      </w:r>
      <w:proofErr w:type="spellEnd"/>
      <w:r w:rsidRPr="00A73537">
        <w:rPr>
          <w:rFonts w:ascii="Times New Roman" w:hAnsi="Times New Roman" w:cs="Times New Roman"/>
          <w:sz w:val="24"/>
          <w:szCs w:val="24"/>
        </w:rPr>
        <w:t xml:space="preserve">, E. J., S. Badylak, N. G. Nelson, L. M. Hall, C. A. Jacoby, M. A. Lasi, J. C. Lockwood, and J. D. Miller. 2021. </w:t>
      </w:r>
      <w:hyperlink r:id="rId30">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2" w:name="ref-phlips2020"/>
      <w:bookmarkEnd w:id="381"/>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Badylak, N. G. Nelson, and K. E. Havens. 2020. Hurricanes, El </w:t>
      </w:r>
      <w:proofErr w:type="gramStart"/>
      <w:r w:rsidRPr="00A73537">
        <w:rPr>
          <w:rFonts w:ascii="Times New Roman" w:hAnsi="Times New Roman" w:cs="Times New Roman"/>
          <w:sz w:val="24"/>
          <w:szCs w:val="24"/>
        </w:rPr>
        <w:t>Niño</w:t>
      </w:r>
      <w:proofErr w:type="gramEnd"/>
      <w:r w:rsidRPr="00A73537">
        <w:rPr>
          <w:rFonts w:ascii="Times New Roman" w:hAnsi="Times New Roman" w:cs="Times New Roman"/>
          <w:sz w:val="24"/>
          <w:szCs w:val="24"/>
        </w:rPr>
        <w:t xml:space="preserve">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1">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3" w:name="ref-phlips2004"/>
      <w:bookmarkEnd w:id="382"/>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Badylak,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2">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4" w:name="ref-R"/>
      <w:bookmarkEnd w:id="383"/>
      <w:r w:rsidRPr="00A73537">
        <w:rPr>
          <w:rFonts w:ascii="Times New Roman" w:hAnsi="Times New Roman" w:cs="Times New Roman"/>
          <w:sz w:val="24"/>
          <w:szCs w:val="24"/>
        </w:rPr>
        <w:t xml:space="preserve">R Core Team. 2023. </w:t>
      </w:r>
      <w:hyperlink r:id="rId33">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5" w:name="ref-sheng2008"/>
      <w:bookmarkEnd w:id="384"/>
      <w:r w:rsidRPr="00A73537">
        <w:rPr>
          <w:rFonts w:ascii="Times New Roman" w:hAnsi="Times New Roman" w:cs="Times New Roman"/>
          <w:sz w:val="24"/>
          <w:szCs w:val="24"/>
        </w:rPr>
        <w:t xml:space="preserve">Sheng, Y. P., B. Tutak, J. R. Davis, and V. Paramygin.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4">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6" w:name="ref-NERRS2022"/>
      <w:bookmarkEnd w:id="385"/>
      <w:commentRangeStart w:id="387"/>
      <w:r w:rsidRPr="00A73537">
        <w:rPr>
          <w:rFonts w:ascii="Times New Roman" w:hAnsi="Times New Roman" w:cs="Times New Roman"/>
          <w:sz w:val="24"/>
          <w:szCs w:val="24"/>
        </w:rPr>
        <w:t xml:space="preserve">System, N. N. E. R. R. </w:t>
      </w:r>
      <w:commentRangeEnd w:id="387"/>
      <w:r w:rsidR="00991212">
        <w:rPr>
          <w:rStyle w:val="CommentReference"/>
        </w:rPr>
        <w:commentReference w:id="387"/>
      </w:r>
      <w:r w:rsidRPr="00A73537">
        <w:rPr>
          <w:rFonts w:ascii="Times New Roman" w:hAnsi="Times New Roman" w:cs="Times New Roman"/>
          <w:sz w:val="24"/>
          <w:szCs w:val="24"/>
        </w:rPr>
        <w:t xml:space="preserve">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w:t>
      </w:r>
      <w:proofErr w:type="spellStart"/>
      <w:r w:rsidRPr="00A73537">
        <w:rPr>
          <w:rFonts w:ascii="Times New Roman" w:hAnsi="Times New Roman" w:cs="Times New Roman"/>
          <w:sz w:val="24"/>
          <w:szCs w:val="24"/>
        </w:rPr>
        <w:t>Version</w:t>
      </w:r>
      <w:proofErr w:type="spellEnd"/>
      <w:r w:rsidRPr="00A73537">
        <w:rPr>
          <w:rFonts w:ascii="Times New Roman" w:hAnsi="Times New Roman" w:cs="Times New Roman"/>
          <w:sz w:val="24"/>
          <w:szCs w:val="24"/>
        </w:rPr>
        <w:t xml:space="preserve">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8" w:name="ref-williams2014"/>
      <w:bookmarkEnd w:id="386"/>
      <w:r w:rsidRPr="00A73537">
        <w:rPr>
          <w:rFonts w:ascii="Times New Roman" w:hAnsi="Times New Roman" w:cs="Times New Roman"/>
          <w:sz w:val="24"/>
          <w:szCs w:val="24"/>
        </w:rPr>
        <w:t>Williams, A. A., S. F. Eastman, W</w:t>
      </w:r>
      <w:proofErr w:type="gramStart"/>
      <w:r w:rsidRPr="00A73537">
        <w:rPr>
          <w:rFonts w:ascii="Times New Roman" w:hAnsi="Times New Roman" w:cs="Times New Roman"/>
          <w:sz w:val="24"/>
          <w:szCs w:val="24"/>
        </w:rPr>
        <w:t>. E</w:t>
      </w:r>
      <w:proofErr w:type="gramEnd"/>
      <w:r w:rsidRPr="00A73537">
        <w:rPr>
          <w:rFonts w:ascii="Times New Roman" w:hAnsi="Times New Roman" w:cs="Times New Roman"/>
          <w:sz w:val="24"/>
          <w:szCs w:val="24"/>
        </w:rPr>
        <w:t xml:space="preserve">. Eash-Loucks, M. E. Kimball, M. L. Lehmann, and J. D. Parker. 2014. Record Northernmost Endemic Mangroves on the United States Atlantic Coast </w:t>
      </w:r>
      <w:r w:rsidRPr="00A73537">
        <w:rPr>
          <w:rFonts w:ascii="Times New Roman" w:hAnsi="Times New Roman" w:cs="Times New Roman"/>
          <w:sz w:val="24"/>
          <w:szCs w:val="24"/>
        </w:rPr>
        <w:lastRenderedPageBreak/>
        <w:t xml:space="preserve">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5">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9" w:name="ref-winkler2004"/>
      <w:bookmarkEnd w:id="388"/>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w:t>
      </w:r>
      <w:proofErr w:type="spellStart"/>
      <w:r w:rsidRPr="00A73537">
        <w:rPr>
          <w:rFonts w:ascii="Times New Roman" w:hAnsi="Times New Roman" w:cs="Times New Roman"/>
          <w:i/>
          <w:iCs/>
          <w:sz w:val="24"/>
          <w:szCs w:val="24"/>
        </w:rPr>
        <w:t>st.</w:t>
      </w:r>
      <w:proofErr w:type="spellEnd"/>
      <w:r w:rsidRPr="00A73537">
        <w:rPr>
          <w:rFonts w:ascii="Times New Roman" w:hAnsi="Times New Roman" w:cs="Times New Roman"/>
          <w:i/>
          <w:iCs/>
          <w:sz w:val="24"/>
          <w:szCs w:val="24"/>
        </w:rPr>
        <w:t xml:space="preserve"> </w:t>
      </w:r>
      <w:proofErr w:type="gramStart"/>
      <w:r w:rsidRPr="00A73537">
        <w:rPr>
          <w:rFonts w:ascii="Times New Roman" w:hAnsi="Times New Roman" w:cs="Times New Roman"/>
          <w:i/>
          <w:iCs/>
          <w:sz w:val="24"/>
          <w:szCs w:val="24"/>
        </w:rPr>
        <w:t>Johns river</w:t>
      </w:r>
      <w:proofErr w:type="gramEnd"/>
      <w:r w:rsidRPr="00A73537">
        <w:rPr>
          <w:rFonts w:ascii="Times New Roman" w:hAnsi="Times New Roman" w:cs="Times New Roman"/>
          <w:i/>
          <w:iCs/>
          <w:sz w:val="24"/>
          <w:szCs w:val="24"/>
        </w:rPr>
        <w:t xml:space="preserve">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390" w:name="ref-mgcv"/>
      <w:bookmarkEnd w:id="38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46"/>
        <w:gridCol w:w="1020"/>
        <w:gridCol w:w="1020"/>
        <w:gridCol w:w="1021"/>
        <w:gridCol w:w="1235"/>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proofErr w:type="gramStart"/>
      <w:r>
        <w:rPr>
          <w:rFonts w:ascii="Times New Roman" w:hAnsi="Times New Roman" w:cs="Times New Roman"/>
          <w:i/>
          <w:iCs/>
          <w:sz w:val="24"/>
          <w:szCs w:val="24"/>
        </w:rPr>
        <w:t>etc</w:t>
      </w:r>
      <w:proofErr w:type="spellEnd"/>
      <w:r>
        <w:rPr>
          <w:rFonts w:ascii="Times New Roman" w:hAnsi="Times New Roman" w:cs="Times New Roman"/>
          <w:i/>
          <w:iCs/>
          <w:sz w:val="24"/>
          <w:szCs w:val="24"/>
        </w:rPr>
        <w:t>)  in</w:t>
      </w:r>
      <w:proofErr w:type="gramEnd"/>
      <w:r>
        <w:rPr>
          <w:rFonts w:ascii="Times New Roman" w:hAnsi="Times New Roman" w:cs="Times New Roman"/>
          <w:i/>
          <w:iCs/>
          <w:sz w:val="24"/>
          <w:szCs w:val="24"/>
        </w:rPr>
        <w:t xml:space="preserve"> addition to the slopes and significant trends for each station. </w:t>
      </w:r>
      <w:r w:rsidRPr="00600694">
        <w:rPr>
          <w:rFonts w:ascii="Times New Roman" w:hAnsi="Times New Roman" w:cs="Times New Roman"/>
          <w:sz w:val="24"/>
          <w:szCs w:val="24"/>
        </w:rPr>
        <w:t xml:space="preserve"> </w:t>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360"/>
      <w:bookmarkEnd w:id="362"/>
      <w:bookmarkEnd w:id="390"/>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064"/>
        <w:gridCol w:w="2152"/>
        <w:gridCol w:w="2587"/>
        <w:gridCol w:w="2557"/>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psu</w:t>
            </w:r>
            <w:proofErr w:type="spellEnd"/>
            <w:r>
              <w:rPr>
                <w:rFonts w:ascii="Times New Roman" w:eastAsia="Times New Roman" w:hAnsi="Times New Roman" w:cs="Times New Roman"/>
                <w:color w:val="000000"/>
                <w:sz w:val="24"/>
                <w:szCs w:val="24"/>
              </w:rPr>
              <w:t>)</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42D4C614"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Spearman</w:t>
      </w:r>
      <w:r w:rsidR="00C83C78">
        <w:rPr>
          <w:rFonts w:ascii="Times New Roman" w:hAnsi="Times New Roman" w:cs="Times New Roman"/>
          <w:sz w:val="24"/>
          <w:szCs w:val="24"/>
        </w:rPr>
        <w:t xml:space="preserve">’s </w:t>
      </w:r>
      <w:r>
        <w:rPr>
          <w:rFonts w:ascii="Times New Roman" w:hAnsi="Times New Roman" w:cs="Times New Roman"/>
          <w:sz w:val="24"/>
          <w:szCs w:val="24"/>
        </w:rPr>
        <w:t>rank correlation coefficients</w:t>
      </w:r>
      <w:r w:rsidR="00C83C78">
        <w:rPr>
          <w:rFonts w:ascii="Times New Roman" w:hAnsi="Times New Roman" w:cs="Times New Roman"/>
          <w:sz w:val="24"/>
          <w:szCs w:val="24"/>
        </w:rPr>
        <w:t xml:space="preserve"> (ρ)</w:t>
      </w:r>
      <w:r>
        <w:rPr>
          <w:rFonts w:ascii="Times New Roman" w:hAnsi="Times New Roman" w:cs="Times New Roman"/>
          <w:sz w:val="24"/>
          <w:szCs w:val="24"/>
        </w:rPr>
        <w:t xml:space="preserve">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monthly averages of 15-minute continuous data collected by YSI instruments.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averages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00" w:type="pct"/>
        <w:tblLook w:val="04A0" w:firstRow="1" w:lastRow="0" w:firstColumn="1" w:lastColumn="0" w:noHBand="0" w:noVBand="1"/>
      </w:tblPr>
      <w:tblGrid>
        <w:gridCol w:w="2214"/>
        <w:gridCol w:w="1494"/>
        <w:gridCol w:w="1866"/>
        <w:gridCol w:w="1893"/>
        <w:gridCol w:w="1893"/>
      </w:tblGrid>
      <w:tr w:rsidR="006E1296" w:rsidRPr="006E1296" w14:paraId="241933F1" w14:textId="77777777" w:rsidTr="006E1296">
        <w:trPr>
          <w:trHeight w:val="300"/>
        </w:trPr>
        <w:tc>
          <w:tcPr>
            <w:tcW w:w="1182" w:type="pct"/>
            <w:tcBorders>
              <w:top w:val="single" w:sz="4" w:space="0" w:color="auto"/>
              <w:left w:val="nil"/>
              <w:bottom w:val="single" w:sz="4" w:space="0" w:color="auto"/>
              <w:right w:val="nil"/>
            </w:tcBorders>
            <w:shd w:val="clear" w:color="auto" w:fill="auto"/>
            <w:noWrap/>
            <w:vAlign w:val="bottom"/>
            <w:hideMark/>
          </w:tcPr>
          <w:p w14:paraId="6993F579"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Parameter</w:t>
            </w:r>
          </w:p>
        </w:tc>
        <w:tc>
          <w:tcPr>
            <w:tcW w:w="798" w:type="pct"/>
            <w:tcBorders>
              <w:top w:val="single" w:sz="4" w:space="0" w:color="auto"/>
              <w:left w:val="nil"/>
              <w:bottom w:val="single" w:sz="4" w:space="0" w:color="auto"/>
              <w:right w:val="nil"/>
            </w:tcBorders>
            <w:shd w:val="clear" w:color="auto" w:fill="auto"/>
            <w:noWrap/>
            <w:vAlign w:val="bottom"/>
            <w:hideMark/>
          </w:tcPr>
          <w:p w14:paraId="6C3D085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Pine Island</w:t>
            </w:r>
          </w:p>
        </w:tc>
        <w:tc>
          <w:tcPr>
            <w:tcW w:w="997" w:type="pct"/>
            <w:tcBorders>
              <w:top w:val="single" w:sz="4" w:space="0" w:color="auto"/>
              <w:left w:val="nil"/>
              <w:bottom w:val="single" w:sz="4" w:space="0" w:color="auto"/>
              <w:right w:val="nil"/>
            </w:tcBorders>
            <w:shd w:val="clear" w:color="auto" w:fill="auto"/>
            <w:noWrap/>
            <w:vAlign w:val="bottom"/>
            <w:hideMark/>
          </w:tcPr>
          <w:p w14:paraId="7C759BDD"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San Sebastian</w:t>
            </w:r>
          </w:p>
        </w:tc>
        <w:tc>
          <w:tcPr>
            <w:tcW w:w="1011" w:type="pct"/>
            <w:tcBorders>
              <w:top w:val="single" w:sz="4" w:space="0" w:color="auto"/>
              <w:left w:val="nil"/>
              <w:bottom w:val="single" w:sz="4" w:space="0" w:color="auto"/>
              <w:right w:val="nil"/>
            </w:tcBorders>
            <w:shd w:val="clear" w:color="auto" w:fill="auto"/>
            <w:noWrap/>
            <w:vAlign w:val="bottom"/>
            <w:hideMark/>
          </w:tcPr>
          <w:p w14:paraId="46E9583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Fort Matanzas</w:t>
            </w:r>
          </w:p>
        </w:tc>
        <w:tc>
          <w:tcPr>
            <w:tcW w:w="1011" w:type="pct"/>
            <w:tcBorders>
              <w:top w:val="single" w:sz="4" w:space="0" w:color="auto"/>
              <w:left w:val="nil"/>
              <w:bottom w:val="single" w:sz="4" w:space="0" w:color="auto"/>
              <w:right w:val="nil"/>
            </w:tcBorders>
            <w:shd w:val="clear" w:color="auto" w:fill="auto"/>
            <w:noWrap/>
            <w:vAlign w:val="bottom"/>
            <w:hideMark/>
          </w:tcPr>
          <w:p w14:paraId="00E9CAE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Pellicer Creek</w:t>
            </w:r>
          </w:p>
        </w:tc>
      </w:tr>
      <w:tr w:rsidR="006E1296" w:rsidRPr="006E1296" w14:paraId="2DC7219F" w14:textId="77777777" w:rsidTr="006E1296">
        <w:trPr>
          <w:trHeight w:val="300"/>
        </w:trPr>
        <w:tc>
          <w:tcPr>
            <w:tcW w:w="1182" w:type="pct"/>
            <w:tcBorders>
              <w:top w:val="nil"/>
              <w:left w:val="nil"/>
              <w:bottom w:val="nil"/>
              <w:right w:val="nil"/>
            </w:tcBorders>
            <w:shd w:val="clear" w:color="auto" w:fill="auto"/>
            <w:noWrap/>
            <w:vAlign w:val="bottom"/>
            <w:hideMark/>
          </w:tcPr>
          <w:p w14:paraId="75EA7758"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 (P)</w:t>
            </w:r>
          </w:p>
        </w:tc>
        <w:tc>
          <w:tcPr>
            <w:tcW w:w="798" w:type="pct"/>
            <w:tcBorders>
              <w:top w:val="nil"/>
              <w:left w:val="nil"/>
              <w:bottom w:val="nil"/>
              <w:right w:val="nil"/>
            </w:tcBorders>
            <w:shd w:val="clear" w:color="auto" w:fill="auto"/>
            <w:noWrap/>
            <w:vAlign w:val="bottom"/>
            <w:hideMark/>
          </w:tcPr>
          <w:p w14:paraId="3EF16B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0.36</w:t>
            </w:r>
          </w:p>
        </w:tc>
        <w:tc>
          <w:tcPr>
            <w:tcW w:w="997" w:type="pct"/>
            <w:tcBorders>
              <w:top w:val="nil"/>
              <w:left w:val="nil"/>
              <w:bottom w:val="nil"/>
              <w:right w:val="nil"/>
            </w:tcBorders>
            <w:shd w:val="clear" w:color="auto" w:fill="auto"/>
            <w:noWrap/>
            <w:vAlign w:val="bottom"/>
            <w:hideMark/>
          </w:tcPr>
          <w:p w14:paraId="4EBBF7D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C204EA6"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c>
          <w:tcPr>
            <w:tcW w:w="1011" w:type="pct"/>
            <w:tcBorders>
              <w:top w:val="nil"/>
              <w:left w:val="nil"/>
              <w:bottom w:val="nil"/>
              <w:right w:val="nil"/>
            </w:tcBorders>
            <w:shd w:val="clear" w:color="auto" w:fill="auto"/>
            <w:noWrap/>
            <w:vAlign w:val="bottom"/>
            <w:hideMark/>
          </w:tcPr>
          <w:p w14:paraId="1E75F1B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w:t>
            </w:r>
          </w:p>
        </w:tc>
      </w:tr>
      <w:tr w:rsidR="006E1296" w:rsidRPr="006E1296" w14:paraId="2B85168E" w14:textId="77777777" w:rsidTr="006E1296">
        <w:trPr>
          <w:trHeight w:val="300"/>
        </w:trPr>
        <w:tc>
          <w:tcPr>
            <w:tcW w:w="1182" w:type="pct"/>
            <w:tcBorders>
              <w:top w:val="nil"/>
              <w:left w:val="nil"/>
              <w:bottom w:val="nil"/>
              <w:right w:val="nil"/>
            </w:tcBorders>
            <w:shd w:val="clear" w:color="auto" w:fill="auto"/>
            <w:noWrap/>
            <w:vAlign w:val="bottom"/>
            <w:hideMark/>
          </w:tcPr>
          <w:p w14:paraId="4B619B51"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w:t>
            </w:r>
          </w:p>
        </w:tc>
        <w:tc>
          <w:tcPr>
            <w:tcW w:w="798" w:type="pct"/>
            <w:tcBorders>
              <w:top w:val="nil"/>
              <w:left w:val="nil"/>
              <w:bottom w:val="nil"/>
              <w:right w:val="nil"/>
            </w:tcBorders>
            <w:shd w:val="clear" w:color="auto" w:fill="auto"/>
            <w:noWrap/>
            <w:vAlign w:val="bottom"/>
            <w:hideMark/>
          </w:tcPr>
          <w:p w14:paraId="7A9041F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0.41</w:t>
            </w:r>
          </w:p>
        </w:tc>
        <w:tc>
          <w:tcPr>
            <w:tcW w:w="997" w:type="pct"/>
            <w:tcBorders>
              <w:top w:val="nil"/>
              <w:left w:val="nil"/>
              <w:bottom w:val="nil"/>
              <w:right w:val="nil"/>
            </w:tcBorders>
            <w:shd w:val="clear" w:color="auto" w:fill="auto"/>
            <w:noWrap/>
            <w:vAlign w:val="bottom"/>
            <w:hideMark/>
          </w:tcPr>
          <w:p w14:paraId="0B40D0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507BF75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1011" w:type="pct"/>
            <w:tcBorders>
              <w:top w:val="nil"/>
              <w:left w:val="nil"/>
              <w:bottom w:val="nil"/>
              <w:right w:val="nil"/>
            </w:tcBorders>
            <w:shd w:val="clear" w:color="auto" w:fill="auto"/>
            <w:noWrap/>
            <w:vAlign w:val="bottom"/>
            <w:hideMark/>
          </w:tcPr>
          <w:p w14:paraId="3ECBCD0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0.52</w:t>
            </w:r>
          </w:p>
        </w:tc>
      </w:tr>
      <w:tr w:rsidR="006E1296" w:rsidRPr="006E1296" w14:paraId="1C7962D6" w14:textId="77777777" w:rsidTr="006E1296">
        <w:trPr>
          <w:trHeight w:val="300"/>
        </w:trPr>
        <w:tc>
          <w:tcPr>
            <w:tcW w:w="1182" w:type="pct"/>
            <w:tcBorders>
              <w:top w:val="nil"/>
              <w:left w:val="nil"/>
              <w:bottom w:val="nil"/>
              <w:right w:val="nil"/>
            </w:tcBorders>
            <w:shd w:val="clear" w:color="auto" w:fill="auto"/>
            <w:noWrap/>
            <w:vAlign w:val="bottom"/>
            <w:hideMark/>
          </w:tcPr>
          <w:p w14:paraId="2BBF01FB"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 (P)</w:t>
            </w:r>
          </w:p>
        </w:tc>
        <w:tc>
          <w:tcPr>
            <w:tcW w:w="798" w:type="pct"/>
            <w:tcBorders>
              <w:top w:val="nil"/>
              <w:left w:val="nil"/>
              <w:bottom w:val="nil"/>
              <w:right w:val="nil"/>
            </w:tcBorders>
            <w:shd w:val="clear" w:color="auto" w:fill="auto"/>
            <w:noWrap/>
            <w:vAlign w:val="bottom"/>
            <w:hideMark/>
          </w:tcPr>
          <w:p w14:paraId="59BBBD1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0.26</w:t>
            </w:r>
          </w:p>
        </w:tc>
        <w:tc>
          <w:tcPr>
            <w:tcW w:w="997" w:type="pct"/>
            <w:tcBorders>
              <w:top w:val="nil"/>
              <w:left w:val="nil"/>
              <w:bottom w:val="nil"/>
              <w:right w:val="nil"/>
            </w:tcBorders>
            <w:shd w:val="clear" w:color="auto" w:fill="auto"/>
            <w:noWrap/>
            <w:vAlign w:val="bottom"/>
            <w:hideMark/>
          </w:tcPr>
          <w:p w14:paraId="1252236E"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0.38</w:t>
            </w:r>
          </w:p>
        </w:tc>
        <w:tc>
          <w:tcPr>
            <w:tcW w:w="1011" w:type="pct"/>
            <w:tcBorders>
              <w:top w:val="nil"/>
              <w:left w:val="nil"/>
              <w:bottom w:val="nil"/>
              <w:right w:val="nil"/>
            </w:tcBorders>
            <w:shd w:val="clear" w:color="auto" w:fill="auto"/>
            <w:noWrap/>
            <w:vAlign w:val="bottom"/>
            <w:hideMark/>
          </w:tcPr>
          <w:p w14:paraId="7425E10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0.51</w:t>
            </w:r>
          </w:p>
        </w:tc>
        <w:tc>
          <w:tcPr>
            <w:tcW w:w="1011" w:type="pct"/>
            <w:tcBorders>
              <w:top w:val="nil"/>
              <w:left w:val="nil"/>
              <w:bottom w:val="nil"/>
              <w:right w:val="nil"/>
            </w:tcBorders>
            <w:shd w:val="clear" w:color="auto" w:fill="auto"/>
            <w:noWrap/>
            <w:vAlign w:val="bottom"/>
            <w:hideMark/>
          </w:tcPr>
          <w:p w14:paraId="6C3731A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0.45</w:t>
            </w:r>
          </w:p>
        </w:tc>
      </w:tr>
      <w:tr w:rsidR="006E1296" w:rsidRPr="006E1296" w14:paraId="0C46F30B" w14:textId="77777777" w:rsidTr="006E1296">
        <w:trPr>
          <w:trHeight w:val="300"/>
        </w:trPr>
        <w:tc>
          <w:tcPr>
            <w:tcW w:w="1182" w:type="pct"/>
            <w:tcBorders>
              <w:top w:val="nil"/>
              <w:left w:val="nil"/>
              <w:bottom w:val="nil"/>
              <w:right w:val="nil"/>
            </w:tcBorders>
            <w:shd w:val="clear" w:color="auto" w:fill="auto"/>
            <w:noWrap/>
            <w:vAlign w:val="bottom"/>
            <w:hideMark/>
          </w:tcPr>
          <w:p w14:paraId="77D16D0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w:t>
            </w:r>
          </w:p>
        </w:tc>
        <w:tc>
          <w:tcPr>
            <w:tcW w:w="798" w:type="pct"/>
            <w:tcBorders>
              <w:top w:val="nil"/>
              <w:left w:val="nil"/>
              <w:bottom w:val="nil"/>
              <w:right w:val="nil"/>
            </w:tcBorders>
            <w:shd w:val="clear" w:color="auto" w:fill="auto"/>
            <w:noWrap/>
            <w:vAlign w:val="bottom"/>
            <w:hideMark/>
          </w:tcPr>
          <w:p w14:paraId="384FA13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0.47</w:t>
            </w:r>
          </w:p>
        </w:tc>
        <w:tc>
          <w:tcPr>
            <w:tcW w:w="997" w:type="pct"/>
            <w:tcBorders>
              <w:top w:val="nil"/>
              <w:left w:val="nil"/>
              <w:bottom w:val="nil"/>
              <w:right w:val="nil"/>
            </w:tcBorders>
            <w:shd w:val="clear" w:color="auto" w:fill="auto"/>
            <w:noWrap/>
            <w:vAlign w:val="bottom"/>
            <w:hideMark/>
          </w:tcPr>
          <w:p w14:paraId="61E8C3D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0.43</w:t>
            </w:r>
          </w:p>
        </w:tc>
        <w:tc>
          <w:tcPr>
            <w:tcW w:w="1011" w:type="pct"/>
            <w:tcBorders>
              <w:top w:val="nil"/>
              <w:left w:val="nil"/>
              <w:bottom w:val="nil"/>
              <w:right w:val="nil"/>
            </w:tcBorders>
            <w:shd w:val="clear" w:color="auto" w:fill="auto"/>
            <w:noWrap/>
            <w:vAlign w:val="bottom"/>
            <w:hideMark/>
          </w:tcPr>
          <w:p w14:paraId="39AF3C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0.63</w:t>
            </w:r>
          </w:p>
        </w:tc>
        <w:tc>
          <w:tcPr>
            <w:tcW w:w="1011" w:type="pct"/>
            <w:tcBorders>
              <w:top w:val="nil"/>
              <w:left w:val="nil"/>
              <w:bottom w:val="nil"/>
              <w:right w:val="nil"/>
            </w:tcBorders>
            <w:shd w:val="clear" w:color="auto" w:fill="auto"/>
            <w:noWrap/>
            <w:vAlign w:val="bottom"/>
            <w:hideMark/>
          </w:tcPr>
          <w:p w14:paraId="12BA33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0.56</w:t>
            </w:r>
          </w:p>
        </w:tc>
      </w:tr>
      <w:tr w:rsidR="006E1296" w:rsidRPr="006E1296" w14:paraId="50C349C6" w14:textId="77777777" w:rsidTr="006E1296">
        <w:trPr>
          <w:trHeight w:val="300"/>
        </w:trPr>
        <w:tc>
          <w:tcPr>
            <w:tcW w:w="1182" w:type="pct"/>
            <w:tcBorders>
              <w:top w:val="nil"/>
              <w:left w:val="nil"/>
              <w:bottom w:val="nil"/>
              <w:right w:val="nil"/>
            </w:tcBorders>
            <w:shd w:val="clear" w:color="auto" w:fill="auto"/>
            <w:noWrap/>
            <w:vAlign w:val="bottom"/>
            <w:hideMark/>
          </w:tcPr>
          <w:p w14:paraId="18E69FE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Rainfall (P)</w:t>
            </w:r>
          </w:p>
        </w:tc>
        <w:tc>
          <w:tcPr>
            <w:tcW w:w="798" w:type="pct"/>
            <w:tcBorders>
              <w:top w:val="nil"/>
              <w:left w:val="nil"/>
              <w:bottom w:val="nil"/>
              <w:right w:val="nil"/>
            </w:tcBorders>
            <w:shd w:val="clear" w:color="auto" w:fill="auto"/>
            <w:noWrap/>
            <w:vAlign w:val="bottom"/>
            <w:hideMark/>
          </w:tcPr>
          <w:p w14:paraId="629014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4C7591C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0.14</w:t>
            </w:r>
          </w:p>
        </w:tc>
        <w:tc>
          <w:tcPr>
            <w:tcW w:w="1011" w:type="pct"/>
            <w:tcBorders>
              <w:top w:val="nil"/>
              <w:left w:val="nil"/>
              <w:bottom w:val="nil"/>
              <w:right w:val="nil"/>
            </w:tcBorders>
            <w:shd w:val="clear" w:color="auto" w:fill="auto"/>
            <w:noWrap/>
            <w:vAlign w:val="bottom"/>
            <w:hideMark/>
          </w:tcPr>
          <w:p w14:paraId="55656457"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0.24</w:t>
            </w:r>
          </w:p>
        </w:tc>
        <w:tc>
          <w:tcPr>
            <w:tcW w:w="1011" w:type="pct"/>
            <w:tcBorders>
              <w:top w:val="nil"/>
              <w:left w:val="nil"/>
              <w:bottom w:val="nil"/>
              <w:right w:val="nil"/>
            </w:tcBorders>
            <w:shd w:val="clear" w:color="auto" w:fill="auto"/>
            <w:noWrap/>
            <w:vAlign w:val="bottom"/>
            <w:hideMark/>
          </w:tcPr>
          <w:p w14:paraId="2DC7458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r>
      <w:tr w:rsidR="006E1296" w:rsidRPr="006E1296" w14:paraId="2FE6E54D" w14:textId="77777777" w:rsidTr="006E1296">
        <w:trPr>
          <w:trHeight w:val="300"/>
        </w:trPr>
        <w:tc>
          <w:tcPr>
            <w:tcW w:w="1182" w:type="pct"/>
            <w:tcBorders>
              <w:top w:val="nil"/>
              <w:left w:val="nil"/>
              <w:bottom w:val="nil"/>
              <w:right w:val="nil"/>
            </w:tcBorders>
            <w:shd w:val="clear" w:color="auto" w:fill="auto"/>
            <w:noWrap/>
            <w:vAlign w:val="bottom"/>
            <w:hideMark/>
          </w:tcPr>
          <w:p w14:paraId="6EF202D3"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 xml:space="preserve">Rainfall </w:t>
            </w:r>
          </w:p>
        </w:tc>
        <w:tc>
          <w:tcPr>
            <w:tcW w:w="798" w:type="pct"/>
            <w:tcBorders>
              <w:top w:val="nil"/>
              <w:left w:val="nil"/>
              <w:bottom w:val="nil"/>
              <w:right w:val="nil"/>
            </w:tcBorders>
            <w:shd w:val="clear" w:color="auto" w:fill="auto"/>
            <w:noWrap/>
            <w:vAlign w:val="bottom"/>
            <w:hideMark/>
          </w:tcPr>
          <w:p w14:paraId="556346F2"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5CA59A23"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0.16</w:t>
            </w:r>
          </w:p>
        </w:tc>
        <w:tc>
          <w:tcPr>
            <w:tcW w:w="1011" w:type="pct"/>
            <w:tcBorders>
              <w:top w:val="nil"/>
              <w:left w:val="nil"/>
              <w:bottom w:val="nil"/>
              <w:right w:val="nil"/>
            </w:tcBorders>
            <w:shd w:val="clear" w:color="auto" w:fill="auto"/>
            <w:noWrap/>
            <w:vAlign w:val="bottom"/>
            <w:hideMark/>
          </w:tcPr>
          <w:p w14:paraId="581723F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1011" w:type="pct"/>
            <w:tcBorders>
              <w:top w:val="nil"/>
              <w:left w:val="nil"/>
              <w:bottom w:val="nil"/>
              <w:right w:val="nil"/>
            </w:tcBorders>
            <w:shd w:val="clear" w:color="auto" w:fill="auto"/>
            <w:noWrap/>
            <w:vAlign w:val="bottom"/>
            <w:hideMark/>
          </w:tcPr>
          <w:p w14:paraId="0ACB2F6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0.08</w:t>
            </w:r>
          </w:p>
        </w:tc>
      </w:tr>
      <w:tr w:rsidR="006E1296" w:rsidRPr="006E1296" w14:paraId="67FA6C5C" w14:textId="77777777" w:rsidTr="006E1296">
        <w:trPr>
          <w:trHeight w:val="300"/>
        </w:trPr>
        <w:tc>
          <w:tcPr>
            <w:tcW w:w="1182" w:type="pct"/>
            <w:tcBorders>
              <w:top w:val="nil"/>
              <w:left w:val="nil"/>
              <w:bottom w:val="nil"/>
              <w:right w:val="nil"/>
            </w:tcBorders>
            <w:shd w:val="clear" w:color="auto" w:fill="auto"/>
            <w:noWrap/>
            <w:vAlign w:val="bottom"/>
            <w:hideMark/>
          </w:tcPr>
          <w:p w14:paraId="47F7951C"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MEI</w:t>
            </w:r>
          </w:p>
        </w:tc>
        <w:tc>
          <w:tcPr>
            <w:tcW w:w="798" w:type="pct"/>
            <w:tcBorders>
              <w:top w:val="nil"/>
              <w:left w:val="nil"/>
              <w:bottom w:val="nil"/>
              <w:right w:val="nil"/>
            </w:tcBorders>
            <w:shd w:val="clear" w:color="auto" w:fill="auto"/>
            <w:noWrap/>
            <w:vAlign w:val="bottom"/>
            <w:hideMark/>
          </w:tcPr>
          <w:p w14:paraId="002040B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997" w:type="pct"/>
            <w:tcBorders>
              <w:top w:val="nil"/>
              <w:left w:val="nil"/>
              <w:bottom w:val="nil"/>
              <w:right w:val="nil"/>
            </w:tcBorders>
            <w:shd w:val="clear" w:color="auto" w:fill="auto"/>
            <w:noWrap/>
            <w:vAlign w:val="bottom"/>
            <w:hideMark/>
          </w:tcPr>
          <w:p w14:paraId="705F9B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EE6E47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-0.15</w:t>
            </w:r>
          </w:p>
        </w:tc>
        <w:tc>
          <w:tcPr>
            <w:tcW w:w="1011" w:type="pct"/>
            <w:tcBorders>
              <w:top w:val="nil"/>
              <w:left w:val="nil"/>
              <w:bottom w:val="nil"/>
              <w:right w:val="nil"/>
            </w:tcBorders>
            <w:shd w:val="clear" w:color="auto" w:fill="auto"/>
            <w:noWrap/>
            <w:vAlign w:val="bottom"/>
            <w:hideMark/>
          </w:tcPr>
          <w:p w14:paraId="1AD7E860"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5F8E5A1D"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w:t>
      </w:r>
      <w:commentRangeStart w:id="391"/>
      <w:r>
        <w:rPr>
          <w:rFonts w:ascii="Times New Roman" w:hAnsi="Times New Roman" w:cs="Times New Roman"/>
          <w:sz w:val="24"/>
          <w:szCs w:val="24"/>
        </w:rPr>
        <w:t>Saint Augustine</w:t>
      </w:r>
      <w:commentRangeEnd w:id="391"/>
      <w:r w:rsidR="002352F9">
        <w:rPr>
          <w:rStyle w:val="CommentReference"/>
        </w:rPr>
        <w:commentReference w:id="391"/>
      </w:r>
      <w:r>
        <w:rPr>
          <w:rFonts w:ascii="Times New Roman" w:hAnsi="Times New Roman" w:cs="Times New Roman"/>
          <w:sz w:val="24"/>
          <w:szCs w:val="24"/>
        </w:rPr>
        <w:t xml:space="preserve">, Florida with </w:t>
      </w:r>
      <w:del w:id="392" w:author="Dix, Nikki" w:date="2024-01-30T16:08:00Z">
        <w:r w:rsidDel="003874E6">
          <w:rPr>
            <w:rFonts w:ascii="Times New Roman" w:hAnsi="Times New Roman" w:cs="Times New Roman"/>
            <w:sz w:val="24"/>
            <w:szCs w:val="24"/>
          </w:rPr>
          <w:delText>the water body identification layers</w:delText>
        </w:r>
      </w:del>
      <w:ins w:id="393" w:author="Dix, Nikki" w:date="2024-01-30T16:08:00Z">
        <w:r w:rsidR="003874E6">
          <w:rPr>
            <w:rFonts w:ascii="Times New Roman" w:hAnsi="Times New Roman" w:cs="Times New Roman"/>
            <w:sz w:val="24"/>
            <w:szCs w:val="24"/>
          </w:rPr>
          <w:t>watersheds (HUC__),</w:t>
        </w:r>
      </w:ins>
      <w:del w:id="394" w:author="Dix, Nikki" w:date="2024-01-30T16:08:00Z">
        <w:r w:rsidDel="003874E6">
          <w:rPr>
            <w:rFonts w:ascii="Times New Roman" w:hAnsi="Times New Roman" w:cs="Times New Roman"/>
            <w:sz w:val="24"/>
            <w:szCs w:val="24"/>
          </w:rPr>
          <w:delText xml:space="preserve"> and the </w:delText>
        </w:r>
      </w:del>
      <w:ins w:id="395" w:author="Dix, Nikki" w:date="2024-01-30T16:08:00Z">
        <w:r w:rsidR="003874E6">
          <w:rPr>
            <w:rFonts w:ascii="Times New Roman" w:hAnsi="Times New Roman" w:cs="Times New Roman"/>
            <w:sz w:val="24"/>
            <w:szCs w:val="24"/>
          </w:rPr>
          <w:t xml:space="preserve"> </w:t>
        </w:r>
      </w:ins>
      <w:r>
        <w:rPr>
          <w:rFonts w:ascii="Times New Roman" w:hAnsi="Times New Roman" w:cs="Times New Roman"/>
          <w:sz w:val="24"/>
          <w:szCs w:val="24"/>
        </w:rPr>
        <w:t>water quality monitoring stations (</w:t>
      </w:r>
      <w:del w:id="396" w:author="Dix, Nikki" w:date="2024-01-30T16:09:00Z">
        <w:r w:rsidDel="003A67E9">
          <w:rPr>
            <w:rFonts w:ascii="Times New Roman" w:hAnsi="Times New Roman" w:cs="Times New Roman"/>
            <w:sz w:val="24"/>
            <w:szCs w:val="24"/>
          </w:rPr>
          <w:delText>circles</w:delText>
        </w:r>
      </w:del>
      <w:ins w:id="397" w:author="Dix, Nikki" w:date="2024-01-30T16:09:00Z">
        <w:r w:rsidR="003A67E9">
          <w:rPr>
            <w:rFonts w:ascii="Times New Roman" w:hAnsi="Times New Roman" w:cs="Times New Roman"/>
            <w:sz w:val="24"/>
            <w:szCs w:val="24"/>
          </w:rPr>
          <w:t>triangles</w:t>
        </w:r>
      </w:ins>
      <w:r>
        <w:rPr>
          <w:rFonts w:ascii="Times New Roman" w:hAnsi="Times New Roman" w:cs="Times New Roman"/>
          <w:sz w:val="24"/>
          <w:szCs w:val="24"/>
        </w:rPr>
        <w:t>)</w:t>
      </w:r>
      <w:ins w:id="398" w:author="Dix, Nikki" w:date="2024-01-30T16:08:00Z">
        <w:r w:rsidR="003874E6">
          <w:rPr>
            <w:rFonts w:ascii="Times New Roman" w:hAnsi="Times New Roman" w:cs="Times New Roman"/>
            <w:sz w:val="24"/>
            <w:szCs w:val="24"/>
          </w:rPr>
          <w:t>,</w:t>
        </w:r>
      </w:ins>
      <w:r>
        <w:rPr>
          <w:rFonts w:ascii="Times New Roman" w:hAnsi="Times New Roman" w:cs="Times New Roman"/>
          <w:sz w:val="24"/>
          <w:szCs w:val="24"/>
        </w:rPr>
        <w:t xml:space="preserve"> and </w:t>
      </w:r>
      <w:del w:id="399" w:author="Dix, Nikki" w:date="2024-01-30T16:09:00Z">
        <w:r w:rsidDel="003874E6">
          <w:rPr>
            <w:rFonts w:ascii="Times New Roman" w:hAnsi="Times New Roman" w:cs="Times New Roman"/>
            <w:sz w:val="24"/>
            <w:szCs w:val="24"/>
          </w:rPr>
          <w:delText xml:space="preserve">location of </w:delText>
        </w:r>
      </w:del>
      <w:r>
        <w:rPr>
          <w:rFonts w:ascii="Times New Roman" w:hAnsi="Times New Roman" w:cs="Times New Roman"/>
          <w:sz w:val="24"/>
          <w:szCs w:val="24"/>
        </w:rPr>
        <w:t>the weather station (</w:t>
      </w:r>
      <w:del w:id="400" w:author="Dix, Nikki" w:date="2024-01-30T16:09:00Z">
        <w:r w:rsidDel="003A67E9">
          <w:rPr>
            <w:rFonts w:ascii="Times New Roman" w:hAnsi="Times New Roman" w:cs="Times New Roman"/>
            <w:sz w:val="24"/>
            <w:szCs w:val="24"/>
          </w:rPr>
          <w:delText>triangle</w:delText>
        </w:r>
      </w:del>
      <w:ins w:id="401" w:author="Dix, Nikki" w:date="2024-01-30T16:09:00Z">
        <w:r w:rsidR="003A67E9">
          <w:rPr>
            <w:rFonts w:ascii="Times New Roman" w:hAnsi="Times New Roman" w:cs="Times New Roman"/>
            <w:sz w:val="24"/>
            <w:szCs w:val="24"/>
          </w:rPr>
          <w:t>circle</w:t>
        </w:r>
      </w:ins>
      <w:r>
        <w:rPr>
          <w:rFonts w:ascii="Times New Roman" w:hAnsi="Times New Roman" w:cs="Times New Roman"/>
          <w:sz w:val="24"/>
          <w:szCs w:val="24"/>
        </w:rPr>
        <w:t>).</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proofErr w:type="gramStart"/>
      <w:r w:rsidR="002B768E">
        <w:rPr>
          <w:rFonts w:ascii="Times New Roman" w:hAnsi="Times New Roman" w:cs="Times New Roman"/>
          <w:sz w:val="24"/>
          <w:szCs w:val="24"/>
        </w:rPr>
        <w:t>values</w:t>
      </w:r>
      <w:proofErr w:type="gramEnd"/>
      <w:r w:rsidR="002B768E">
        <w:rPr>
          <w:rFonts w:ascii="Times New Roman" w:hAnsi="Times New Roman" w:cs="Times New Roman"/>
          <w:sz w:val="24"/>
          <w:szCs w:val="24"/>
        </w:rPr>
        <w:t xml:space="preserve">;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8C33E38" w14:textId="77777777" w:rsidR="009A71EB" w:rsidRDefault="00F479E5" w:rsidP="00474AFC">
      <w:pPr>
        <w:spacing w:line="480" w:lineRule="auto"/>
        <w:jc w:val="left"/>
        <w:rPr>
          <w:rFonts w:ascii="Times New Roman" w:hAnsi="Times New Roman" w:cs="Times New Roman"/>
          <w:sz w:val="24"/>
          <w:szCs w:val="24"/>
        </w:rPr>
      </w:pPr>
      <w:commentRangeStart w:id="402"/>
      <w:r w:rsidRPr="00F479E5">
        <w:rPr>
          <w:rFonts w:ascii="Times New Roman" w:hAnsi="Times New Roman" w:cs="Times New Roman"/>
          <w:b/>
          <w:bCs/>
          <w:sz w:val="24"/>
          <w:szCs w:val="24"/>
        </w:rPr>
        <w:t>Figure Fulcrums</w:t>
      </w:r>
      <w:commentRangeEnd w:id="402"/>
      <w:r w:rsidR="001D2A72">
        <w:rPr>
          <w:rStyle w:val="CommentReference"/>
        </w:rPr>
        <w:commentReference w:id="402"/>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p>
    <w:p w14:paraId="0E3034E5" w14:textId="77777777"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lastRenderedPageBreak/>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6.498), San Sebastian (“SS”, 6.9885), Fort Matanzas (“FM”, 6.8555), and Pellicer Creek (“PC”, 6.6095). Lines represent a basic linear regression for each site where no sites showed statistical significance (α = 0.05). </w:t>
      </w:r>
    </w:p>
    <w:p w14:paraId="180CD19C"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PI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Pine Island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73CEED03"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SS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w:t>
      </w:r>
      <w:r>
        <w:rPr>
          <w:rFonts w:ascii="Times New Roman" w:hAnsi="Times New Roman" w:cs="Times New Roman"/>
          <w:sz w:val="24"/>
          <w:szCs w:val="24"/>
        </w:rPr>
        <w:lastRenderedPageBreak/>
        <w:t>2020 are not available because of an incomplete two-year record for estimating the trend. Significant estimates are shown in red.</w:t>
      </w:r>
    </w:p>
    <w:p w14:paraId="52D869C9"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FM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488E3888"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PC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0DEBC53E"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5D8520C8" w14:textId="7777777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lastRenderedPageBreak/>
        <w:t>Figure Annual Rainfall</w:t>
      </w:r>
      <w:r>
        <w:rPr>
          <w:rFonts w:ascii="Times New Roman" w:hAnsi="Times New Roman" w:cs="Times New Roman"/>
          <w:sz w:val="24"/>
          <w:szCs w:val="24"/>
        </w:rPr>
        <w:t xml:space="preserve">. Annual rainfall collected at the weather station in Pellicer Creek in the Guana Tolomato Matanzas National Estuarine Research Reserve. The dashed horizontal line indicates the average of the 20-year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of 119.834 cm. </w:t>
      </w:r>
    </w:p>
    <w:p w14:paraId="70C08B23" w14:textId="77777777" w:rsidR="00CA28DB"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p>
    <w:p w14:paraId="24732FB1" w14:textId="13B7794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correlations. </w:t>
      </w:r>
      <w:r>
        <w:rPr>
          <w:rFonts w:ascii="Times New Roman" w:hAnsi="Times New Roman" w:cs="Times New Roman"/>
          <w:sz w:val="24"/>
          <w:szCs w:val="24"/>
        </w:rPr>
        <w:t>Visual of Spearman rho correlation matrix for monthly average environmental data at Pine Island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4AD1A042" w14:textId="7B1A29E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 xml:space="preserve">Figure SS correlations. </w:t>
      </w:r>
      <w:r>
        <w:rPr>
          <w:rFonts w:ascii="Times New Roman" w:hAnsi="Times New Roman" w:cs="Times New Roman"/>
          <w:sz w:val="24"/>
          <w:szCs w:val="24"/>
        </w:rPr>
        <w:t>Visual of Spearman rho correlation matrix for monthly average environmental data at San Sebastian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7D9C6E6D" w14:textId="6D3E99C3"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correlations. </w:t>
      </w:r>
      <w:r>
        <w:rPr>
          <w:rFonts w:ascii="Times New Roman" w:hAnsi="Times New Roman" w:cs="Times New Roman"/>
          <w:sz w:val="24"/>
          <w:szCs w:val="24"/>
        </w:rPr>
        <w:t>Visual of Spearman rho correlation matrix for monthly average environmental data at Fort Matanzas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xml:space="preserve">) with monthly </w:t>
      </w:r>
      <w:r>
        <w:rPr>
          <w:rFonts w:ascii="Times New Roman" w:hAnsi="Times New Roman" w:cs="Times New Roman"/>
          <w:sz w:val="24"/>
          <w:szCs w:val="24"/>
        </w:rPr>
        <w:lastRenderedPageBreak/>
        <w:t>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642E23E0" w:rsidR="00CE353A" w:rsidRP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correlations. </w:t>
      </w:r>
      <w:r>
        <w:rPr>
          <w:rFonts w:ascii="Times New Roman" w:hAnsi="Times New Roman" w:cs="Times New Roman"/>
          <w:sz w:val="24"/>
          <w:szCs w:val="24"/>
        </w:rPr>
        <w:t>Visual of Spearman rho correlation matrix for monthly average environmental data at Pellicer Creek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proofErr w:type="gramStart"/>
      <w:r>
        <w:rPr>
          <w:rFonts w:ascii="Times New Roman" w:hAnsi="Times New Roman" w:cs="Times New Roman"/>
          <w:i/>
          <w:iCs/>
          <w:sz w:val="24"/>
          <w:szCs w:val="24"/>
        </w:rPr>
        <w:t>a</w:t>
      </w:r>
      <w:r>
        <w:rPr>
          <w:rFonts w:ascii="Times New Roman" w:hAnsi="Times New Roman" w:cs="Times New Roman"/>
          <w:iCs/>
          <w:sz w:val="24"/>
          <w:szCs w:val="24"/>
        </w:rPr>
        <w:t xml:space="preserve"> collection</w:t>
      </w:r>
      <w:proofErr w:type="gramEnd"/>
      <w:r>
        <w:rPr>
          <w:rFonts w:ascii="Times New Roman" w:hAnsi="Times New Roman" w:cs="Times New Roman"/>
          <w:iCs/>
          <w:sz w:val="24"/>
          <w:szCs w:val="24"/>
        </w:rPr>
        <w:t>.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0E70D5D1"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7090B" wp14:editId="718174F5">
            <wp:extent cx="6267450" cy="6334125"/>
            <wp:effectExtent l="0" t="0" r="0" b="0"/>
            <wp:docPr id="10433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AB079D7"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E430E3" wp14:editId="34A7F6B6">
            <wp:extent cx="6267450" cy="6334125"/>
            <wp:effectExtent l="0" t="0" r="0" b="0"/>
            <wp:docPr id="140801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58F8F9E6"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3A9CAD" wp14:editId="6C10BB93">
            <wp:extent cx="6267450" cy="6334125"/>
            <wp:effectExtent l="0" t="0" r="0" b="0"/>
            <wp:docPr id="2088685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E665EFC"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004DBF" wp14:editId="240A2877">
            <wp:extent cx="5918735" cy="5981700"/>
            <wp:effectExtent l="0" t="0" r="0" b="0"/>
            <wp:docPr id="33954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5412" cy="5988448"/>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0867BBE1" w14:textId="684A94E1"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2973B" wp14:editId="6FA6AD13">
            <wp:extent cx="6267450" cy="5600700"/>
            <wp:effectExtent l="0" t="0" r="0" b="0"/>
            <wp:docPr id="506881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0FE8CE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FD8612" wp14:editId="4AF7D6F7">
            <wp:extent cx="6267450" cy="5600700"/>
            <wp:effectExtent l="0" t="0" r="0" b="0"/>
            <wp:docPr id="841347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371ECCB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1732B" wp14:editId="10A8CF21">
            <wp:extent cx="6267450" cy="5600700"/>
            <wp:effectExtent l="0" t="0" r="0" b="0"/>
            <wp:docPr id="1997225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2487CF16"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D40F4" wp14:editId="22369F3E">
            <wp:extent cx="6267450" cy="5600700"/>
            <wp:effectExtent l="0" t="0" r="0" b="0"/>
            <wp:docPr id="533487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39A60D5F" w14:textId="77777777" w:rsidR="00424041" w:rsidRDefault="00424041">
      <w:pPr>
        <w:rPr>
          <w:rFonts w:ascii="Times New Roman" w:hAnsi="Times New Roman" w:cs="Times New Roman"/>
          <w:b/>
          <w:bCs/>
          <w:sz w:val="24"/>
          <w:szCs w:val="24"/>
        </w:rPr>
      </w:pPr>
      <w:r>
        <w:rPr>
          <w:rFonts w:ascii="Times New Roman" w:hAnsi="Times New Roman" w:cs="Times New Roman"/>
          <w:b/>
          <w:bCs/>
          <w:sz w:val="24"/>
          <w:szCs w:val="24"/>
        </w:rPr>
        <w:br w:type="page"/>
      </w:r>
    </w:p>
    <w:p w14:paraId="7AB951F2" w14:textId="77777777" w:rsidR="00424041"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6CA23D" wp14:editId="51261DD0">
            <wp:extent cx="6267450" cy="4429125"/>
            <wp:effectExtent l="0" t="0" r="0" b="0"/>
            <wp:docPr id="822087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2E54EA74" w14:textId="5697D10F" w:rsidR="000E0318"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Fulcrums combined plot</w:t>
      </w:r>
      <w:r w:rsidR="000E0318">
        <w:rPr>
          <w:rFonts w:ascii="Times New Roman" w:hAnsi="Times New Roman" w:cs="Times New Roman"/>
          <w:b/>
          <w:bCs/>
          <w:sz w:val="24"/>
          <w:szCs w:val="24"/>
        </w:rPr>
        <w:br w:type="page"/>
      </w:r>
    </w:p>
    <w:p w14:paraId="489BCD84" w14:textId="58FAD0A8"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3944E4" wp14:editId="68ECA174">
            <wp:extent cx="6267450" cy="4429125"/>
            <wp:effectExtent l="0" t="0" r="0" b="0"/>
            <wp:docPr id="124227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459B2F5D"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2C8E7B" wp14:editId="48FDA476">
            <wp:extent cx="6267450" cy="4429125"/>
            <wp:effectExtent l="0" t="0" r="0" b="0"/>
            <wp:docPr id="18906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1C325AF1"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C7D849" wp14:editId="7A514E36">
            <wp:extent cx="6267450" cy="4429125"/>
            <wp:effectExtent l="0" t="0" r="0" b="0"/>
            <wp:docPr id="107848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56D6A873" w:rsidR="00233E1E"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8A602" wp14:editId="621B92AC">
            <wp:extent cx="6267450" cy="4429125"/>
            <wp:effectExtent l="0" t="0" r="0" b="0"/>
            <wp:docPr id="55031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D667DB" w14:textId="3B2F860A" w:rsidR="009C3323"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p w14:paraId="2935F0D8" w14:textId="77777777" w:rsidR="009C3323" w:rsidRDefault="009C3323">
      <w:pPr>
        <w:rPr>
          <w:rFonts w:ascii="Times New Roman" w:hAnsi="Times New Roman" w:cs="Times New Roman"/>
          <w:b/>
          <w:bCs/>
          <w:sz w:val="24"/>
          <w:szCs w:val="24"/>
        </w:rPr>
      </w:pPr>
      <w:r>
        <w:rPr>
          <w:rFonts w:ascii="Times New Roman" w:hAnsi="Times New Roman" w:cs="Times New Roman"/>
          <w:b/>
          <w:bCs/>
          <w:sz w:val="24"/>
          <w:szCs w:val="24"/>
        </w:rPr>
        <w:br w:type="page"/>
      </w:r>
    </w:p>
    <w:p w14:paraId="6BE13EB5" w14:textId="29409C3C" w:rsidR="00233E1E" w:rsidRDefault="004636C6"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3D93538" wp14:editId="23EBD46A">
            <wp:extent cx="6267450" cy="6038850"/>
            <wp:effectExtent l="0" t="0" r="0" b="0"/>
            <wp:docPr id="148662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6038850"/>
                    </a:xfrm>
                    <a:prstGeom prst="rect">
                      <a:avLst/>
                    </a:prstGeom>
                    <a:noFill/>
                  </pic:spPr>
                </pic:pic>
              </a:graphicData>
            </a:graphic>
          </wp:inline>
        </w:drawing>
      </w:r>
    </w:p>
    <w:p w14:paraId="03EE216B" w14:textId="561CE37B" w:rsidR="006B7581"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2D4FCEE2" w14:textId="77777777" w:rsidR="006B7581" w:rsidRDefault="006B7581">
      <w:pPr>
        <w:rPr>
          <w:rFonts w:ascii="Times New Roman" w:hAnsi="Times New Roman" w:cs="Times New Roman"/>
          <w:b/>
          <w:bCs/>
          <w:sz w:val="24"/>
          <w:szCs w:val="24"/>
        </w:rPr>
      </w:pPr>
      <w:r>
        <w:rPr>
          <w:rFonts w:ascii="Times New Roman" w:hAnsi="Times New Roman" w:cs="Times New Roman"/>
          <w:b/>
          <w:bCs/>
          <w:sz w:val="24"/>
          <w:szCs w:val="24"/>
        </w:rPr>
        <w:br w:type="page"/>
      </w:r>
    </w:p>
    <w:p w14:paraId="25415314" w14:textId="112FA43E" w:rsidR="009C3323" w:rsidRDefault="006B7581" w:rsidP="00F04A05">
      <w:pPr>
        <w:pStyle w:val="Bibliography"/>
        <w:spacing w:line="480" w:lineRule="auto"/>
        <w:rPr>
          <w:rFonts w:ascii="Times New Roman" w:hAnsi="Times New Roman" w:cs="Times New Roman"/>
          <w:b/>
          <w:bCs/>
          <w:sz w:val="24"/>
          <w:szCs w:val="24"/>
        </w:rPr>
      </w:pPr>
      <w:commentRangeStart w:id="403"/>
      <w:r>
        <w:rPr>
          <w:rFonts w:ascii="Times New Roman" w:hAnsi="Times New Roman" w:cs="Times New Roman"/>
          <w:b/>
          <w:bCs/>
          <w:noProof/>
          <w:sz w:val="24"/>
          <w:szCs w:val="24"/>
        </w:rPr>
        <w:lastRenderedPageBreak/>
        <w:drawing>
          <wp:inline distT="0" distB="0" distL="0" distR="0" wp14:anchorId="596300D2" wp14:editId="1465A3F9">
            <wp:extent cx="6267450" cy="3790950"/>
            <wp:effectExtent l="0" t="0" r="0" b="0"/>
            <wp:docPr id="125096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790950"/>
                    </a:xfrm>
                    <a:prstGeom prst="rect">
                      <a:avLst/>
                    </a:prstGeom>
                    <a:noFill/>
                  </pic:spPr>
                </pic:pic>
              </a:graphicData>
            </a:graphic>
          </wp:inline>
        </w:drawing>
      </w:r>
      <w:commentRangeEnd w:id="403"/>
      <w:r w:rsidR="00C83C78">
        <w:rPr>
          <w:rStyle w:val="CommentReference"/>
        </w:rPr>
        <w:commentReference w:id="403"/>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2C6E1E75" w14:textId="186A6A70" w:rsidR="00302557"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A5A414" wp14:editId="3291A4C2">
            <wp:extent cx="6353175" cy="4610100"/>
            <wp:effectExtent l="0" t="0" r="0" b="0"/>
            <wp:docPr id="107683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53175" cy="4610100"/>
                    </a:xfrm>
                    <a:prstGeom prst="rect">
                      <a:avLst/>
                    </a:prstGeom>
                    <a:noFill/>
                  </pic:spPr>
                </pic:pic>
              </a:graphicData>
            </a:graphic>
          </wp:inline>
        </w:drawing>
      </w:r>
    </w:p>
    <w:p w14:paraId="2F4D20F9" w14:textId="1EA29F97" w:rsidR="0093436D"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correlations</w:t>
      </w:r>
    </w:p>
    <w:p w14:paraId="5FD12A96"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39E19875" w14:textId="33B52700" w:rsidR="0093436D"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0D88DC" wp14:editId="0140F2F4">
            <wp:extent cx="6267450" cy="4610100"/>
            <wp:effectExtent l="0" t="0" r="0" b="0"/>
            <wp:docPr id="187559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7DB243D5" w14:textId="1BC613E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correlations</w:t>
      </w:r>
    </w:p>
    <w:p w14:paraId="18F65C10"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576A1575" w14:textId="538426A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BEE3A1" wp14:editId="43F61B5A">
            <wp:extent cx="6267450" cy="4610100"/>
            <wp:effectExtent l="0" t="0" r="0" b="0"/>
            <wp:docPr id="986243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264DF0F1" w14:textId="522E10A5"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correlations</w:t>
      </w:r>
    </w:p>
    <w:p w14:paraId="4C417E28"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36AE277F" w14:textId="633E0BE6"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6A1C8BE" wp14:editId="6582BA9D">
            <wp:extent cx="6267450" cy="4610100"/>
            <wp:effectExtent l="0" t="0" r="0" b="0"/>
            <wp:docPr id="95424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6C7700B1" w14:textId="48F134F7" w:rsidR="006E1296" w:rsidRPr="002B768E"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correlations</w:t>
      </w:r>
    </w:p>
    <w:sectPr w:rsidR="006E1296" w:rsidRPr="002B768E" w:rsidSect="0045562D">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x, Nikki" w:date="2024-01-30T10:08:00Z" w:initials="ND">
    <w:p w14:paraId="439960BA" w14:textId="77777777" w:rsidR="007F4CD2" w:rsidRDefault="007F4CD2" w:rsidP="007F4CD2">
      <w:pPr>
        <w:pStyle w:val="CommentText"/>
        <w:jc w:val="left"/>
      </w:pPr>
      <w:r>
        <w:rPr>
          <w:rStyle w:val="CommentReference"/>
        </w:rPr>
        <w:annotationRef/>
      </w:r>
      <w:r>
        <w:t>Revisit at the end of revisions once we have the story and punchline</w:t>
      </w:r>
    </w:p>
  </w:comment>
  <w:comment w:id="2" w:author="Dix, Nikki" w:date="2024-01-30T10:09:00Z" w:initials="ND">
    <w:p w14:paraId="57247F6B" w14:textId="77777777" w:rsidR="007F4CD2" w:rsidRDefault="007F4CD2" w:rsidP="007F4CD2">
      <w:pPr>
        <w:pStyle w:val="CommentText"/>
        <w:jc w:val="left"/>
      </w:pPr>
      <w:r>
        <w:rPr>
          <w:rStyle w:val="CommentReference"/>
        </w:rPr>
        <w:annotationRef/>
      </w:r>
      <w:r>
        <w:t>Is it respectful or offensive to use the same first words of the title from Cloern &amp; Jassby?</w:t>
      </w:r>
    </w:p>
  </w:comment>
  <w:comment w:id="8" w:author="Dix, Nikki" w:date="2024-01-30T10:09:00Z" w:initials="ND">
    <w:p w14:paraId="2701C1DF" w14:textId="77777777" w:rsidR="007F4CD2" w:rsidRDefault="007F4CD2" w:rsidP="007F4CD2">
      <w:pPr>
        <w:pStyle w:val="CommentText"/>
        <w:jc w:val="left"/>
      </w:pPr>
      <w:r>
        <w:rPr>
          <w:rStyle w:val="CommentReference"/>
        </w:rPr>
        <w:annotationRef/>
      </w:r>
      <w:r>
        <w:t>Do I put name last in the list?</w:t>
      </w:r>
    </w:p>
  </w:comment>
  <w:comment w:id="9" w:author="Dix, Nikki" w:date="2024-01-30T10:10:00Z" w:initials="ND">
    <w:p w14:paraId="28AC3841" w14:textId="77777777" w:rsidR="00991212" w:rsidRDefault="00991212" w:rsidP="00991212">
      <w:pPr>
        <w:pStyle w:val="CommentText"/>
        <w:jc w:val="left"/>
      </w:pPr>
      <w:r>
        <w:rPr>
          <w:rStyle w:val="CommentReference"/>
        </w:rPr>
        <w:annotationRef/>
      </w:r>
      <w:r>
        <w:t>Remove any of these that are in the title in the end</w:t>
      </w:r>
    </w:p>
  </w:comment>
  <w:comment w:id="10" w:author="Dix, Nikki" w:date="2024-01-30T10:11:00Z" w:initials="ND">
    <w:p w14:paraId="1F5CB9AE" w14:textId="77777777" w:rsidR="00991212" w:rsidRDefault="00991212" w:rsidP="00991212">
      <w:pPr>
        <w:pStyle w:val="CommentText"/>
        <w:jc w:val="left"/>
      </w:pPr>
      <w:r>
        <w:rPr>
          <w:rStyle w:val="CommentReference"/>
        </w:rPr>
        <w:annotationRef/>
      </w:r>
      <w:r>
        <w:t>This sounds really good. I will have minor edits, but let’s revisit once we’ve gotten a good draft of the discussion</w:t>
      </w:r>
    </w:p>
  </w:comment>
  <w:comment w:id="11" w:author="Dix, Nikki" w:date="2024-01-30T10:12:00Z" w:initials="ND">
    <w:p w14:paraId="63FF8981" w14:textId="77777777" w:rsidR="00991212" w:rsidRDefault="00991212" w:rsidP="00991212">
      <w:pPr>
        <w:pStyle w:val="CommentText"/>
        <w:jc w:val="left"/>
      </w:pPr>
      <w:r>
        <w:rPr>
          <w:rStyle w:val="CommentReference"/>
        </w:rPr>
        <w:annotationRef/>
      </w:r>
      <w:r>
        <w:t>fix</w:t>
      </w:r>
    </w:p>
  </w:comment>
  <w:comment w:id="13" w:author="Dix, Nikki" w:date="2024-01-30T12:44:00Z" w:initials="ND">
    <w:p w14:paraId="5A7D3606" w14:textId="77777777" w:rsidR="00B81085" w:rsidRDefault="00B81085" w:rsidP="00B81085">
      <w:pPr>
        <w:pStyle w:val="CommentText"/>
        <w:jc w:val="left"/>
      </w:pPr>
      <w:r>
        <w:rPr>
          <w:rStyle w:val="CommentReference"/>
        </w:rPr>
        <w:annotationRef/>
      </w:r>
      <w:r>
        <w:t>This section also looks great. I tried to focus on more substantive edits and can go through for final edits later</w:t>
      </w:r>
    </w:p>
  </w:comment>
  <w:comment w:id="16" w:author="Dix, Nikki" w:date="2024-01-30T13:47:00Z" w:initials="ND">
    <w:p w14:paraId="1E8E2105" w14:textId="77777777" w:rsidR="00FA10C2" w:rsidRDefault="00FA10C2" w:rsidP="00FA10C2">
      <w:pPr>
        <w:pStyle w:val="CommentText"/>
        <w:jc w:val="left"/>
      </w:pPr>
      <w:r>
        <w:rPr>
          <w:rStyle w:val="CommentReference"/>
        </w:rPr>
        <w:annotationRef/>
      </w:r>
      <w:r>
        <w:t>Check for consistency bw ‘site’ and ‘station’ throughout manuscript</w:t>
      </w:r>
    </w:p>
  </w:comment>
  <w:comment w:id="38" w:author="Dix, Nikki" w:date="2024-01-30T10:35:00Z" w:initials="ND">
    <w:p w14:paraId="04DBDBDA" w14:textId="74043637" w:rsidR="007F56EB" w:rsidRDefault="007F56EB" w:rsidP="007F56EB">
      <w:pPr>
        <w:pStyle w:val="CommentText"/>
        <w:jc w:val="left"/>
      </w:pPr>
      <w:r>
        <w:rPr>
          <w:rStyle w:val="CommentReference"/>
        </w:rPr>
        <w:annotationRef/>
      </w:r>
      <w:r>
        <w:t>Check this</w:t>
      </w:r>
    </w:p>
  </w:comment>
  <w:comment w:id="67" w:author="Dix, Nikki" w:date="2024-01-30T10:35:00Z" w:initials="ND">
    <w:p w14:paraId="725BA5A6" w14:textId="77777777" w:rsidR="00E004B8" w:rsidRDefault="00E004B8" w:rsidP="00E004B8">
      <w:pPr>
        <w:pStyle w:val="CommentText"/>
        <w:jc w:val="left"/>
      </w:pPr>
      <w:r>
        <w:rPr>
          <w:rStyle w:val="CommentReference"/>
        </w:rPr>
        <w:annotationRef/>
      </w:r>
      <w:r>
        <w:t>Check this</w:t>
      </w:r>
    </w:p>
  </w:comment>
  <w:comment w:id="94" w:author="Dix, Nikki" w:date="2024-01-30T12:48:00Z" w:initials="ND">
    <w:p w14:paraId="05329A0E" w14:textId="77777777" w:rsidR="00EF3C65" w:rsidRDefault="00EF3C65" w:rsidP="00EF3C65">
      <w:pPr>
        <w:pStyle w:val="CommentText"/>
        <w:jc w:val="left"/>
      </w:pPr>
      <w:r>
        <w:rPr>
          <w:rStyle w:val="CommentReference"/>
        </w:rPr>
        <w:annotationRef/>
      </w:r>
      <w:r>
        <w:t>Should you try applying it to the sample month? Wondering since MEI was not correlated with temperature, rainfall or salinity and that surprised me</w:t>
      </w:r>
    </w:p>
  </w:comment>
  <w:comment w:id="96" w:author="Dix, Nikki" w:date="2024-01-30T12:50:00Z" w:initials="ND">
    <w:p w14:paraId="4F27DBA6" w14:textId="77777777" w:rsidR="00293CF8" w:rsidRDefault="00293CF8" w:rsidP="00293CF8">
      <w:pPr>
        <w:pStyle w:val="CommentText"/>
        <w:jc w:val="left"/>
      </w:pPr>
      <w:r>
        <w:rPr>
          <w:rStyle w:val="CommentReference"/>
        </w:rPr>
        <w:annotationRef/>
      </w:r>
      <w:r>
        <w:t>Either delete or explain this better</w:t>
      </w:r>
    </w:p>
  </w:comment>
  <w:comment w:id="97" w:author="Dix, Nikki" w:date="2024-01-30T13:00:00Z" w:initials="ND">
    <w:p w14:paraId="419A6A68" w14:textId="77777777" w:rsidR="009C557A" w:rsidRDefault="00C51EAA" w:rsidP="009C557A">
      <w:pPr>
        <w:pStyle w:val="CommentText"/>
        <w:jc w:val="left"/>
      </w:pPr>
      <w:r>
        <w:rPr>
          <w:rStyle w:val="CommentReference"/>
        </w:rPr>
        <w:annotationRef/>
      </w:r>
      <w:r w:rsidR="009C557A">
        <w:t>It’s a little unclear as the methods continue whether raw data or model predictions were used. Maybe distinguish here and/or reinforce as you describe the various methods below</w:t>
      </w:r>
    </w:p>
  </w:comment>
  <w:comment w:id="102" w:author="Dix, Nikki" w:date="2024-01-30T12:54:00Z" w:initials="ND">
    <w:p w14:paraId="322F3F28" w14:textId="77777777" w:rsidR="008B4216" w:rsidRDefault="00702672" w:rsidP="008B4216">
      <w:pPr>
        <w:pStyle w:val="CommentText"/>
        <w:jc w:val="left"/>
      </w:pPr>
      <w:r>
        <w:rPr>
          <w:rStyle w:val="CommentReference"/>
        </w:rPr>
        <w:annotationRef/>
      </w:r>
      <w:r w:rsidR="008B4216">
        <w:t>This analysis is confusing to me and I’m not sure if it adds to the story enough. It would be more intuitive to me if you calculated change from the previous year.</w:t>
      </w:r>
    </w:p>
  </w:comment>
  <w:comment w:id="103" w:author="Dix, Nikki" w:date="2024-01-30T13:16:00Z" w:initials="ND">
    <w:p w14:paraId="3D08AC64" w14:textId="77777777" w:rsidR="00EF77F8" w:rsidRDefault="00EF77F8" w:rsidP="00EF77F8">
      <w:pPr>
        <w:pStyle w:val="CommentText"/>
        <w:jc w:val="left"/>
      </w:pPr>
      <w:r>
        <w:rPr>
          <w:rStyle w:val="CommentReference"/>
        </w:rPr>
        <w:annotationRef/>
      </w:r>
      <w:r>
        <w:t>I tried to add a topic sentence but now this paragraph isn’t flowing well - need to work on</w:t>
      </w:r>
    </w:p>
  </w:comment>
  <w:comment w:id="117" w:author="Dunnigan, Shannon" w:date="2023-12-12T16:05:00Z" w:initials="SD">
    <w:p w14:paraId="58EB6AEC" w14:textId="5E53F0B8" w:rsidR="00985A41" w:rsidRDefault="00985A41" w:rsidP="00EE3EDB">
      <w:pPr>
        <w:pStyle w:val="CommentText"/>
        <w:jc w:val="left"/>
      </w:pPr>
      <w:r>
        <w:rPr>
          <w:rStyle w:val="CommentReference"/>
        </w:rPr>
        <w:annotationRef/>
      </w:r>
      <w:r>
        <w:t>If this is defined in the original paper, can I leave this part out?</w:t>
      </w:r>
    </w:p>
  </w:comment>
  <w:comment w:id="118" w:author="Dix, Nikki" w:date="2024-01-30T13:17:00Z" w:initials="ND">
    <w:p w14:paraId="2D1E71CA" w14:textId="77777777" w:rsidR="005272E0" w:rsidRDefault="005272E0" w:rsidP="005272E0">
      <w:pPr>
        <w:pStyle w:val="CommentText"/>
        <w:jc w:val="left"/>
      </w:pPr>
      <w:r>
        <w:rPr>
          <w:rStyle w:val="CommentReference"/>
        </w:rPr>
        <w:annotationRef/>
      </w:r>
      <w:r>
        <w:t>I like having it here</w:t>
      </w:r>
    </w:p>
  </w:comment>
  <w:comment w:id="141" w:author="Dix, Nikki" w:date="2024-01-30T13:24:00Z" w:initials="ND">
    <w:p w14:paraId="7C43BE85" w14:textId="77777777" w:rsidR="006A3548" w:rsidRDefault="006A3548" w:rsidP="006A3548">
      <w:pPr>
        <w:pStyle w:val="CommentText"/>
        <w:jc w:val="left"/>
      </w:pPr>
      <w:r>
        <w:rPr>
          <w:rStyle w:val="CommentReference"/>
        </w:rPr>
        <w:annotationRef/>
      </w:r>
      <w:r>
        <w:t>Raw or predicted?</w:t>
      </w:r>
    </w:p>
  </w:comment>
  <w:comment w:id="142" w:author="Dix, Nikki" w:date="2024-01-30T13:23:00Z" w:initials="ND">
    <w:p w14:paraId="342D79DB" w14:textId="77777777" w:rsidR="006F4459" w:rsidRDefault="008F1A30" w:rsidP="006F4459">
      <w:pPr>
        <w:pStyle w:val="CommentText"/>
        <w:jc w:val="left"/>
      </w:pPr>
      <w:r>
        <w:rPr>
          <w:rStyle w:val="CommentReference"/>
        </w:rPr>
        <w:annotationRef/>
      </w:r>
      <w:r w:rsidR="006F4459">
        <w:t>I’m confused about this analysis. Why not just test for change over time in fulcrum?</w:t>
      </w:r>
    </w:p>
  </w:comment>
  <w:comment w:id="143" w:author="Dix, Nikki" w:date="2024-01-30T14:46:00Z" w:initials="ND">
    <w:p w14:paraId="7488C803" w14:textId="6297A4C2" w:rsidR="00C97C21" w:rsidRDefault="00C97C21" w:rsidP="00C97C21">
      <w:pPr>
        <w:pStyle w:val="CommentText"/>
        <w:jc w:val="left"/>
      </w:pPr>
      <w:r>
        <w:rPr>
          <w:rStyle w:val="CommentReference"/>
        </w:rPr>
        <w:annotationRef/>
      </w:r>
      <w:r>
        <w:t>Or is that what you did?</w:t>
      </w:r>
    </w:p>
  </w:comment>
  <w:comment w:id="144" w:author="Dix, Nikki" w:date="2024-01-30T13:24:00Z" w:initials="ND">
    <w:p w14:paraId="3A75401D" w14:textId="7EAB1305" w:rsidR="00110130" w:rsidRDefault="00110130" w:rsidP="00110130">
      <w:pPr>
        <w:pStyle w:val="CommentText"/>
        <w:jc w:val="left"/>
      </w:pPr>
      <w:r>
        <w:rPr>
          <w:rStyle w:val="CommentReference"/>
        </w:rPr>
        <w:annotationRef/>
      </w:r>
      <w:r>
        <w:t>Raw or predicted?</w:t>
      </w:r>
    </w:p>
  </w:comment>
  <w:comment w:id="176" w:author="Dix, Nikki" w:date="2024-01-30T13:48:00Z" w:initials="ND">
    <w:p w14:paraId="4B4428D3" w14:textId="77777777" w:rsidR="009E6F4B" w:rsidRDefault="009E6F4B" w:rsidP="009E6F4B">
      <w:pPr>
        <w:pStyle w:val="CommentText"/>
        <w:jc w:val="left"/>
      </w:pPr>
      <w:r>
        <w:rPr>
          <w:rStyle w:val="CommentReference"/>
        </w:rPr>
        <w:annotationRef/>
      </w:r>
      <w:r>
        <w:t>Capitalize all words in subheadings or not?</w:t>
      </w:r>
    </w:p>
  </w:comment>
  <w:comment w:id="196" w:author="Dix, Nikki" w:date="2024-01-30T14:00:00Z" w:initials="ND">
    <w:p w14:paraId="7E13D421" w14:textId="77777777" w:rsidR="00E41042" w:rsidRDefault="00E41042" w:rsidP="00E41042">
      <w:pPr>
        <w:pStyle w:val="CommentText"/>
        <w:jc w:val="left"/>
      </w:pPr>
      <w:r>
        <w:rPr>
          <w:rStyle w:val="CommentReference"/>
        </w:rPr>
        <w:annotationRef/>
      </w:r>
      <w:r>
        <w:t>Is there a figure or table for this? The graphs you shared with me show no trend the first 10 years and only a trend the last 5 years at PI</w:t>
      </w:r>
    </w:p>
  </w:comment>
  <w:comment w:id="197" w:author="Dix, Nikki" w:date="2024-01-30T13:53:00Z" w:initials="ND">
    <w:p w14:paraId="27CD065A" w14:textId="77777777" w:rsidR="00CF623F" w:rsidRDefault="000A6935" w:rsidP="00CF623F">
      <w:pPr>
        <w:pStyle w:val="CommentText"/>
        <w:jc w:val="left"/>
      </w:pPr>
      <w:r>
        <w:rPr>
          <w:rStyle w:val="CommentReference"/>
        </w:rPr>
        <w:annotationRef/>
      </w:r>
      <w:r w:rsidR="00CF623F">
        <w:t>Are these change per year or 5 yr window of change? Maybe revisit this?</w:t>
      </w:r>
    </w:p>
  </w:comment>
  <w:comment w:id="204" w:author="Dix, Nikki" w:date="2024-01-30T14:14:00Z" w:initials="ND">
    <w:p w14:paraId="15128DC9" w14:textId="4BE96464" w:rsidR="00150714" w:rsidRDefault="00F34252" w:rsidP="00150714">
      <w:pPr>
        <w:pStyle w:val="CommentText"/>
        <w:jc w:val="left"/>
      </w:pPr>
      <w:r>
        <w:rPr>
          <w:rStyle w:val="CommentReference"/>
        </w:rPr>
        <w:annotationRef/>
      </w:r>
      <w:r w:rsidR="00150714">
        <w:t>low compared to what? Could say something like annual, seasonal, and residual variability components were relatively evenly distributed within stations.</w:t>
      </w:r>
    </w:p>
  </w:comment>
  <w:comment w:id="226" w:author="Dix, Nikki" w:date="2024-01-30T14:52:00Z" w:initials="ND">
    <w:p w14:paraId="54BA3616" w14:textId="77777777" w:rsidR="002D74AC" w:rsidRDefault="00E17A56" w:rsidP="002D74AC">
      <w:pPr>
        <w:pStyle w:val="CommentText"/>
        <w:jc w:val="left"/>
      </w:pPr>
      <w:r>
        <w:rPr>
          <w:rStyle w:val="CommentReference"/>
        </w:rPr>
        <w:annotationRef/>
      </w:r>
      <w:r w:rsidR="002D74AC">
        <w:t>Overall or for each station or both?</w:t>
      </w:r>
    </w:p>
  </w:comment>
  <w:comment w:id="232" w:author="Dix, Nikki" w:date="2024-01-30T15:05:00Z" w:initials="ND">
    <w:p w14:paraId="48711A9D" w14:textId="77777777" w:rsidR="00A57000" w:rsidRDefault="00A24F81" w:rsidP="00A57000">
      <w:pPr>
        <w:pStyle w:val="CommentText"/>
        <w:jc w:val="left"/>
      </w:pPr>
      <w:r>
        <w:rPr>
          <w:rStyle w:val="CommentReference"/>
        </w:rPr>
        <w:annotationRef/>
      </w:r>
      <w:r w:rsidR="00A57000">
        <w:t>I’m picturing a figure for this like the error decomposition plots with deviations from avg? could you even add it to the bottom of those plots?</w:t>
      </w:r>
    </w:p>
  </w:comment>
  <w:comment w:id="275" w:author="Dix, Nikki" w:date="2024-01-30T15:18:00Z" w:initials="ND">
    <w:p w14:paraId="54ED9B39" w14:textId="77777777" w:rsidR="00865ECC" w:rsidRDefault="00865ECC" w:rsidP="00865ECC">
      <w:pPr>
        <w:pStyle w:val="CommentText"/>
        <w:jc w:val="left"/>
      </w:pPr>
      <w:r>
        <w:rPr>
          <w:rStyle w:val="CommentReference"/>
        </w:rPr>
        <w:annotationRef/>
      </w:r>
      <w:r>
        <w:t>You tested for a trend in the range?</w:t>
      </w:r>
    </w:p>
  </w:comment>
  <w:comment w:id="276" w:author="Dix, Nikki" w:date="2024-01-30T15:19:00Z" w:initials="ND">
    <w:p w14:paraId="76CDEB62" w14:textId="77777777" w:rsidR="001E1CAA" w:rsidRDefault="001E1CAA" w:rsidP="001E1CAA">
      <w:pPr>
        <w:pStyle w:val="CommentText"/>
        <w:jc w:val="left"/>
      </w:pPr>
      <w:r>
        <w:rPr>
          <w:rStyle w:val="CommentReference"/>
        </w:rPr>
        <w:annotationRef/>
      </w:r>
      <w:r>
        <w:t>I need you to explain this to me ☺️</w:t>
      </w:r>
    </w:p>
  </w:comment>
  <w:comment w:id="288" w:author="Dix, Nikki" w:date="2024-01-30T15:25:00Z" w:initials="ND">
    <w:p w14:paraId="307EDC86" w14:textId="77777777" w:rsidR="00354E24" w:rsidRDefault="00354E24" w:rsidP="00354E24">
      <w:pPr>
        <w:pStyle w:val="CommentText"/>
        <w:jc w:val="left"/>
      </w:pPr>
      <w:r>
        <w:rPr>
          <w:rStyle w:val="CommentReference"/>
        </w:rPr>
        <w:annotationRef/>
      </w:r>
      <w:r>
        <w:t>This seems to match the interannual CHL patterns - recommend adding min temp and min temp_precedent to the correlation analysis</w:t>
      </w:r>
    </w:p>
  </w:comment>
  <w:comment w:id="321" w:author="Dix, Nikki" w:date="2024-01-30T15:40:00Z" w:initials="ND">
    <w:p w14:paraId="11FE10D2" w14:textId="77777777" w:rsidR="00925AE2" w:rsidRDefault="00925AE2" w:rsidP="00925AE2">
      <w:pPr>
        <w:pStyle w:val="CommentText"/>
        <w:jc w:val="left"/>
      </w:pPr>
      <w:r>
        <w:rPr>
          <w:rStyle w:val="CommentReference"/>
        </w:rPr>
        <w:annotationRef/>
      </w:r>
      <w:r>
        <w:t>I suggest making this a figure, basically combining all the CHL correlations from each station correlation figure</w:t>
      </w:r>
    </w:p>
  </w:comment>
  <w:comment w:id="337" w:author="Dix, Nikki" w:date="2024-01-30T15:43:00Z" w:initials="ND">
    <w:p w14:paraId="0ABC99DA" w14:textId="77777777" w:rsidR="00D57A96" w:rsidRDefault="00D57A96" w:rsidP="00D57A96">
      <w:pPr>
        <w:pStyle w:val="CommentText"/>
        <w:jc w:val="left"/>
      </w:pPr>
      <w:r>
        <w:rPr>
          <w:rStyle w:val="CommentReference"/>
        </w:rPr>
        <w:annotationRef/>
      </w:r>
      <w:r>
        <w:t>Why isn’t MEI correlated with temp, sal, or rainfall?</w:t>
      </w:r>
    </w:p>
  </w:comment>
  <w:comment w:id="348" w:author="Dix, Nikki" w:date="2024-01-30T16:07:00Z" w:initials="ND">
    <w:p w14:paraId="6B9EB0B4" w14:textId="77777777" w:rsidR="00FB1E4E" w:rsidRDefault="00FB1E4E" w:rsidP="00FB1E4E">
      <w:pPr>
        <w:pStyle w:val="CommentText"/>
        <w:jc w:val="left"/>
      </w:pPr>
      <w:r>
        <w:rPr>
          <w:rStyle w:val="CommentReference"/>
        </w:rPr>
        <w:annotationRef/>
      </w:r>
      <w:r>
        <w:t>If I were a reviewer, I would ask about nutrients and light, especially knowing that the NERRS collect those data. I think we should either include them in the correlation analysis or directly address those as next steps in the discussion.</w:t>
      </w:r>
    </w:p>
  </w:comment>
  <w:comment w:id="387" w:author="Dix, Nikki" w:date="2024-01-30T10:12:00Z" w:initials="ND">
    <w:p w14:paraId="632BDF86" w14:textId="133FA855" w:rsidR="00991212" w:rsidRDefault="00991212" w:rsidP="00991212">
      <w:pPr>
        <w:pStyle w:val="CommentText"/>
        <w:jc w:val="left"/>
      </w:pPr>
      <w:r>
        <w:rPr>
          <w:rStyle w:val="CommentReference"/>
        </w:rPr>
        <w:annotationRef/>
      </w:r>
      <w:r>
        <w:t>fix</w:t>
      </w:r>
    </w:p>
  </w:comment>
  <w:comment w:id="391" w:author="Dix, Nikki" w:date="2024-01-30T16:08:00Z" w:initials="ND">
    <w:p w14:paraId="25CFA5BD" w14:textId="77777777" w:rsidR="002352F9" w:rsidRDefault="002352F9" w:rsidP="002352F9">
      <w:pPr>
        <w:pStyle w:val="CommentText"/>
        <w:jc w:val="left"/>
      </w:pPr>
      <w:r>
        <w:rPr>
          <w:rStyle w:val="CommentReference"/>
        </w:rPr>
        <w:annotationRef/>
      </w:r>
      <w:r>
        <w:t>Label on map</w:t>
      </w:r>
    </w:p>
  </w:comment>
  <w:comment w:id="402" w:author="Dix, Nikki" w:date="2024-01-30T16:10:00Z" w:initials="ND">
    <w:p w14:paraId="1875B0F2" w14:textId="77777777" w:rsidR="001D2A72" w:rsidRDefault="001D2A72" w:rsidP="001D2A72">
      <w:pPr>
        <w:pStyle w:val="CommentText"/>
        <w:jc w:val="left"/>
      </w:pPr>
      <w:r>
        <w:rPr>
          <w:rStyle w:val="CommentReference"/>
        </w:rPr>
        <w:annotationRef/>
      </w:r>
      <w:r>
        <w:t>Don’t need?</w:t>
      </w:r>
    </w:p>
  </w:comment>
  <w:comment w:id="403" w:author="Dunnigan, Shannon" w:date="2023-12-18T12:09:00Z" w:initials="SD">
    <w:p w14:paraId="4F77428F" w14:textId="5108A154" w:rsidR="00C83C78" w:rsidRDefault="00C83C78" w:rsidP="00C83C78">
      <w:pPr>
        <w:pStyle w:val="CommentText"/>
        <w:jc w:val="left"/>
      </w:pPr>
      <w:r>
        <w:rPr>
          <w:rStyle w:val="CommentReference"/>
        </w:rPr>
        <w:annotationRef/>
      </w:r>
      <w:r>
        <w:t>Should I include annual rainfall values on this figure? Can put them so they read perpendicular to the axis and in line with the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960BA" w15:done="0"/>
  <w15:commentEx w15:paraId="57247F6B" w15:done="0"/>
  <w15:commentEx w15:paraId="2701C1DF" w15:done="0"/>
  <w15:commentEx w15:paraId="28AC3841" w15:done="0"/>
  <w15:commentEx w15:paraId="1F5CB9AE" w15:done="0"/>
  <w15:commentEx w15:paraId="63FF8981" w15:done="0"/>
  <w15:commentEx w15:paraId="5A7D3606" w15:done="0"/>
  <w15:commentEx w15:paraId="1E8E2105" w15:done="0"/>
  <w15:commentEx w15:paraId="04DBDBDA" w15:done="0"/>
  <w15:commentEx w15:paraId="725BA5A6" w15:done="0"/>
  <w15:commentEx w15:paraId="05329A0E" w15:done="0"/>
  <w15:commentEx w15:paraId="4F27DBA6" w15:done="0"/>
  <w15:commentEx w15:paraId="419A6A68" w15:done="0"/>
  <w15:commentEx w15:paraId="322F3F28" w15:done="0"/>
  <w15:commentEx w15:paraId="3D08AC64" w15:done="0"/>
  <w15:commentEx w15:paraId="58EB6AEC" w15:done="0"/>
  <w15:commentEx w15:paraId="2D1E71CA" w15:paraIdParent="58EB6AEC" w15:done="0"/>
  <w15:commentEx w15:paraId="7C43BE85" w15:done="0"/>
  <w15:commentEx w15:paraId="342D79DB" w15:done="0"/>
  <w15:commentEx w15:paraId="7488C803" w15:paraIdParent="342D79DB" w15:done="0"/>
  <w15:commentEx w15:paraId="3A75401D" w15:done="0"/>
  <w15:commentEx w15:paraId="4B4428D3" w15:done="0"/>
  <w15:commentEx w15:paraId="7E13D421" w15:done="0"/>
  <w15:commentEx w15:paraId="27CD065A" w15:done="0"/>
  <w15:commentEx w15:paraId="15128DC9" w15:done="0"/>
  <w15:commentEx w15:paraId="54BA3616" w15:done="0"/>
  <w15:commentEx w15:paraId="48711A9D" w15:done="0"/>
  <w15:commentEx w15:paraId="54ED9B39" w15:done="0"/>
  <w15:commentEx w15:paraId="76CDEB62" w15:done="0"/>
  <w15:commentEx w15:paraId="307EDC86" w15:done="0"/>
  <w15:commentEx w15:paraId="11FE10D2" w15:done="0"/>
  <w15:commentEx w15:paraId="0ABC99DA" w15:done="0"/>
  <w15:commentEx w15:paraId="6B9EB0B4" w15:done="0"/>
  <w15:commentEx w15:paraId="632BDF86" w15:done="0"/>
  <w15:commentEx w15:paraId="25CFA5BD" w15:done="0"/>
  <w15:commentEx w15:paraId="1875B0F2" w15:done="0"/>
  <w15:commentEx w15:paraId="4F774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824B2" w16cex:dateUtc="2024-01-30T15:08:00Z"/>
  <w16cex:commentExtensible w16cex:durableId="27031C5C" w16cex:dateUtc="2024-01-30T15:09:00Z"/>
  <w16cex:commentExtensible w16cex:durableId="1118C8DD" w16cex:dateUtc="2024-01-30T15:09:00Z"/>
  <w16cex:commentExtensible w16cex:durableId="22F75422" w16cex:dateUtc="2024-01-30T15:10:00Z"/>
  <w16cex:commentExtensible w16cex:durableId="1936D1CC" w16cex:dateUtc="2024-01-30T15:11:00Z"/>
  <w16cex:commentExtensible w16cex:durableId="51E40C74" w16cex:dateUtc="2024-01-30T15:12:00Z"/>
  <w16cex:commentExtensible w16cex:durableId="39C95B89" w16cex:dateUtc="2024-01-30T17:44:00Z"/>
  <w16cex:commentExtensible w16cex:durableId="79715276" w16cex:dateUtc="2024-01-30T18:47:00Z"/>
  <w16cex:commentExtensible w16cex:durableId="4141B753" w16cex:dateUtc="2024-01-30T15:35:00Z"/>
  <w16cex:commentExtensible w16cex:durableId="66A5DEA8" w16cex:dateUtc="2024-01-30T15:35:00Z"/>
  <w16cex:commentExtensible w16cex:durableId="3241A261" w16cex:dateUtc="2024-01-30T17:48:00Z"/>
  <w16cex:commentExtensible w16cex:durableId="5D254E8A" w16cex:dateUtc="2024-01-30T17:50:00Z"/>
  <w16cex:commentExtensible w16cex:durableId="793243F9" w16cex:dateUtc="2024-01-30T18:00:00Z"/>
  <w16cex:commentExtensible w16cex:durableId="0D905CD2" w16cex:dateUtc="2024-01-30T17:54:00Z"/>
  <w16cex:commentExtensible w16cex:durableId="700C15CA" w16cex:dateUtc="2024-01-30T18:16:00Z"/>
  <w16cex:commentExtensible w16cex:durableId="492FCA86" w16cex:dateUtc="2023-12-12T21:05:00Z"/>
  <w16cex:commentExtensible w16cex:durableId="1A867921" w16cex:dateUtc="2024-01-30T18:17:00Z"/>
  <w16cex:commentExtensible w16cex:durableId="355A493A" w16cex:dateUtc="2024-01-30T18:24:00Z"/>
  <w16cex:commentExtensible w16cex:durableId="0B5A6ACE" w16cex:dateUtc="2024-01-30T18:23:00Z"/>
  <w16cex:commentExtensible w16cex:durableId="5C689EA8" w16cex:dateUtc="2024-01-30T19:46:00Z"/>
  <w16cex:commentExtensible w16cex:durableId="7FEAB594" w16cex:dateUtc="2024-01-30T18:24:00Z"/>
  <w16cex:commentExtensible w16cex:durableId="7486AE22" w16cex:dateUtc="2024-01-30T18:48:00Z"/>
  <w16cex:commentExtensible w16cex:durableId="08B1BCFF" w16cex:dateUtc="2024-01-30T19:00:00Z"/>
  <w16cex:commentExtensible w16cex:durableId="7A09F3C7" w16cex:dateUtc="2024-01-30T18:53:00Z"/>
  <w16cex:commentExtensible w16cex:durableId="4437AC20" w16cex:dateUtc="2024-01-30T19:14:00Z"/>
  <w16cex:commentExtensible w16cex:durableId="21776314" w16cex:dateUtc="2024-01-30T19:52:00Z"/>
  <w16cex:commentExtensible w16cex:durableId="0AEA6F90" w16cex:dateUtc="2024-01-30T20:05:00Z"/>
  <w16cex:commentExtensible w16cex:durableId="5D948795" w16cex:dateUtc="2024-01-30T20:18:00Z"/>
  <w16cex:commentExtensible w16cex:durableId="5ED8468B" w16cex:dateUtc="2024-01-30T20:19:00Z"/>
  <w16cex:commentExtensible w16cex:durableId="155B8C8F" w16cex:dateUtc="2024-01-30T20:25:00Z"/>
  <w16cex:commentExtensible w16cex:durableId="0AD157AA" w16cex:dateUtc="2024-01-30T20:40:00Z"/>
  <w16cex:commentExtensible w16cex:durableId="2A2F4C3F" w16cex:dateUtc="2024-01-30T20:43:00Z"/>
  <w16cex:commentExtensible w16cex:durableId="6C2874CB" w16cex:dateUtc="2024-01-30T21:07:00Z"/>
  <w16cex:commentExtensible w16cex:durableId="54812B6F" w16cex:dateUtc="2024-01-30T15:12:00Z"/>
  <w16cex:commentExtensible w16cex:durableId="20D9964A" w16cex:dateUtc="2024-01-30T21:08:00Z"/>
  <w16cex:commentExtensible w16cex:durableId="72760C7F" w16cex:dateUtc="2024-01-30T21:10:00Z"/>
  <w16cex:commentExtensible w16cex:durableId="01B50856" w16cex:dateUtc="2023-12-18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960BA" w16cid:durableId="215824B2"/>
  <w16cid:commentId w16cid:paraId="57247F6B" w16cid:durableId="27031C5C"/>
  <w16cid:commentId w16cid:paraId="2701C1DF" w16cid:durableId="1118C8DD"/>
  <w16cid:commentId w16cid:paraId="28AC3841" w16cid:durableId="22F75422"/>
  <w16cid:commentId w16cid:paraId="1F5CB9AE" w16cid:durableId="1936D1CC"/>
  <w16cid:commentId w16cid:paraId="63FF8981" w16cid:durableId="51E40C74"/>
  <w16cid:commentId w16cid:paraId="5A7D3606" w16cid:durableId="39C95B89"/>
  <w16cid:commentId w16cid:paraId="1E8E2105" w16cid:durableId="79715276"/>
  <w16cid:commentId w16cid:paraId="04DBDBDA" w16cid:durableId="4141B753"/>
  <w16cid:commentId w16cid:paraId="725BA5A6" w16cid:durableId="66A5DEA8"/>
  <w16cid:commentId w16cid:paraId="05329A0E" w16cid:durableId="3241A261"/>
  <w16cid:commentId w16cid:paraId="4F27DBA6" w16cid:durableId="5D254E8A"/>
  <w16cid:commentId w16cid:paraId="419A6A68" w16cid:durableId="793243F9"/>
  <w16cid:commentId w16cid:paraId="322F3F28" w16cid:durableId="0D905CD2"/>
  <w16cid:commentId w16cid:paraId="3D08AC64" w16cid:durableId="700C15CA"/>
  <w16cid:commentId w16cid:paraId="58EB6AEC" w16cid:durableId="492FCA86"/>
  <w16cid:commentId w16cid:paraId="2D1E71CA" w16cid:durableId="1A867921"/>
  <w16cid:commentId w16cid:paraId="7C43BE85" w16cid:durableId="355A493A"/>
  <w16cid:commentId w16cid:paraId="342D79DB" w16cid:durableId="0B5A6ACE"/>
  <w16cid:commentId w16cid:paraId="7488C803" w16cid:durableId="5C689EA8"/>
  <w16cid:commentId w16cid:paraId="3A75401D" w16cid:durableId="7FEAB594"/>
  <w16cid:commentId w16cid:paraId="4B4428D3" w16cid:durableId="7486AE22"/>
  <w16cid:commentId w16cid:paraId="7E13D421" w16cid:durableId="08B1BCFF"/>
  <w16cid:commentId w16cid:paraId="27CD065A" w16cid:durableId="7A09F3C7"/>
  <w16cid:commentId w16cid:paraId="15128DC9" w16cid:durableId="4437AC20"/>
  <w16cid:commentId w16cid:paraId="54BA3616" w16cid:durableId="21776314"/>
  <w16cid:commentId w16cid:paraId="48711A9D" w16cid:durableId="0AEA6F90"/>
  <w16cid:commentId w16cid:paraId="54ED9B39" w16cid:durableId="5D948795"/>
  <w16cid:commentId w16cid:paraId="76CDEB62" w16cid:durableId="5ED8468B"/>
  <w16cid:commentId w16cid:paraId="307EDC86" w16cid:durableId="155B8C8F"/>
  <w16cid:commentId w16cid:paraId="11FE10D2" w16cid:durableId="0AD157AA"/>
  <w16cid:commentId w16cid:paraId="0ABC99DA" w16cid:durableId="2A2F4C3F"/>
  <w16cid:commentId w16cid:paraId="6B9EB0B4" w16cid:durableId="6C2874CB"/>
  <w16cid:commentId w16cid:paraId="632BDF86" w16cid:durableId="54812B6F"/>
  <w16cid:commentId w16cid:paraId="25CFA5BD" w16cid:durableId="20D9964A"/>
  <w16cid:commentId w16cid:paraId="1875B0F2" w16cid:durableId="72760C7F"/>
  <w16cid:commentId w16cid:paraId="4F77428F" w16cid:durableId="01B50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2798" w14:textId="77777777" w:rsidR="0045562D" w:rsidRDefault="0045562D">
      <w:pPr>
        <w:spacing w:after="0" w:line="240" w:lineRule="auto"/>
      </w:pPr>
      <w:r>
        <w:separator/>
      </w:r>
    </w:p>
  </w:endnote>
  <w:endnote w:type="continuationSeparator" w:id="0">
    <w:p w14:paraId="237EF86F" w14:textId="77777777" w:rsidR="0045562D" w:rsidRDefault="0045562D">
      <w:pPr>
        <w:spacing w:after="0" w:line="240" w:lineRule="auto"/>
      </w:pPr>
      <w:r>
        <w:continuationSeparator/>
      </w:r>
    </w:p>
  </w:endnote>
  <w:endnote w:type="continuationNotice" w:id="1">
    <w:p w14:paraId="75340C61" w14:textId="77777777" w:rsidR="0045562D" w:rsidRDefault="004556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4261" w14:textId="77777777" w:rsidR="0045562D" w:rsidRDefault="0045562D">
      <w:r>
        <w:separator/>
      </w:r>
    </w:p>
  </w:footnote>
  <w:footnote w:type="continuationSeparator" w:id="0">
    <w:p w14:paraId="190A505F" w14:textId="77777777" w:rsidR="0045562D" w:rsidRDefault="0045562D">
      <w:r>
        <w:continuationSeparator/>
      </w:r>
    </w:p>
  </w:footnote>
  <w:footnote w:type="continuationNotice" w:id="1">
    <w:p w14:paraId="69D7DBFE" w14:textId="77777777" w:rsidR="0045562D" w:rsidRDefault="004556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F372FF70"/>
    <w:lvl w:ilvl="0" w:tplc="3C08856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x, Nikki">
    <w15:presenceInfo w15:providerId="AD" w15:userId="S::Nikki.Dix@dep.state.fl.us::153f5927-75df-4975-9608-05f467b47c10"/>
  </w15:person>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69"/>
    <w:rsid w:val="0001796F"/>
    <w:rsid w:val="0003398B"/>
    <w:rsid w:val="000407A4"/>
    <w:rsid w:val="00045B32"/>
    <w:rsid w:val="0005003A"/>
    <w:rsid w:val="00051796"/>
    <w:rsid w:val="000538AA"/>
    <w:rsid w:val="0007300D"/>
    <w:rsid w:val="00074F98"/>
    <w:rsid w:val="0009739B"/>
    <w:rsid w:val="000A3597"/>
    <w:rsid w:val="000A6935"/>
    <w:rsid w:val="000C3DC1"/>
    <w:rsid w:val="000D18D0"/>
    <w:rsid w:val="000E0318"/>
    <w:rsid w:val="000F4559"/>
    <w:rsid w:val="0010311F"/>
    <w:rsid w:val="00106106"/>
    <w:rsid w:val="001071C0"/>
    <w:rsid w:val="00110130"/>
    <w:rsid w:val="00110C88"/>
    <w:rsid w:val="001269CA"/>
    <w:rsid w:val="00133E09"/>
    <w:rsid w:val="00137C45"/>
    <w:rsid w:val="001472BE"/>
    <w:rsid w:val="00150714"/>
    <w:rsid w:val="00162599"/>
    <w:rsid w:val="001829D3"/>
    <w:rsid w:val="00185941"/>
    <w:rsid w:val="00186884"/>
    <w:rsid w:val="00187C72"/>
    <w:rsid w:val="001A1A69"/>
    <w:rsid w:val="001A3295"/>
    <w:rsid w:val="001B5155"/>
    <w:rsid w:val="001B7138"/>
    <w:rsid w:val="001D2A72"/>
    <w:rsid w:val="001D3C85"/>
    <w:rsid w:val="001E1CAA"/>
    <w:rsid w:val="001E2DD9"/>
    <w:rsid w:val="001E5E1D"/>
    <w:rsid w:val="001E686F"/>
    <w:rsid w:val="00200BCF"/>
    <w:rsid w:val="00212C89"/>
    <w:rsid w:val="00212CF5"/>
    <w:rsid w:val="00216360"/>
    <w:rsid w:val="002271F9"/>
    <w:rsid w:val="00233E1E"/>
    <w:rsid w:val="002342E0"/>
    <w:rsid w:val="002352F9"/>
    <w:rsid w:val="00250EE9"/>
    <w:rsid w:val="00261976"/>
    <w:rsid w:val="00293CF8"/>
    <w:rsid w:val="002A0E93"/>
    <w:rsid w:val="002B768E"/>
    <w:rsid w:val="002C678A"/>
    <w:rsid w:val="002D74AC"/>
    <w:rsid w:val="00302557"/>
    <w:rsid w:val="00344319"/>
    <w:rsid w:val="0034782C"/>
    <w:rsid w:val="00350909"/>
    <w:rsid w:val="00354E24"/>
    <w:rsid w:val="00371EF1"/>
    <w:rsid w:val="003821F3"/>
    <w:rsid w:val="00386DD2"/>
    <w:rsid w:val="003874E6"/>
    <w:rsid w:val="003909CF"/>
    <w:rsid w:val="003A67E9"/>
    <w:rsid w:val="003B101C"/>
    <w:rsid w:val="003C7536"/>
    <w:rsid w:val="003D06B1"/>
    <w:rsid w:val="003D5C5B"/>
    <w:rsid w:val="003D643D"/>
    <w:rsid w:val="003E6C54"/>
    <w:rsid w:val="003F424F"/>
    <w:rsid w:val="003F6674"/>
    <w:rsid w:val="00407F76"/>
    <w:rsid w:val="0041140C"/>
    <w:rsid w:val="00413773"/>
    <w:rsid w:val="00420306"/>
    <w:rsid w:val="00424041"/>
    <w:rsid w:val="00430758"/>
    <w:rsid w:val="00433514"/>
    <w:rsid w:val="00451D3A"/>
    <w:rsid w:val="0045562D"/>
    <w:rsid w:val="004636C6"/>
    <w:rsid w:val="00473173"/>
    <w:rsid w:val="00474AFC"/>
    <w:rsid w:val="00476DDE"/>
    <w:rsid w:val="004819AB"/>
    <w:rsid w:val="0049436B"/>
    <w:rsid w:val="00494690"/>
    <w:rsid w:val="004A3507"/>
    <w:rsid w:val="004A40F5"/>
    <w:rsid w:val="004B5468"/>
    <w:rsid w:val="004B6BFA"/>
    <w:rsid w:val="004B7137"/>
    <w:rsid w:val="004C0AAC"/>
    <w:rsid w:val="00503BC2"/>
    <w:rsid w:val="00507C84"/>
    <w:rsid w:val="0051651C"/>
    <w:rsid w:val="00516864"/>
    <w:rsid w:val="00522C09"/>
    <w:rsid w:val="005272E0"/>
    <w:rsid w:val="00527F4A"/>
    <w:rsid w:val="005346E2"/>
    <w:rsid w:val="0054145A"/>
    <w:rsid w:val="0056750E"/>
    <w:rsid w:val="00572FB3"/>
    <w:rsid w:val="00573F91"/>
    <w:rsid w:val="005751A9"/>
    <w:rsid w:val="0057713C"/>
    <w:rsid w:val="00595942"/>
    <w:rsid w:val="005B0759"/>
    <w:rsid w:val="005B310C"/>
    <w:rsid w:val="005B5489"/>
    <w:rsid w:val="005C54BA"/>
    <w:rsid w:val="005D06C7"/>
    <w:rsid w:val="00600694"/>
    <w:rsid w:val="0060717E"/>
    <w:rsid w:val="00620EA9"/>
    <w:rsid w:val="00626C2F"/>
    <w:rsid w:val="00632121"/>
    <w:rsid w:val="00645E68"/>
    <w:rsid w:val="00646D99"/>
    <w:rsid w:val="006536F5"/>
    <w:rsid w:val="00654B44"/>
    <w:rsid w:val="006576C3"/>
    <w:rsid w:val="00661FC8"/>
    <w:rsid w:val="006625FF"/>
    <w:rsid w:val="0067399A"/>
    <w:rsid w:val="00681769"/>
    <w:rsid w:val="006A3548"/>
    <w:rsid w:val="006B6115"/>
    <w:rsid w:val="006B7581"/>
    <w:rsid w:val="006E1296"/>
    <w:rsid w:val="006E1710"/>
    <w:rsid w:val="006F4459"/>
    <w:rsid w:val="006F4A2B"/>
    <w:rsid w:val="007003CE"/>
    <w:rsid w:val="00702672"/>
    <w:rsid w:val="00703704"/>
    <w:rsid w:val="00703D0D"/>
    <w:rsid w:val="00703F41"/>
    <w:rsid w:val="00717C64"/>
    <w:rsid w:val="0075071A"/>
    <w:rsid w:val="00763A38"/>
    <w:rsid w:val="007705A5"/>
    <w:rsid w:val="00770771"/>
    <w:rsid w:val="00772D43"/>
    <w:rsid w:val="00773366"/>
    <w:rsid w:val="00781C4A"/>
    <w:rsid w:val="007B3577"/>
    <w:rsid w:val="007D320E"/>
    <w:rsid w:val="007D34E8"/>
    <w:rsid w:val="007E201C"/>
    <w:rsid w:val="007F4CD2"/>
    <w:rsid w:val="007F56EB"/>
    <w:rsid w:val="00801048"/>
    <w:rsid w:val="00801573"/>
    <w:rsid w:val="00802027"/>
    <w:rsid w:val="00806C1C"/>
    <w:rsid w:val="00830B02"/>
    <w:rsid w:val="00854753"/>
    <w:rsid w:val="0086105D"/>
    <w:rsid w:val="00865ECC"/>
    <w:rsid w:val="00871399"/>
    <w:rsid w:val="00871CE0"/>
    <w:rsid w:val="00872FBC"/>
    <w:rsid w:val="00880050"/>
    <w:rsid w:val="00883E19"/>
    <w:rsid w:val="00884CBA"/>
    <w:rsid w:val="008B2834"/>
    <w:rsid w:val="008B4216"/>
    <w:rsid w:val="008D30F1"/>
    <w:rsid w:val="008D6969"/>
    <w:rsid w:val="008D6DBC"/>
    <w:rsid w:val="008F1A30"/>
    <w:rsid w:val="008F1FA0"/>
    <w:rsid w:val="008F3323"/>
    <w:rsid w:val="009074AE"/>
    <w:rsid w:val="00925AB0"/>
    <w:rsid w:val="00925AE2"/>
    <w:rsid w:val="00926106"/>
    <w:rsid w:val="0093436D"/>
    <w:rsid w:val="00947752"/>
    <w:rsid w:val="00960067"/>
    <w:rsid w:val="00962333"/>
    <w:rsid w:val="00971001"/>
    <w:rsid w:val="00985A41"/>
    <w:rsid w:val="00990AD7"/>
    <w:rsid w:val="00991212"/>
    <w:rsid w:val="009A71EB"/>
    <w:rsid w:val="009C0A27"/>
    <w:rsid w:val="009C3323"/>
    <w:rsid w:val="009C557A"/>
    <w:rsid w:val="009D15CE"/>
    <w:rsid w:val="009E0CEF"/>
    <w:rsid w:val="009E6F4B"/>
    <w:rsid w:val="00A21030"/>
    <w:rsid w:val="00A24F81"/>
    <w:rsid w:val="00A31852"/>
    <w:rsid w:val="00A57000"/>
    <w:rsid w:val="00A724D3"/>
    <w:rsid w:val="00A73537"/>
    <w:rsid w:val="00A82846"/>
    <w:rsid w:val="00A82AF2"/>
    <w:rsid w:val="00A92669"/>
    <w:rsid w:val="00AA587B"/>
    <w:rsid w:val="00AA64C8"/>
    <w:rsid w:val="00AB57F3"/>
    <w:rsid w:val="00AF5CF3"/>
    <w:rsid w:val="00B1438C"/>
    <w:rsid w:val="00B1705B"/>
    <w:rsid w:val="00B204EC"/>
    <w:rsid w:val="00B267BF"/>
    <w:rsid w:val="00B45FDD"/>
    <w:rsid w:val="00B5762B"/>
    <w:rsid w:val="00B57F35"/>
    <w:rsid w:val="00B73BFF"/>
    <w:rsid w:val="00B80710"/>
    <w:rsid w:val="00B81085"/>
    <w:rsid w:val="00BD6369"/>
    <w:rsid w:val="00BD66AB"/>
    <w:rsid w:val="00C205A0"/>
    <w:rsid w:val="00C51EAA"/>
    <w:rsid w:val="00C53348"/>
    <w:rsid w:val="00C61391"/>
    <w:rsid w:val="00C6615C"/>
    <w:rsid w:val="00C8124A"/>
    <w:rsid w:val="00C83C78"/>
    <w:rsid w:val="00C93F3E"/>
    <w:rsid w:val="00C97C21"/>
    <w:rsid w:val="00CA28DB"/>
    <w:rsid w:val="00CA39A6"/>
    <w:rsid w:val="00CA53D0"/>
    <w:rsid w:val="00CD106B"/>
    <w:rsid w:val="00CD3997"/>
    <w:rsid w:val="00CD456D"/>
    <w:rsid w:val="00CE1430"/>
    <w:rsid w:val="00CE353A"/>
    <w:rsid w:val="00CF623F"/>
    <w:rsid w:val="00D0222D"/>
    <w:rsid w:val="00D06FB4"/>
    <w:rsid w:val="00D14AEF"/>
    <w:rsid w:val="00D1784A"/>
    <w:rsid w:val="00D24D50"/>
    <w:rsid w:val="00D3364B"/>
    <w:rsid w:val="00D57A96"/>
    <w:rsid w:val="00D7149D"/>
    <w:rsid w:val="00D73278"/>
    <w:rsid w:val="00D8062B"/>
    <w:rsid w:val="00D86226"/>
    <w:rsid w:val="00D967D8"/>
    <w:rsid w:val="00DA155F"/>
    <w:rsid w:val="00DA2673"/>
    <w:rsid w:val="00DA387E"/>
    <w:rsid w:val="00DB1675"/>
    <w:rsid w:val="00DB2C5E"/>
    <w:rsid w:val="00DB5C86"/>
    <w:rsid w:val="00DE1778"/>
    <w:rsid w:val="00DE5B82"/>
    <w:rsid w:val="00E004B8"/>
    <w:rsid w:val="00E0078F"/>
    <w:rsid w:val="00E17A56"/>
    <w:rsid w:val="00E21CC4"/>
    <w:rsid w:val="00E35A92"/>
    <w:rsid w:val="00E37B8F"/>
    <w:rsid w:val="00E41042"/>
    <w:rsid w:val="00E416BF"/>
    <w:rsid w:val="00E45E69"/>
    <w:rsid w:val="00E4772F"/>
    <w:rsid w:val="00E52463"/>
    <w:rsid w:val="00E60F0A"/>
    <w:rsid w:val="00E70DA4"/>
    <w:rsid w:val="00E8184E"/>
    <w:rsid w:val="00E86DF4"/>
    <w:rsid w:val="00E87055"/>
    <w:rsid w:val="00EA58C3"/>
    <w:rsid w:val="00EA76EE"/>
    <w:rsid w:val="00EB047D"/>
    <w:rsid w:val="00EC5914"/>
    <w:rsid w:val="00ED5192"/>
    <w:rsid w:val="00ED6E54"/>
    <w:rsid w:val="00EE26C2"/>
    <w:rsid w:val="00EF1354"/>
    <w:rsid w:val="00EF3032"/>
    <w:rsid w:val="00EF3C65"/>
    <w:rsid w:val="00EF4A90"/>
    <w:rsid w:val="00EF77F8"/>
    <w:rsid w:val="00F04A05"/>
    <w:rsid w:val="00F25F20"/>
    <w:rsid w:val="00F32A49"/>
    <w:rsid w:val="00F332A8"/>
    <w:rsid w:val="00F34252"/>
    <w:rsid w:val="00F479E5"/>
    <w:rsid w:val="00F604A6"/>
    <w:rsid w:val="00F77366"/>
    <w:rsid w:val="00F87D17"/>
    <w:rsid w:val="00FA10C2"/>
    <w:rsid w:val="00FA5700"/>
    <w:rsid w:val="00FB1E4E"/>
    <w:rsid w:val="00FB7401"/>
    <w:rsid w:val="00FC7A7C"/>
    <w:rsid w:val="00FD6CFB"/>
    <w:rsid w:val="00FF54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 w:type="table" w:styleId="TableGrid">
    <w:name w:val="Table Grid"/>
    <w:basedOn w:val="TableNormal"/>
    <w:rsid w:val="005B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7F4CD2"/>
    <w:pPr>
      <w:spacing w:after="0" w:line="240" w:lineRule="auto"/>
      <w:jc w:val="left"/>
    </w:pPr>
  </w:style>
  <w:style w:type="paragraph" w:styleId="Header">
    <w:name w:val="header"/>
    <w:basedOn w:val="Normal"/>
    <w:link w:val="HeaderChar"/>
    <w:rsid w:val="00EF3032"/>
    <w:pPr>
      <w:tabs>
        <w:tab w:val="center" w:pos="4680"/>
        <w:tab w:val="right" w:pos="9360"/>
      </w:tabs>
      <w:spacing w:after="0" w:line="240" w:lineRule="auto"/>
    </w:pPr>
  </w:style>
  <w:style w:type="character" w:customStyle="1" w:styleId="HeaderChar">
    <w:name w:val="Header Char"/>
    <w:basedOn w:val="DefaultParagraphFont"/>
    <w:link w:val="Header"/>
    <w:rsid w:val="00EF3032"/>
  </w:style>
  <w:style w:type="paragraph" w:styleId="Footer">
    <w:name w:val="footer"/>
    <w:basedOn w:val="Normal"/>
    <w:link w:val="FooterChar"/>
    <w:rsid w:val="00EF3032"/>
    <w:pPr>
      <w:tabs>
        <w:tab w:val="center" w:pos="4680"/>
        <w:tab w:val="right" w:pos="9360"/>
      </w:tabs>
      <w:spacing w:after="0" w:line="240" w:lineRule="auto"/>
    </w:pPr>
  </w:style>
  <w:style w:type="character" w:customStyle="1" w:styleId="FooterChar">
    <w:name w:val="Footer Char"/>
    <w:basedOn w:val="DefaultParagraphFont"/>
    <w:link w:val="Footer"/>
    <w:rsid w:val="00EF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6-018-9622-6" TargetMode="External"/><Relationship Id="rId18" Type="http://schemas.openxmlformats.org/officeDocument/2006/relationships/hyperlink" Target="http://hdl.handle.net/1834/18098" TargetMode="External"/><Relationship Id="rId26" Type="http://schemas.openxmlformats.org/officeDocument/2006/relationships/hyperlink" Target="https://CRAN.R-project.org/package=wq" TargetMode="External"/><Relationship Id="rId39" Type="http://schemas.openxmlformats.org/officeDocument/2006/relationships/image" Target="media/image4.png"/><Relationship Id="rId21" Type="http://schemas.openxmlformats.org/officeDocument/2006/relationships/hyperlink" Target="https://doi.org/10.1007/s12237-021-01017-x" TargetMode="External"/><Relationship Id="rId34" Type="http://schemas.openxmlformats.org/officeDocument/2006/relationships/hyperlink" Target="https://doi.org/10.2112/SI55-002.1"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comments" Target="comments.xml"/><Relationship Id="rId12" Type="http://schemas.openxmlformats.org/officeDocument/2006/relationships/hyperlink" Target="https://doi.org/10.2112/SI55-005.1" TargetMode="External"/><Relationship Id="rId17" Type="http://schemas.openxmlformats.org/officeDocument/2006/relationships/hyperlink" Target="https://doi.org/10.1002/lol2.10354" TargetMode="External"/><Relationship Id="rId25" Type="http://schemas.openxmlformats.org/officeDocument/2006/relationships/hyperlink" Target="https://doi.org/10.15447/sfews.2008v6iss1art2" TargetMode="External"/><Relationship Id="rId33" Type="http://schemas.openxmlformats.org/officeDocument/2006/relationships/hyperlink" Target="https://www.R-project.org/" TargetMode="External"/><Relationship Id="rId38" Type="http://schemas.openxmlformats.org/officeDocument/2006/relationships/image" Target="media/image3.png"/><Relationship Id="rId46" Type="http://schemas.openxmlformats.org/officeDocument/2006/relationships/image" Target="media/image11.png"/><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7/s12237-009-9195-3" TargetMode="External"/><Relationship Id="rId20" Type="http://schemas.openxmlformats.org/officeDocument/2006/relationships/hyperlink" Target="https://doi.org/10.1007/s12237-019-00597-z" TargetMode="External"/><Relationship Id="rId29" Type="http://schemas.openxmlformats.org/officeDocument/2006/relationships/hyperlink" Target="https://doi.org/10.1016/j.jenvman.2021.113178" TargetMode="External"/><Relationship Id="rId41" Type="http://schemas.openxmlformats.org/officeDocument/2006/relationships/image" Target="media/image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annon.Dunnigan@dep.state.fl.us" TargetMode="External"/><Relationship Id="rId24" Type="http://schemas.openxmlformats.org/officeDocument/2006/relationships/hyperlink" Target="https://doi.org/10.1016/j.marenvres.2015.08.010" TargetMode="External"/><Relationship Id="rId32" Type="http://schemas.openxmlformats.org/officeDocument/2006/relationships/hyperlink" Target="https://doi.org/10.2112/SI45-093.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2/lno.10958" TargetMode="External"/><Relationship Id="rId23" Type="http://schemas.openxmlformats.org/officeDocument/2006/relationships/hyperlink" Target="https://doi.org/10.1007/s12237-015-0023-7" TargetMode="External"/><Relationship Id="rId28" Type="http://schemas.openxmlformats.org/officeDocument/2006/relationships/hyperlink" Target="https://doi.org/10.1007/s10750-017-3131-5"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10" Type="http://schemas.microsoft.com/office/2018/08/relationships/commentsExtensible" Target="commentsExtensible.xml"/><Relationship Id="rId19" Type="http://schemas.openxmlformats.org/officeDocument/2006/relationships/hyperlink" Target="https://doi.org/10.1007/s12237-013-9613-4" TargetMode="External"/><Relationship Id="rId31" Type="http://schemas.openxmlformats.org/officeDocument/2006/relationships/hyperlink" Target="https://doi.org/10.1038/s41598-020-58771-4"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scitotenv.2021.149927" TargetMode="External"/><Relationship Id="rId22" Type="http://schemas.openxmlformats.org/officeDocument/2006/relationships/hyperlink" Target="https://doi.org/10.1016/j.icesjms.2005.03.011" TargetMode="External"/><Relationship Id="rId27" Type="http://schemas.openxmlformats.org/officeDocument/2006/relationships/hyperlink" Target="https://doi.org/10.1016/j.marpolbul.2015.07.035" TargetMode="External"/><Relationship Id="rId30" Type="http://schemas.openxmlformats.org/officeDocument/2006/relationships/hyperlink" Target="https://www.frontiersin.org/articles/10.3389/fmars.2021.730934" TargetMode="External"/><Relationship Id="rId35" Type="http://schemas.openxmlformats.org/officeDocument/2006/relationships/hyperlink" Target="https://doi.org/10.1656/058.013.0104"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8" Type="http://schemas.microsoft.com/office/2011/relationships/commentsExtended" Target="commentsExtended.xm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9395</Words>
  <Characters>53557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62827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Dunnigan, Shannon</dc:creator>
  <cp:keywords/>
  <cp:lastModifiedBy>Dunnigan, Shannon</cp:lastModifiedBy>
  <cp:revision>2</cp:revision>
  <dcterms:created xsi:type="dcterms:W3CDTF">2024-01-30T21:23:00Z</dcterms:created>
  <dcterms:modified xsi:type="dcterms:W3CDTF">2024-01-30T21:23:00Z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